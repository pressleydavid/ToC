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107" w:type="dxa"/>
          <w:right w:w="107" w:type="dxa"/>
        </w:tblCellMar>
        <w:tblLook w:val="0000"/>
      </w:tblPr>
      <w:tblGrid>
        <w:gridCol w:w="2238"/>
        <w:gridCol w:w="2799"/>
        <w:gridCol w:w="2414"/>
        <w:gridCol w:w="1835"/>
      </w:tblGrid>
      <w:tr w:rsidR="00BC4385" w:rsidRPr="00844D12" w:rsidTr="00D54E9E">
        <w:tc>
          <w:tcPr>
            <w:tcW w:w="1205" w:type="pct"/>
          </w:tcPr>
          <w:p w:rsidR="00BC4385" w:rsidRPr="00844D12" w:rsidRDefault="00BC4385" w:rsidP="00E264CF">
            <w:pPr>
              <w:pStyle w:val="listssp"/>
              <w:spacing w:line="240" w:lineRule="auto"/>
              <w:rPr>
                <w:b/>
                <w:sz w:val="22"/>
                <w:szCs w:val="22"/>
              </w:rPr>
            </w:pPr>
            <w:r w:rsidRPr="00844D12">
              <w:rPr>
                <w:b/>
                <w:sz w:val="22"/>
                <w:szCs w:val="22"/>
              </w:rPr>
              <w:t>Document Type:</w:t>
            </w:r>
          </w:p>
        </w:tc>
        <w:tc>
          <w:tcPr>
            <w:tcW w:w="1507" w:type="pct"/>
          </w:tcPr>
          <w:p w:rsidR="00BC4385" w:rsidRPr="00844D12" w:rsidRDefault="00BC4385" w:rsidP="00E264CF">
            <w:pPr>
              <w:pStyle w:val="listssp"/>
              <w:spacing w:line="240" w:lineRule="auto"/>
              <w:rPr>
                <w:sz w:val="22"/>
                <w:szCs w:val="22"/>
              </w:rPr>
            </w:pPr>
            <w:bookmarkStart w:id="0" w:name="DocumentType"/>
            <w:bookmarkEnd w:id="0"/>
            <w:r w:rsidRPr="00844D12">
              <w:rPr>
                <w:sz w:val="22"/>
                <w:szCs w:val="22"/>
              </w:rPr>
              <w:t>Statistical Analysis Plan</w:t>
            </w:r>
          </w:p>
          <w:p w:rsidR="002B345B" w:rsidRPr="00844D12" w:rsidRDefault="002B345B" w:rsidP="00E264CF">
            <w:pPr>
              <w:pStyle w:val="listssp"/>
              <w:spacing w:line="240" w:lineRule="auto"/>
              <w:rPr>
                <w:sz w:val="22"/>
                <w:szCs w:val="22"/>
              </w:rPr>
            </w:pPr>
            <w:r w:rsidRPr="00844D12">
              <w:rPr>
                <w:sz w:val="22"/>
                <w:szCs w:val="22"/>
              </w:rPr>
              <w:t xml:space="preserve">for Randomized </w:t>
            </w:r>
            <w:r w:rsidR="00F13D0F" w:rsidRPr="00844D12">
              <w:rPr>
                <w:sz w:val="22"/>
                <w:szCs w:val="22"/>
              </w:rPr>
              <w:t>Subject</w:t>
            </w:r>
            <w:r w:rsidRPr="00844D12">
              <w:rPr>
                <w:sz w:val="22"/>
                <w:szCs w:val="22"/>
              </w:rPr>
              <w:t>s</w:t>
            </w:r>
          </w:p>
        </w:tc>
        <w:tc>
          <w:tcPr>
            <w:tcW w:w="1300" w:type="pct"/>
          </w:tcPr>
          <w:p w:rsidR="00BC4385" w:rsidRPr="00844D12" w:rsidRDefault="00BC4385" w:rsidP="00E264CF">
            <w:pPr>
              <w:pStyle w:val="listssp"/>
              <w:spacing w:line="240" w:lineRule="auto"/>
              <w:rPr>
                <w:b/>
                <w:sz w:val="22"/>
                <w:szCs w:val="22"/>
              </w:rPr>
            </w:pPr>
            <w:r w:rsidRPr="00844D12">
              <w:rPr>
                <w:b/>
                <w:sz w:val="22"/>
                <w:szCs w:val="22"/>
              </w:rPr>
              <w:t>Protocol / Study No.:</w:t>
            </w:r>
          </w:p>
        </w:tc>
        <w:tc>
          <w:tcPr>
            <w:tcW w:w="988" w:type="pct"/>
          </w:tcPr>
          <w:p w:rsidR="00BC4385" w:rsidRPr="00844D12" w:rsidRDefault="00944EA4" w:rsidP="00E264CF">
            <w:pPr>
              <w:pStyle w:val="listssp"/>
              <w:spacing w:line="240" w:lineRule="auto"/>
              <w:rPr>
                <w:sz w:val="22"/>
                <w:szCs w:val="22"/>
              </w:rPr>
            </w:pPr>
            <w:bookmarkStart w:id="1" w:name="ProtocolNumber"/>
            <w:bookmarkEnd w:id="1"/>
            <w:r w:rsidRPr="00844D12">
              <w:rPr>
                <w:color w:val="000000"/>
                <w:sz w:val="22"/>
                <w:szCs w:val="22"/>
              </w:rPr>
              <w:t>ANBL0032</w:t>
            </w:r>
          </w:p>
        </w:tc>
      </w:tr>
      <w:tr w:rsidR="00BC4385" w:rsidRPr="00844D12" w:rsidTr="00D54E9E">
        <w:tc>
          <w:tcPr>
            <w:tcW w:w="1205" w:type="pct"/>
          </w:tcPr>
          <w:p w:rsidR="00BC4385" w:rsidRPr="00844D12" w:rsidRDefault="00720974" w:rsidP="00E264CF">
            <w:pPr>
              <w:pStyle w:val="listssp"/>
              <w:spacing w:line="240" w:lineRule="auto"/>
              <w:rPr>
                <w:b/>
                <w:sz w:val="22"/>
                <w:szCs w:val="22"/>
              </w:rPr>
            </w:pPr>
            <w:r w:rsidRPr="00844D12">
              <w:rPr>
                <w:b/>
                <w:sz w:val="22"/>
                <w:szCs w:val="22"/>
              </w:rPr>
              <w:t>Finalization</w:t>
            </w:r>
            <w:r w:rsidR="00BC4385" w:rsidRPr="00844D12">
              <w:rPr>
                <w:b/>
                <w:sz w:val="22"/>
                <w:szCs w:val="22"/>
              </w:rPr>
              <w:t xml:space="preserve"> Date:</w:t>
            </w:r>
          </w:p>
          <w:p w:rsidR="00B43177" w:rsidRPr="00844D12" w:rsidRDefault="00B43177" w:rsidP="00720974">
            <w:pPr>
              <w:pStyle w:val="listssp"/>
              <w:spacing w:line="240" w:lineRule="auto"/>
              <w:rPr>
                <w:b/>
                <w:sz w:val="22"/>
                <w:szCs w:val="22"/>
              </w:rPr>
            </w:pPr>
          </w:p>
        </w:tc>
        <w:tc>
          <w:tcPr>
            <w:tcW w:w="1507" w:type="pct"/>
          </w:tcPr>
          <w:p w:rsidR="00BC4385" w:rsidRPr="00844D12" w:rsidRDefault="00E45E2B" w:rsidP="00E264CF">
            <w:pPr>
              <w:pStyle w:val="listssp"/>
              <w:spacing w:line="240" w:lineRule="auto"/>
              <w:rPr>
                <w:color w:val="000000"/>
                <w:sz w:val="22"/>
                <w:szCs w:val="22"/>
              </w:rPr>
            </w:pPr>
            <w:bookmarkStart w:id="2" w:name="SiteOfIssue"/>
            <w:bookmarkEnd w:id="2"/>
            <w:ins w:id="3" w:author="Jody Cleveland" w:date="2013-09-11T14:20:00Z">
              <w:r w:rsidRPr="00844D12">
                <w:rPr>
                  <w:color w:val="000000"/>
                  <w:sz w:val="22"/>
                  <w:szCs w:val="22"/>
                </w:rPr>
                <w:t>1</w:t>
              </w:r>
            </w:ins>
            <w:ins w:id="4" w:author="WRAdmin" w:date="2013-09-13T10:15:00Z">
              <w:r w:rsidR="007913BA" w:rsidRPr="00844D12">
                <w:rPr>
                  <w:color w:val="000000"/>
                  <w:sz w:val="22"/>
                  <w:szCs w:val="22"/>
                </w:rPr>
                <w:t>3</w:t>
              </w:r>
            </w:ins>
            <w:ins w:id="5" w:author="Jody Cleveland" w:date="2013-09-09T11:09:00Z">
              <w:r w:rsidR="004527EB" w:rsidRPr="00844D12">
                <w:rPr>
                  <w:color w:val="000000"/>
                  <w:sz w:val="22"/>
                  <w:szCs w:val="22"/>
                </w:rPr>
                <w:t>-SEP</w:t>
              </w:r>
            </w:ins>
            <w:r w:rsidR="004F788C" w:rsidRPr="00844D12">
              <w:rPr>
                <w:color w:val="000000"/>
                <w:sz w:val="22"/>
                <w:szCs w:val="22"/>
              </w:rPr>
              <w:t>-2013</w:t>
            </w:r>
          </w:p>
          <w:p w:rsidR="00B43177" w:rsidRPr="00844D12" w:rsidRDefault="00B43177" w:rsidP="00E264CF">
            <w:pPr>
              <w:pStyle w:val="listssp"/>
              <w:spacing w:line="240" w:lineRule="auto"/>
              <w:rPr>
                <w:sz w:val="22"/>
                <w:szCs w:val="22"/>
              </w:rPr>
            </w:pPr>
          </w:p>
        </w:tc>
        <w:tc>
          <w:tcPr>
            <w:tcW w:w="1300" w:type="pct"/>
          </w:tcPr>
          <w:p w:rsidR="00BC4385" w:rsidRPr="00844D12" w:rsidRDefault="00BC4385" w:rsidP="00E264CF">
            <w:pPr>
              <w:pStyle w:val="listssp"/>
              <w:spacing w:line="240" w:lineRule="auto"/>
              <w:rPr>
                <w:b/>
                <w:sz w:val="22"/>
                <w:szCs w:val="22"/>
              </w:rPr>
            </w:pPr>
            <w:r w:rsidRPr="00844D12">
              <w:rPr>
                <w:b/>
                <w:sz w:val="22"/>
                <w:szCs w:val="22"/>
              </w:rPr>
              <w:t>Total Number of Pages including Appendices:</w:t>
            </w:r>
            <w:r w:rsidRPr="00844D12">
              <w:rPr>
                <w:b/>
                <w:sz w:val="22"/>
                <w:szCs w:val="22"/>
              </w:rPr>
              <w:br/>
            </w:r>
          </w:p>
        </w:tc>
        <w:tc>
          <w:tcPr>
            <w:tcW w:w="988" w:type="pct"/>
          </w:tcPr>
          <w:p w:rsidR="00BC4385" w:rsidRPr="00844D12" w:rsidRDefault="00BC4385" w:rsidP="00E264CF">
            <w:pPr>
              <w:pStyle w:val="listssp"/>
              <w:spacing w:line="240" w:lineRule="auto"/>
              <w:jc w:val="center"/>
              <w:rPr>
                <w:sz w:val="22"/>
                <w:szCs w:val="22"/>
              </w:rPr>
            </w:pPr>
            <w:bookmarkStart w:id="6" w:name="TotalPages"/>
            <w:bookmarkEnd w:id="6"/>
          </w:p>
          <w:p w:rsidR="00751F08" w:rsidRPr="00844D12" w:rsidRDefault="00E70FCA" w:rsidP="00432BAD">
            <w:pPr>
              <w:pStyle w:val="listssp"/>
              <w:spacing w:line="240" w:lineRule="auto"/>
              <w:jc w:val="center"/>
              <w:rPr>
                <w:sz w:val="22"/>
                <w:szCs w:val="22"/>
              </w:rPr>
            </w:pPr>
            <w:ins w:id="7" w:author="WRAdmin" w:date="2013-09-13T12:53:00Z">
              <w:r>
                <w:rPr>
                  <w:sz w:val="22"/>
                  <w:szCs w:val="22"/>
                </w:rPr>
                <w:t>50</w:t>
              </w:r>
            </w:ins>
          </w:p>
        </w:tc>
      </w:tr>
      <w:tr w:rsidR="00BC4385" w:rsidRPr="00844D12" w:rsidTr="00D54E9E">
        <w:tc>
          <w:tcPr>
            <w:tcW w:w="1205" w:type="pct"/>
          </w:tcPr>
          <w:p w:rsidR="00BC4385" w:rsidRPr="00844D12" w:rsidRDefault="00BC4385" w:rsidP="00E264CF">
            <w:pPr>
              <w:pStyle w:val="listssp"/>
              <w:spacing w:line="240" w:lineRule="auto"/>
              <w:rPr>
                <w:b/>
                <w:sz w:val="22"/>
                <w:szCs w:val="22"/>
              </w:rPr>
            </w:pPr>
            <w:r w:rsidRPr="00844D12">
              <w:rPr>
                <w:b/>
                <w:sz w:val="22"/>
                <w:szCs w:val="22"/>
              </w:rPr>
              <w:t>Classification:</w:t>
            </w:r>
          </w:p>
        </w:tc>
        <w:tc>
          <w:tcPr>
            <w:tcW w:w="1507" w:type="pct"/>
          </w:tcPr>
          <w:p w:rsidR="00BC4385" w:rsidRPr="00844D12" w:rsidRDefault="00BC4385" w:rsidP="00E264CF">
            <w:pPr>
              <w:pStyle w:val="listssp"/>
              <w:spacing w:line="240" w:lineRule="auto"/>
              <w:rPr>
                <w:sz w:val="22"/>
                <w:szCs w:val="22"/>
              </w:rPr>
            </w:pPr>
            <w:bookmarkStart w:id="8" w:name="Classification"/>
            <w:bookmarkEnd w:id="8"/>
            <w:r w:rsidRPr="00844D12">
              <w:rPr>
                <w:sz w:val="22"/>
                <w:szCs w:val="22"/>
              </w:rPr>
              <w:t>Confidential</w:t>
            </w:r>
          </w:p>
        </w:tc>
        <w:tc>
          <w:tcPr>
            <w:tcW w:w="1300" w:type="pct"/>
          </w:tcPr>
          <w:p w:rsidR="00BC4385" w:rsidRPr="00844D12" w:rsidRDefault="00BC4385" w:rsidP="00E264CF">
            <w:pPr>
              <w:pStyle w:val="listssp"/>
              <w:spacing w:line="240" w:lineRule="auto"/>
              <w:rPr>
                <w:b/>
                <w:sz w:val="22"/>
                <w:szCs w:val="22"/>
              </w:rPr>
            </w:pPr>
          </w:p>
        </w:tc>
        <w:tc>
          <w:tcPr>
            <w:tcW w:w="988" w:type="pct"/>
          </w:tcPr>
          <w:p w:rsidR="00BC4385" w:rsidRPr="00844D12" w:rsidRDefault="00BC4385" w:rsidP="00E264CF">
            <w:pPr>
              <w:pStyle w:val="listssp"/>
              <w:spacing w:line="240" w:lineRule="auto"/>
              <w:rPr>
                <w:sz w:val="22"/>
                <w:szCs w:val="22"/>
              </w:rPr>
            </w:pPr>
            <w:bookmarkStart w:id="9" w:name="DateOfIssue"/>
            <w:bookmarkEnd w:id="9"/>
          </w:p>
        </w:tc>
      </w:tr>
    </w:tbl>
    <w:p w:rsidR="00BC4385" w:rsidRPr="00844D12" w:rsidRDefault="00BC4385" w:rsidP="00E264CF">
      <w:pPr>
        <w:spacing w:before="240" w:after="60" w:line="240" w:lineRule="auto"/>
        <w:rPr>
          <w:b/>
          <w:sz w:val="22"/>
          <w:szCs w:val="22"/>
        </w:rPr>
      </w:pPr>
      <w:r w:rsidRPr="00844D12">
        <w:rPr>
          <w:b/>
          <w:sz w:val="22"/>
          <w:szCs w:val="22"/>
        </w:rPr>
        <w:t>Title:</w:t>
      </w:r>
    </w:p>
    <w:tbl>
      <w:tblPr>
        <w:tblW w:w="5000" w:type="pct"/>
        <w:tblLook w:val="0000"/>
      </w:tblPr>
      <w:tblGrid>
        <w:gridCol w:w="9288"/>
      </w:tblGrid>
      <w:tr w:rsidR="00BC4385" w:rsidRPr="00844D12" w:rsidTr="00D54E9E">
        <w:trPr>
          <w:trHeight w:hRule="exact" w:val="1740"/>
        </w:trPr>
        <w:tc>
          <w:tcPr>
            <w:tcW w:w="5000" w:type="pct"/>
            <w:tcBorders>
              <w:top w:val="single" w:sz="6" w:space="0" w:color="auto"/>
              <w:left w:val="single" w:sz="6" w:space="0" w:color="auto"/>
              <w:bottom w:val="single" w:sz="6" w:space="0" w:color="auto"/>
              <w:right w:val="single" w:sz="6" w:space="0" w:color="auto"/>
            </w:tcBorders>
          </w:tcPr>
          <w:p w:rsidR="00A02424" w:rsidRPr="00844D12" w:rsidRDefault="00A02424" w:rsidP="00E264CF">
            <w:pPr>
              <w:tabs>
                <w:tab w:val="left" w:pos="-720"/>
              </w:tabs>
              <w:suppressAutoHyphens/>
              <w:spacing w:line="240" w:lineRule="auto"/>
              <w:jc w:val="center"/>
              <w:rPr>
                <w:b/>
              </w:rPr>
            </w:pPr>
            <w:bookmarkStart w:id="10" w:name="Title"/>
            <w:bookmarkEnd w:id="10"/>
            <w:r w:rsidRPr="00844D12">
              <w:rPr>
                <w:b/>
              </w:rPr>
              <w:t>PHASE III RANDOMIZED STUDY OF CHIMERIC ANTIBODY 14.18 (</w:t>
            </w:r>
            <w:r w:rsidR="00360EFE" w:rsidRPr="00844D12">
              <w:rPr>
                <w:b/>
              </w:rPr>
              <w:t>c</w:t>
            </w:r>
            <w:r w:rsidRPr="00844D12">
              <w:rPr>
                <w:b/>
              </w:rPr>
              <w:t>h14.18) IN HIGH RISK NEUROBLASTOMA FOLLOWING MYELOABLATIVE THERAPY AND AUTOLOGOUS STEM CELL RESCUE</w:t>
            </w:r>
          </w:p>
          <w:p w:rsidR="00BC4385" w:rsidRPr="00844D12" w:rsidRDefault="00BC4385" w:rsidP="00E264CF">
            <w:pPr>
              <w:spacing w:line="240" w:lineRule="auto"/>
              <w:rPr>
                <w:sz w:val="22"/>
                <w:szCs w:val="22"/>
              </w:rPr>
            </w:pPr>
          </w:p>
        </w:tc>
      </w:tr>
      <w:tr w:rsidR="00BC4385" w:rsidRPr="00844D12" w:rsidTr="007B1140">
        <w:trPr>
          <w:trHeight w:hRule="exact" w:val="3804"/>
        </w:trPr>
        <w:tc>
          <w:tcPr>
            <w:tcW w:w="5000" w:type="pct"/>
          </w:tcPr>
          <w:p w:rsidR="00BF6DDD" w:rsidRPr="00844D12" w:rsidRDefault="00BF6DDD" w:rsidP="00E264CF">
            <w:pPr>
              <w:spacing w:line="240" w:lineRule="auto"/>
              <w:rPr>
                <w:sz w:val="22"/>
                <w:szCs w:val="22"/>
              </w:rPr>
            </w:pPr>
            <w:bookmarkStart w:id="11" w:name="Abstract"/>
            <w:bookmarkEnd w:id="11"/>
          </w:p>
          <w:p w:rsidR="002E37AB" w:rsidRPr="00844D12" w:rsidRDefault="002E37AB" w:rsidP="00E264CF">
            <w:pPr>
              <w:tabs>
                <w:tab w:val="left" w:pos="6800"/>
              </w:tabs>
              <w:spacing w:line="240" w:lineRule="auto"/>
              <w:rPr>
                <w:sz w:val="22"/>
                <w:szCs w:val="22"/>
              </w:rPr>
            </w:pPr>
          </w:p>
          <w:p w:rsidR="002E37AB" w:rsidRPr="00844D12" w:rsidRDefault="002E37AB" w:rsidP="00E264CF">
            <w:pPr>
              <w:tabs>
                <w:tab w:val="left" w:pos="6800"/>
              </w:tabs>
              <w:spacing w:line="240" w:lineRule="auto"/>
              <w:rPr>
                <w:sz w:val="22"/>
                <w:szCs w:val="22"/>
              </w:rPr>
            </w:pPr>
          </w:p>
          <w:p w:rsidR="002E37AB" w:rsidRPr="00844D12" w:rsidRDefault="002E37AB" w:rsidP="00E264CF">
            <w:pPr>
              <w:tabs>
                <w:tab w:val="left" w:pos="6800"/>
              </w:tabs>
              <w:spacing w:line="240" w:lineRule="auto"/>
              <w:rPr>
                <w:sz w:val="22"/>
                <w:szCs w:val="22"/>
              </w:rPr>
            </w:pPr>
          </w:p>
          <w:tbl>
            <w:tblPr>
              <w:tblW w:w="5000" w:type="pct"/>
              <w:tblLook w:val="0000"/>
            </w:tblPr>
            <w:tblGrid>
              <w:gridCol w:w="9056"/>
            </w:tblGrid>
            <w:tr w:rsidR="002E37AB" w:rsidRPr="00844D12" w:rsidTr="002E37AB">
              <w:trPr>
                <w:trHeight w:hRule="exact" w:val="1500"/>
              </w:trPr>
              <w:tc>
                <w:tcPr>
                  <w:tcW w:w="5000" w:type="pct"/>
                  <w:tcBorders>
                    <w:top w:val="single" w:sz="6" w:space="0" w:color="auto"/>
                    <w:left w:val="single" w:sz="6" w:space="0" w:color="auto"/>
                    <w:bottom w:val="single" w:sz="6" w:space="0" w:color="auto"/>
                    <w:right w:val="single" w:sz="6" w:space="0" w:color="auto"/>
                  </w:tcBorders>
                </w:tcPr>
                <w:p w:rsidR="002E37AB" w:rsidRPr="00844D12" w:rsidRDefault="002E37AB" w:rsidP="00E264CF">
                  <w:pPr>
                    <w:tabs>
                      <w:tab w:val="left" w:pos="-720"/>
                    </w:tabs>
                    <w:suppressAutoHyphens/>
                    <w:spacing w:line="240" w:lineRule="auto"/>
                    <w:rPr>
                      <w:b/>
                      <w:sz w:val="22"/>
                      <w:szCs w:val="22"/>
                    </w:rPr>
                  </w:pPr>
                  <w:r w:rsidRPr="00844D12">
                    <w:rPr>
                      <w:b/>
                      <w:sz w:val="22"/>
                      <w:szCs w:val="22"/>
                    </w:rPr>
                    <w:t>CONFIDENTIALITY STATEMENT</w:t>
                  </w:r>
                </w:p>
                <w:p w:rsidR="002E37AB" w:rsidRPr="00844D12" w:rsidRDefault="002E37AB" w:rsidP="00E264CF">
                  <w:pPr>
                    <w:tabs>
                      <w:tab w:val="left" w:pos="-720"/>
                    </w:tabs>
                    <w:suppressAutoHyphens/>
                    <w:spacing w:line="240" w:lineRule="auto"/>
                    <w:rPr>
                      <w:sz w:val="22"/>
                      <w:szCs w:val="22"/>
                    </w:rPr>
                  </w:pPr>
                  <w:r w:rsidRPr="00844D12">
                    <w:rPr>
                      <w:sz w:val="22"/>
                      <w:szCs w:val="22"/>
                    </w:rPr>
                    <w:t xml:space="preserve">This document is a confidential, proprietary communication of United Therapeutics Corp. </w:t>
                  </w:r>
                  <w:r w:rsidR="00934DB4" w:rsidRPr="00844D12">
                    <w:rPr>
                      <w:sz w:val="22"/>
                      <w:szCs w:val="22"/>
                    </w:rPr>
                    <w:t>A</w:t>
                  </w:r>
                  <w:r w:rsidRPr="00844D12">
                    <w:rPr>
                      <w:sz w:val="22"/>
                      <w:szCs w:val="22"/>
                    </w:rPr>
                    <w:t>nd may not be disclosed to parties not associated with the clinical investigation or used for any purpose without the prior written consent of United Therapeutics Corp.</w:t>
                  </w:r>
                </w:p>
              </w:tc>
            </w:tr>
          </w:tbl>
          <w:p w:rsidR="00BC4385" w:rsidRPr="00844D12" w:rsidRDefault="00BC4385" w:rsidP="00E264CF">
            <w:pPr>
              <w:tabs>
                <w:tab w:val="left" w:pos="6800"/>
              </w:tabs>
              <w:spacing w:line="240" w:lineRule="auto"/>
              <w:rPr>
                <w:sz w:val="22"/>
                <w:szCs w:val="22"/>
              </w:rPr>
            </w:pPr>
          </w:p>
        </w:tc>
      </w:tr>
    </w:tbl>
    <w:p w:rsidR="00BC4385" w:rsidRPr="00844D12" w:rsidRDefault="009E33BE" w:rsidP="00E264CF">
      <w:pPr>
        <w:tabs>
          <w:tab w:val="left" w:pos="990"/>
        </w:tabs>
        <w:spacing w:after="0" w:line="240" w:lineRule="auto"/>
        <w:rPr>
          <w:sz w:val="22"/>
          <w:szCs w:val="22"/>
        </w:rPr>
      </w:pPr>
      <w:r w:rsidRPr="00844D12">
        <w:rPr>
          <w:b/>
          <w:sz w:val="22"/>
          <w:szCs w:val="22"/>
        </w:rPr>
        <w:t>Author</w:t>
      </w:r>
      <w:r w:rsidR="00BC4385" w:rsidRPr="00844D12">
        <w:rPr>
          <w:b/>
          <w:sz w:val="22"/>
          <w:szCs w:val="22"/>
        </w:rPr>
        <w:t>:</w:t>
      </w:r>
      <w:bookmarkStart w:id="12" w:name="Authors"/>
      <w:bookmarkEnd w:id="12"/>
      <w:r w:rsidR="00BC4385" w:rsidRPr="00844D12">
        <w:rPr>
          <w:sz w:val="22"/>
          <w:szCs w:val="22"/>
        </w:rPr>
        <w:tab/>
      </w:r>
      <w:r w:rsidR="00F331DF" w:rsidRPr="00844D12">
        <w:rPr>
          <w:sz w:val="22"/>
          <w:szCs w:val="22"/>
        </w:rPr>
        <w:t>Jody Cleveland</w:t>
      </w:r>
    </w:p>
    <w:p w:rsidR="004B132A" w:rsidRPr="00844D12" w:rsidRDefault="004B132A" w:rsidP="006E527E">
      <w:pPr>
        <w:pageBreakBefore/>
        <w:spacing w:after="0"/>
        <w:rPr>
          <w:b/>
        </w:rPr>
      </w:pPr>
      <w:bookmarkStart w:id="13" w:name="FPSection2"/>
      <w:bookmarkEnd w:id="13"/>
      <w:r w:rsidRPr="00844D12">
        <w:rPr>
          <w:b/>
        </w:rPr>
        <w:lastRenderedPageBreak/>
        <w:t>Executive Summary</w:t>
      </w:r>
    </w:p>
    <w:p w:rsidR="004B132A" w:rsidRPr="00844D12" w:rsidRDefault="004B132A" w:rsidP="004B132A">
      <w:pPr>
        <w:spacing w:after="0"/>
      </w:pPr>
    </w:p>
    <w:p w:rsidR="004B132A" w:rsidRPr="00844D12" w:rsidRDefault="004B132A" w:rsidP="004B132A">
      <w:pPr>
        <w:spacing w:after="0"/>
      </w:pPr>
      <w:r w:rsidRPr="00844D12">
        <w:t xml:space="preserve">The enclosed statistical analysis plan (SAP) provides details of the planned analyses for the randomized </w:t>
      </w:r>
      <w:r w:rsidR="00F13D0F" w:rsidRPr="00844D12">
        <w:t>subject</w:t>
      </w:r>
      <w:r w:rsidR="009348FE" w:rsidRPr="00844D12">
        <w:t>s in</w:t>
      </w:r>
      <w:r w:rsidRPr="00844D12">
        <w:t xml:space="preserve"> the ANBL0032 study</w:t>
      </w:r>
      <w:r w:rsidR="00EC46F9" w:rsidRPr="00844D12">
        <w:t>, herein referred to as Study DIV-NB-301</w:t>
      </w:r>
      <w:r w:rsidRPr="00844D12">
        <w:t xml:space="preserve">.  This SAP details the study population, efficacy, safety and pharmacokinetics data analyses, summaries and listings for the randomized </w:t>
      </w:r>
      <w:r w:rsidR="00F13D0F" w:rsidRPr="00844D12">
        <w:t>subject</w:t>
      </w:r>
      <w:r w:rsidR="009348FE" w:rsidRPr="00844D12">
        <w:t>s</w:t>
      </w:r>
      <w:r w:rsidR="00F13D0F" w:rsidRPr="00844D12">
        <w:t xml:space="preserve"> </w:t>
      </w:r>
      <w:r w:rsidR="009348FE" w:rsidRPr="00844D12">
        <w:t>in</w:t>
      </w:r>
      <w:r w:rsidRPr="00844D12">
        <w:t xml:space="preserve"> the ANBL0032 study.</w:t>
      </w:r>
    </w:p>
    <w:p w:rsidR="004B132A" w:rsidRPr="00844D12" w:rsidRDefault="004B132A" w:rsidP="004B132A">
      <w:pPr>
        <w:spacing w:after="0"/>
      </w:pPr>
    </w:p>
    <w:p w:rsidR="00022C2B" w:rsidRPr="00844D12" w:rsidRDefault="004B132A" w:rsidP="004B132A">
      <w:pPr>
        <w:spacing w:after="0"/>
      </w:pPr>
      <w:r w:rsidRPr="00844D12">
        <w:t xml:space="preserve">At the time of the first submission of marketing applications for the ANBL0032 study, United Therapeutics Corporation (UTC) will present analyses of the study data from </w:t>
      </w:r>
      <w:r w:rsidR="009468D3" w:rsidRPr="00844D12">
        <w:t>30 June</w:t>
      </w:r>
      <w:r w:rsidRPr="00844D12">
        <w:t xml:space="preserve"> 2009</w:t>
      </w:r>
      <w:r w:rsidR="00022C2B" w:rsidRPr="00844D12">
        <w:t xml:space="preserve"> according to the specifications outlined in this SAP</w:t>
      </w:r>
      <w:r w:rsidRPr="00844D12">
        <w:t xml:space="preserve">.  </w:t>
      </w:r>
      <w:r w:rsidR="00775014" w:rsidRPr="00844D12">
        <w:t xml:space="preserve">Only those data from the randomized and Stratum 07 </w:t>
      </w:r>
      <w:r w:rsidR="00F13D0F" w:rsidRPr="00844D12">
        <w:t>subject</w:t>
      </w:r>
      <w:r w:rsidR="00775014" w:rsidRPr="00844D12">
        <w:t>s enrolled during the randomization portion of the ANBL0032 study will be included in these summaries and analyses.</w:t>
      </w:r>
    </w:p>
    <w:p w:rsidR="00022C2B" w:rsidRPr="00844D12" w:rsidRDefault="00022C2B" w:rsidP="004B132A">
      <w:pPr>
        <w:spacing w:after="0"/>
      </w:pPr>
    </w:p>
    <w:p w:rsidR="004B132A" w:rsidRPr="00844D12" w:rsidRDefault="00022C2B" w:rsidP="004B132A">
      <w:pPr>
        <w:spacing w:after="0"/>
      </w:pPr>
      <w:r w:rsidRPr="00844D12">
        <w:t>A</w:t>
      </w:r>
      <w:r w:rsidR="004B132A" w:rsidRPr="00844D12">
        <w:t xml:space="preserve">fter </w:t>
      </w:r>
      <w:r w:rsidR="00116BBD" w:rsidRPr="00844D12">
        <w:t>3</w:t>
      </w:r>
      <w:r w:rsidR="004B132A" w:rsidRPr="00844D12">
        <w:t xml:space="preserve"> years of follow-up on the last randomized </w:t>
      </w:r>
      <w:r w:rsidR="00F13D0F" w:rsidRPr="00844D12">
        <w:t>subject</w:t>
      </w:r>
      <w:r w:rsidRPr="00844D12">
        <w:t>,</w:t>
      </w:r>
      <w:r w:rsidR="004B132A" w:rsidRPr="00844D12">
        <w:t xml:space="preserve"> the </w:t>
      </w:r>
      <w:r w:rsidR="00540E92" w:rsidRPr="00844D12">
        <w:t xml:space="preserve">available study </w:t>
      </w:r>
      <w:r w:rsidR="004B132A" w:rsidRPr="00844D12">
        <w:t xml:space="preserve">data from </w:t>
      </w:r>
      <w:r w:rsidR="009468D3" w:rsidRPr="00844D12">
        <w:t>30 June</w:t>
      </w:r>
      <w:r w:rsidR="004B132A" w:rsidRPr="00844D12">
        <w:t xml:space="preserve"> 2012</w:t>
      </w:r>
      <w:r w:rsidRPr="00844D12">
        <w:t xml:space="preserve"> </w:t>
      </w:r>
      <w:r w:rsidR="00540E92" w:rsidRPr="00844D12">
        <w:t xml:space="preserve">and the available AdEERS data from </w:t>
      </w:r>
      <w:r w:rsidR="00292F03" w:rsidRPr="00844D12">
        <w:t xml:space="preserve">30 </w:t>
      </w:r>
      <w:r w:rsidR="00540E92" w:rsidRPr="00844D12">
        <w:t xml:space="preserve">September 2012 </w:t>
      </w:r>
      <w:r w:rsidRPr="00844D12">
        <w:t xml:space="preserve">will be analyzed according to the specifications outlined in </w:t>
      </w:r>
      <w:r w:rsidR="009348FE" w:rsidRPr="00844D12">
        <w:t>this</w:t>
      </w:r>
      <w:r w:rsidR="00EC46F9" w:rsidRPr="00844D12">
        <w:t xml:space="preserve"> </w:t>
      </w:r>
      <w:r w:rsidRPr="00844D12">
        <w:t>SAP</w:t>
      </w:r>
      <w:r w:rsidR="00775014" w:rsidRPr="00844D12">
        <w:t xml:space="preserve">.  These analyses will only include the </w:t>
      </w:r>
      <w:r w:rsidR="00F13D0F" w:rsidRPr="00844D12">
        <w:t>subject</w:t>
      </w:r>
      <w:r w:rsidR="00775014" w:rsidRPr="00844D12">
        <w:t xml:space="preserve">s randomized or the Stratum 07 </w:t>
      </w:r>
      <w:r w:rsidR="00F13D0F" w:rsidRPr="00844D12">
        <w:t>subject</w:t>
      </w:r>
      <w:r w:rsidR="00775014" w:rsidRPr="00844D12">
        <w:t>s enrolled into the randomized portion of the ANBL0032 study</w:t>
      </w:r>
      <w:r w:rsidR="009348FE" w:rsidRPr="00844D12">
        <w:t>, but will include long-term follow-up data</w:t>
      </w:r>
      <w:r w:rsidR="004B132A" w:rsidRPr="00844D12">
        <w:t xml:space="preserve">. </w:t>
      </w:r>
      <w:r w:rsidR="00116BBD" w:rsidRPr="00844D12">
        <w:t xml:space="preserve"> </w:t>
      </w:r>
      <w:r w:rsidR="00944B95" w:rsidRPr="00844D12">
        <w:t xml:space="preserve">As of the first submission of marketing applications, the data for HACA titer, soluble IL-2 receptor levels, ch14.18 </w:t>
      </w:r>
      <w:r w:rsidR="00116BBD" w:rsidRPr="00844D12">
        <w:t>plasma</w:t>
      </w:r>
      <w:r w:rsidR="00944B95" w:rsidRPr="00844D12">
        <w:t xml:space="preserve"> levels, and RT-PCR (TLDA) results will not be available</w:t>
      </w:r>
      <w:r w:rsidR="00AE3F84" w:rsidRPr="00844D12">
        <w:t xml:space="preserve"> from the </w:t>
      </w:r>
      <w:r w:rsidR="009468D3" w:rsidRPr="00844D12">
        <w:t xml:space="preserve">30 June 2012 </w:t>
      </w:r>
      <w:r w:rsidR="00AE3F84" w:rsidRPr="00844D12">
        <w:t>data cut</w:t>
      </w:r>
      <w:r w:rsidR="00944B95" w:rsidRPr="00844D12">
        <w:t>.</w:t>
      </w:r>
    </w:p>
    <w:p w:rsidR="00895027" w:rsidRPr="00844D12" w:rsidRDefault="00895027" w:rsidP="004B132A">
      <w:pPr>
        <w:spacing w:after="0"/>
      </w:pPr>
    </w:p>
    <w:p w:rsidR="00895027" w:rsidRPr="00844D12" w:rsidRDefault="00895027" w:rsidP="004B132A">
      <w:pPr>
        <w:spacing w:after="0"/>
      </w:pPr>
      <w:r w:rsidRPr="00844D12">
        <w:t>Upon completion of the ANBL0032 study, final analyses</w:t>
      </w:r>
      <w:r w:rsidR="00944B95" w:rsidRPr="00844D12">
        <w:t xml:space="preserve"> (including those lab analyses missing as of the </w:t>
      </w:r>
      <w:r w:rsidR="009468D3" w:rsidRPr="00844D12">
        <w:t xml:space="preserve">30 June 2012 </w:t>
      </w:r>
      <w:r w:rsidR="00944B95" w:rsidRPr="00844D12">
        <w:t>data cut)</w:t>
      </w:r>
      <w:r w:rsidRPr="00844D12">
        <w:t xml:space="preserve"> will be conducted on the randomized </w:t>
      </w:r>
      <w:r w:rsidR="00F13D0F" w:rsidRPr="00844D12">
        <w:t>subject</w:t>
      </w:r>
      <w:r w:rsidRPr="00844D12">
        <w:t xml:space="preserve">s </w:t>
      </w:r>
      <w:r w:rsidR="00775014" w:rsidRPr="00844D12">
        <w:t xml:space="preserve">(and Stratum 07 </w:t>
      </w:r>
      <w:r w:rsidR="00F13D0F" w:rsidRPr="00844D12">
        <w:t>subject</w:t>
      </w:r>
      <w:r w:rsidR="00775014" w:rsidRPr="00844D12">
        <w:t xml:space="preserve"> enrolled during the randomized portion of the study) </w:t>
      </w:r>
      <w:r w:rsidRPr="00844D12">
        <w:t>and a new revision of the final study report will be issued.</w:t>
      </w:r>
    </w:p>
    <w:p w:rsidR="004B132A" w:rsidRPr="00844D12" w:rsidDel="008F34EA" w:rsidRDefault="004B132A" w:rsidP="004B132A">
      <w:pPr>
        <w:rPr>
          <w:sz w:val="22"/>
        </w:rPr>
      </w:pPr>
    </w:p>
    <w:p w:rsidR="008F34EA" w:rsidRPr="00844D12" w:rsidDel="008F34EA" w:rsidRDefault="008F34EA" w:rsidP="008F34EA">
      <w:pPr>
        <w:rPr>
          <w:sz w:val="22"/>
        </w:rPr>
      </w:pPr>
    </w:p>
    <w:p w:rsidR="00BC4385" w:rsidRPr="00844D12" w:rsidRDefault="00BC4385" w:rsidP="00AD4D7B">
      <w:pPr>
        <w:pStyle w:val="NoNumHeading"/>
        <w:pageBreakBefore/>
        <w:jc w:val="center"/>
      </w:pPr>
      <w:bookmarkStart w:id="14" w:name="Title2"/>
      <w:bookmarkStart w:id="15" w:name="DocumentNumber2"/>
      <w:bookmarkStart w:id="16" w:name="ProtocolNumber2"/>
      <w:bookmarkStart w:id="17" w:name="FPSection4"/>
      <w:bookmarkStart w:id="18" w:name="toc"/>
      <w:bookmarkStart w:id="19" w:name="remove"/>
      <w:bookmarkStart w:id="20" w:name="_Toc366838260"/>
      <w:bookmarkEnd w:id="14"/>
      <w:bookmarkEnd w:id="15"/>
      <w:bookmarkEnd w:id="16"/>
      <w:bookmarkEnd w:id="17"/>
      <w:bookmarkEnd w:id="18"/>
      <w:bookmarkEnd w:id="19"/>
      <w:r w:rsidRPr="00844D12">
        <w:lastRenderedPageBreak/>
        <w:t>TABLE OF CONTENTS</w:t>
      </w:r>
      <w:bookmarkEnd w:id="20"/>
    </w:p>
    <w:p w:rsidR="00BC4385" w:rsidRPr="00844D12" w:rsidRDefault="00BC4385" w:rsidP="00F63B05">
      <w:pPr>
        <w:pStyle w:val="TOCPage"/>
        <w:rPr>
          <w:b/>
          <w:noProof w:val="0"/>
        </w:rPr>
      </w:pPr>
      <w:r w:rsidRPr="00844D12">
        <w:rPr>
          <w:b/>
          <w:noProof w:val="0"/>
        </w:rPr>
        <w:t>Page</w:t>
      </w:r>
    </w:p>
    <w:bookmarkStart w:id="21" w:name="InsertTOC"/>
    <w:bookmarkStart w:id="22" w:name="ReturnHere"/>
    <w:bookmarkEnd w:id="21"/>
    <w:bookmarkEnd w:id="22"/>
    <w:p w:rsidR="00AC1C22" w:rsidRDefault="00D64D1D">
      <w:pPr>
        <w:pStyle w:val="TOC1"/>
        <w:rPr>
          <w:rFonts w:asciiTheme="minorHAnsi" w:eastAsiaTheme="minorEastAsia" w:hAnsiTheme="minorHAnsi" w:cstheme="minorBidi"/>
          <w:b w:val="0"/>
          <w:sz w:val="22"/>
          <w:szCs w:val="22"/>
        </w:rPr>
      </w:pPr>
      <w:r w:rsidRPr="00D64D1D">
        <w:rPr>
          <w:caps/>
          <w:noProof w:val="0"/>
        </w:rPr>
        <w:fldChar w:fldCharType="begin"/>
      </w:r>
      <w:r w:rsidR="001137D0" w:rsidRPr="00844D12">
        <w:rPr>
          <w:caps/>
          <w:noProof w:val="0"/>
        </w:rPr>
        <w:instrText xml:space="preserve"> TOC \o "1-3" \t "left head,1,lefthead12,1" </w:instrText>
      </w:r>
      <w:r w:rsidRPr="00D64D1D">
        <w:rPr>
          <w:caps/>
          <w:noProof w:val="0"/>
        </w:rPr>
        <w:fldChar w:fldCharType="separate"/>
      </w:r>
      <w:r w:rsidR="00AC1C22">
        <w:t>TABLE OF CONTENTS</w:t>
      </w:r>
      <w:r w:rsidR="00AC1C22">
        <w:tab/>
      </w:r>
      <w:r>
        <w:fldChar w:fldCharType="begin"/>
      </w:r>
      <w:r w:rsidR="00AC1C22">
        <w:instrText xml:space="preserve"> PAGEREF _Toc366838260 \h </w:instrText>
      </w:r>
      <w:r>
        <w:fldChar w:fldCharType="separate"/>
      </w:r>
      <w:r w:rsidR="00AC1C22">
        <w:t>3</w:t>
      </w:r>
      <w:r>
        <w:fldChar w:fldCharType="end"/>
      </w:r>
    </w:p>
    <w:p w:rsidR="00AC1C22" w:rsidRDefault="00AC1C22">
      <w:pPr>
        <w:pStyle w:val="TOC1"/>
        <w:rPr>
          <w:rFonts w:asciiTheme="minorHAnsi" w:eastAsiaTheme="minorEastAsia" w:hAnsiTheme="minorHAnsi" w:cstheme="minorBidi"/>
          <w:b w:val="0"/>
          <w:sz w:val="22"/>
          <w:szCs w:val="22"/>
        </w:rPr>
      </w:pPr>
      <w:r>
        <w:t>LIST OF TABLES</w:t>
      </w:r>
      <w:r>
        <w:tab/>
      </w:r>
      <w:r w:rsidR="00D64D1D">
        <w:fldChar w:fldCharType="begin"/>
      </w:r>
      <w:r>
        <w:instrText xml:space="preserve"> PAGEREF _Toc366838261 \h </w:instrText>
      </w:r>
      <w:r w:rsidR="00D64D1D">
        <w:fldChar w:fldCharType="separate"/>
      </w:r>
      <w:r>
        <w:t>6</w:t>
      </w:r>
      <w:r w:rsidR="00D64D1D">
        <w:fldChar w:fldCharType="end"/>
      </w:r>
    </w:p>
    <w:p w:rsidR="00AC1C22" w:rsidRDefault="00AC1C22">
      <w:pPr>
        <w:pStyle w:val="TOC1"/>
        <w:rPr>
          <w:rFonts w:asciiTheme="minorHAnsi" w:eastAsiaTheme="minorEastAsia" w:hAnsiTheme="minorHAnsi" w:cstheme="minorBidi"/>
          <w:b w:val="0"/>
          <w:sz w:val="22"/>
          <w:szCs w:val="22"/>
        </w:rPr>
      </w:pPr>
      <w:r w:rsidRPr="00B223AE">
        <w:t>ABBREVIATIONS AND DEFINITIONS</w:t>
      </w:r>
      <w:r>
        <w:tab/>
      </w:r>
      <w:r w:rsidR="00D64D1D">
        <w:fldChar w:fldCharType="begin"/>
      </w:r>
      <w:r>
        <w:instrText xml:space="preserve"> PAGEREF _Toc366838262 \h </w:instrText>
      </w:r>
      <w:r w:rsidR="00D64D1D">
        <w:fldChar w:fldCharType="separate"/>
      </w:r>
      <w:r>
        <w:t>7</w:t>
      </w:r>
      <w:r w:rsidR="00D64D1D">
        <w:fldChar w:fldCharType="end"/>
      </w:r>
    </w:p>
    <w:p w:rsidR="00AC1C22" w:rsidRDefault="00AC1C22">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PREFACE</w:t>
      </w:r>
      <w:r>
        <w:tab/>
      </w:r>
      <w:r w:rsidR="00D64D1D">
        <w:fldChar w:fldCharType="begin"/>
      </w:r>
      <w:r>
        <w:instrText xml:space="preserve"> PAGEREF _Toc366838263 \h </w:instrText>
      </w:r>
      <w:r w:rsidR="00D64D1D">
        <w:fldChar w:fldCharType="separate"/>
      </w:r>
      <w:r>
        <w:t>8</w:t>
      </w:r>
      <w:r w:rsidR="00D64D1D">
        <w:fldChar w:fldCharType="end"/>
      </w:r>
    </w:p>
    <w:p w:rsidR="00AC1C22" w:rsidRDefault="00AC1C22">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STUDY OBJECTIVES AND ENDPOINTS</w:t>
      </w:r>
      <w:r>
        <w:tab/>
      </w:r>
      <w:r w:rsidR="00D64D1D">
        <w:fldChar w:fldCharType="begin"/>
      </w:r>
      <w:r>
        <w:instrText xml:space="preserve"> PAGEREF _Toc366838264 \h </w:instrText>
      </w:r>
      <w:r w:rsidR="00D64D1D">
        <w:fldChar w:fldCharType="separate"/>
      </w:r>
      <w:r>
        <w:t>8</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2.1</w:t>
      </w:r>
      <w:r>
        <w:rPr>
          <w:rFonts w:asciiTheme="minorHAnsi" w:eastAsiaTheme="minorEastAsia" w:hAnsiTheme="minorHAnsi" w:cstheme="minorBidi"/>
          <w:b w:val="0"/>
          <w:sz w:val="22"/>
          <w:szCs w:val="22"/>
        </w:rPr>
        <w:tab/>
      </w:r>
      <w:r w:rsidRPr="00B223AE">
        <w:rPr>
          <w:bCs/>
        </w:rPr>
        <w:t>Objectives</w:t>
      </w:r>
      <w:r>
        <w:tab/>
      </w:r>
      <w:r w:rsidR="00D64D1D">
        <w:fldChar w:fldCharType="begin"/>
      </w:r>
      <w:r>
        <w:instrText xml:space="preserve"> PAGEREF _Toc366838265 \h </w:instrText>
      </w:r>
      <w:r w:rsidR="00D64D1D">
        <w:fldChar w:fldCharType="separate"/>
      </w:r>
      <w:r>
        <w:t>8</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2.2</w:t>
      </w:r>
      <w:r>
        <w:rPr>
          <w:rFonts w:asciiTheme="minorHAnsi" w:eastAsiaTheme="minorEastAsia" w:hAnsiTheme="minorHAnsi" w:cstheme="minorBidi"/>
          <w:b w:val="0"/>
          <w:sz w:val="22"/>
          <w:szCs w:val="22"/>
        </w:rPr>
        <w:tab/>
      </w:r>
      <w:r w:rsidRPr="00B223AE">
        <w:rPr>
          <w:bCs/>
        </w:rPr>
        <w:t>Endpoints</w:t>
      </w:r>
      <w:r>
        <w:tab/>
      </w:r>
      <w:r w:rsidR="00D64D1D">
        <w:fldChar w:fldCharType="begin"/>
      </w:r>
      <w:r>
        <w:instrText xml:space="preserve"> PAGEREF _Toc366838266 \h </w:instrText>
      </w:r>
      <w:r w:rsidR="00D64D1D">
        <w:fldChar w:fldCharType="separate"/>
      </w:r>
      <w:r>
        <w:t>9</w:t>
      </w:r>
      <w:r w:rsidR="00D64D1D">
        <w:fldChar w:fldCharType="end"/>
      </w:r>
    </w:p>
    <w:p w:rsidR="00AC1C22" w:rsidRDefault="00AC1C22">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STUDY DESIGN</w:t>
      </w:r>
      <w:r>
        <w:tab/>
      </w:r>
      <w:r w:rsidR="00D64D1D">
        <w:fldChar w:fldCharType="begin"/>
      </w:r>
      <w:r>
        <w:instrText xml:space="preserve"> PAGEREF _Toc366838267 \h </w:instrText>
      </w:r>
      <w:r w:rsidR="00D64D1D">
        <w:fldChar w:fldCharType="separate"/>
      </w:r>
      <w:r>
        <w:t>9</w:t>
      </w:r>
      <w:r w:rsidR="00D64D1D">
        <w:fldChar w:fldCharType="end"/>
      </w:r>
    </w:p>
    <w:p w:rsidR="00AC1C22" w:rsidRDefault="00AC1C22">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RANDOMIZATION</w:t>
      </w:r>
      <w:r>
        <w:tab/>
      </w:r>
      <w:r w:rsidR="00D64D1D">
        <w:fldChar w:fldCharType="begin"/>
      </w:r>
      <w:r>
        <w:instrText xml:space="preserve"> PAGEREF _Toc366838268 \h </w:instrText>
      </w:r>
      <w:r w:rsidR="00D64D1D">
        <w:fldChar w:fldCharType="separate"/>
      </w:r>
      <w:r>
        <w:t>10</w:t>
      </w:r>
      <w:r w:rsidR="00D64D1D">
        <w:fldChar w:fldCharType="end"/>
      </w:r>
    </w:p>
    <w:p w:rsidR="00AC1C22" w:rsidRDefault="00AC1C22">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STRATIFICATION</w:t>
      </w:r>
      <w:r>
        <w:tab/>
      </w:r>
      <w:r w:rsidR="00D64D1D">
        <w:fldChar w:fldCharType="begin"/>
      </w:r>
      <w:r>
        <w:instrText xml:space="preserve"> PAGEREF _Toc366838269 \h </w:instrText>
      </w:r>
      <w:r w:rsidR="00D64D1D">
        <w:fldChar w:fldCharType="separate"/>
      </w:r>
      <w:r>
        <w:t>11</w:t>
      </w:r>
      <w:r w:rsidR="00D64D1D">
        <w:fldChar w:fldCharType="end"/>
      </w:r>
    </w:p>
    <w:p w:rsidR="00AC1C22" w:rsidRDefault="00AC1C22">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SEQUENCE OF PLANNED ANALYSES</w:t>
      </w:r>
      <w:r>
        <w:tab/>
      </w:r>
      <w:r w:rsidR="00D64D1D">
        <w:fldChar w:fldCharType="begin"/>
      </w:r>
      <w:r>
        <w:instrText xml:space="preserve"> PAGEREF _Toc366838270 \h </w:instrText>
      </w:r>
      <w:r w:rsidR="00D64D1D">
        <w:fldChar w:fldCharType="separate"/>
      </w:r>
      <w:r>
        <w:t>13</w:t>
      </w:r>
      <w:r w:rsidR="00D64D1D">
        <w:fldChar w:fldCharType="end"/>
      </w:r>
    </w:p>
    <w:p w:rsidR="00AC1C22" w:rsidRDefault="00AC1C22">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SAMPLE SIZE CONSIDERATIONS</w:t>
      </w:r>
      <w:r>
        <w:tab/>
      </w:r>
      <w:r w:rsidR="00D64D1D">
        <w:fldChar w:fldCharType="begin"/>
      </w:r>
      <w:r>
        <w:instrText xml:space="preserve"> PAGEREF _Toc366838271 \h </w:instrText>
      </w:r>
      <w:r w:rsidR="00D64D1D">
        <w:fldChar w:fldCharType="separate"/>
      </w:r>
      <w:r>
        <w:t>14</w:t>
      </w:r>
      <w:r w:rsidR="00D64D1D">
        <w:fldChar w:fldCharType="end"/>
      </w:r>
    </w:p>
    <w:p w:rsidR="00AC1C22" w:rsidRDefault="00AC1C22">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ANALYSIS POPULATIONS</w:t>
      </w:r>
      <w:r>
        <w:tab/>
      </w:r>
      <w:r w:rsidR="00D64D1D">
        <w:fldChar w:fldCharType="begin"/>
      </w:r>
      <w:r>
        <w:instrText xml:space="preserve"> PAGEREF _Toc366838272 \h </w:instrText>
      </w:r>
      <w:r w:rsidR="00D64D1D">
        <w:fldChar w:fldCharType="separate"/>
      </w:r>
      <w:r>
        <w:t>15</w:t>
      </w:r>
      <w:r w:rsidR="00D64D1D">
        <w:fldChar w:fldCharType="end"/>
      </w:r>
    </w:p>
    <w:p w:rsidR="00AC1C22" w:rsidRDefault="00AC1C22">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GENERAL CONSIDERATIONS FOR DATA ANALYSES</w:t>
      </w:r>
      <w:r>
        <w:tab/>
      </w:r>
      <w:r w:rsidR="00D64D1D">
        <w:fldChar w:fldCharType="begin"/>
      </w:r>
      <w:r>
        <w:instrText xml:space="preserve"> PAGEREF _Toc366838273 \h </w:instrText>
      </w:r>
      <w:r w:rsidR="00D64D1D">
        <w:fldChar w:fldCharType="separate"/>
      </w:r>
      <w:r>
        <w:t>17</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9.1</w:t>
      </w:r>
      <w:r>
        <w:rPr>
          <w:rFonts w:asciiTheme="minorHAnsi" w:eastAsiaTheme="minorEastAsia" w:hAnsiTheme="minorHAnsi" w:cstheme="minorBidi"/>
          <w:b w:val="0"/>
          <w:sz w:val="22"/>
          <w:szCs w:val="22"/>
        </w:rPr>
        <w:tab/>
      </w:r>
      <w:r w:rsidRPr="00B223AE">
        <w:rPr>
          <w:bCs/>
        </w:rPr>
        <w:t>Covariates</w:t>
      </w:r>
      <w:r>
        <w:tab/>
      </w:r>
      <w:r w:rsidR="00D64D1D">
        <w:fldChar w:fldCharType="begin"/>
      </w:r>
      <w:r>
        <w:instrText xml:space="preserve"> PAGEREF _Toc366838274 \h </w:instrText>
      </w:r>
      <w:r w:rsidR="00D64D1D">
        <w:fldChar w:fldCharType="separate"/>
      </w:r>
      <w:r>
        <w:t>18</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9.2</w:t>
      </w:r>
      <w:r>
        <w:rPr>
          <w:rFonts w:asciiTheme="minorHAnsi" w:eastAsiaTheme="minorEastAsia" w:hAnsiTheme="minorHAnsi" w:cstheme="minorBidi"/>
          <w:b w:val="0"/>
          <w:sz w:val="22"/>
          <w:szCs w:val="22"/>
        </w:rPr>
        <w:tab/>
      </w:r>
      <w:r w:rsidRPr="00B223AE">
        <w:rPr>
          <w:bCs/>
        </w:rPr>
        <w:t>Examination of Subgroups</w:t>
      </w:r>
      <w:r>
        <w:tab/>
      </w:r>
      <w:r w:rsidR="00D64D1D">
        <w:fldChar w:fldCharType="begin"/>
      </w:r>
      <w:r>
        <w:instrText xml:space="preserve"> PAGEREF _Toc366838275 \h </w:instrText>
      </w:r>
      <w:r w:rsidR="00D64D1D">
        <w:fldChar w:fldCharType="separate"/>
      </w:r>
      <w:r>
        <w:t>18</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9.3</w:t>
      </w:r>
      <w:r>
        <w:rPr>
          <w:rFonts w:asciiTheme="minorHAnsi" w:eastAsiaTheme="minorEastAsia" w:hAnsiTheme="minorHAnsi" w:cstheme="minorBidi"/>
          <w:b w:val="0"/>
          <w:sz w:val="22"/>
          <w:szCs w:val="22"/>
        </w:rPr>
        <w:tab/>
      </w:r>
      <w:r w:rsidRPr="00B223AE">
        <w:rPr>
          <w:bCs/>
        </w:rPr>
        <w:t>Premature Discontinuation and Missing Data</w:t>
      </w:r>
      <w:r>
        <w:tab/>
      </w:r>
      <w:r w:rsidR="00D64D1D">
        <w:fldChar w:fldCharType="begin"/>
      </w:r>
      <w:r>
        <w:instrText xml:space="preserve"> PAGEREF _Toc366838276 \h </w:instrText>
      </w:r>
      <w:r w:rsidR="00D64D1D">
        <w:fldChar w:fldCharType="separate"/>
      </w:r>
      <w:r>
        <w:t>18</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9.4</w:t>
      </w:r>
      <w:r>
        <w:rPr>
          <w:rFonts w:asciiTheme="minorHAnsi" w:eastAsiaTheme="minorEastAsia" w:hAnsiTheme="minorHAnsi" w:cstheme="minorBidi"/>
          <w:b w:val="0"/>
          <w:sz w:val="22"/>
          <w:szCs w:val="22"/>
        </w:rPr>
        <w:tab/>
      </w:r>
      <w:r w:rsidRPr="00B223AE">
        <w:rPr>
          <w:bCs/>
        </w:rPr>
        <w:t>Multiple Comparisons and Multiplicity</w:t>
      </w:r>
      <w:r>
        <w:tab/>
      </w:r>
      <w:r w:rsidR="00D64D1D">
        <w:fldChar w:fldCharType="begin"/>
      </w:r>
      <w:r>
        <w:instrText xml:space="preserve"> PAGEREF _Toc366838277 \h </w:instrText>
      </w:r>
      <w:r w:rsidR="00D64D1D">
        <w:fldChar w:fldCharType="separate"/>
      </w:r>
      <w:r>
        <w:t>18</w:t>
      </w:r>
      <w:r w:rsidR="00D64D1D">
        <w:fldChar w:fldCharType="end"/>
      </w:r>
    </w:p>
    <w:p w:rsidR="00AC1C22" w:rsidRDefault="00AC1C22">
      <w:pPr>
        <w:pStyle w:val="TOC1"/>
        <w:rPr>
          <w:rFonts w:asciiTheme="minorHAnsi" w:eastAsiaTheme="minorEastAsia" w:hAnsiTheme="minorHAnsi" w:cstheme="minorBidi"/>
          <w:b w:val="0"/>
          <w:sz w:val="22"/>
          <w:szCs w:val="22"/>
        </w:rPr>
      </w:pPr>
      <w:r>
        <w:t>10</w:t>
      </w:r>
      <w:r>
        <w:rPr>
          <w:rFonts w:asciiTheme="minorHAnsi" w:eastAsiaTheme="minorEastAsia" w:hAnsiTheme="minorHAnsi" w:cstheme="minorBidi"/>
          <w:b w:val="0"/>
          <w:sz w:val="22"/>
          <w:szCs w:val="22"/>
        </w:rPr>
        <w:tab/>
      </w:r>
      <w:r>
        <w:t>STUDY POPULATION</w:t>
      </w:r>
      <w:r>
        <w:tab/>
      </w:r>
      <w:r w:rsidR="00D64D1D">
        <w:fldChar w:fldCharType="begin"/>
      </w:r>
      <w:r>
        <w:instrText xml:space="preserve"> PAGEREF _Toc366838278 \h </w:instrText>
      </w:r>
      <w:r w:rsidR="00D64D1D">
        <w:fldChar w:fldCharType="separate"/>
      </w:r>
      <w:r>
        <w:t>19</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10.1</w:t>
      </w:r>
      <w:r>
        <w:rPr>
          <w:rFonts w:asciiTheme="minorHAnsi" w:eastAsiaTheme="minorEastAsia" w:hAnsiTheme="minorHAnsi" w:cstheme="minorBidi"/>
          <w:b w:val="0"/>
          <w:sz w:val="22"/>
          <w:szCs w:val="22"/>
        </w:rPr>
        <w:tab/>
      </w:r>
      <w:r w:rsidRPr="00B223AE">
        <w:rPr>
          <w:bCs/>
        </w:rPr>
        <w:t>Subject Accountability</w:t>
      </w:r>
      <w:r>
        <w:tab/>
      </w:r>
      <w:r w:rsidR="00D64D1D">
        <w:fldChar w:fldCharType="begin"/>
      </w:r>
      <w:r>
        <w:instrText xml:space="preserve"> PAGEREF _Toc366838279 \h </w:instrText>
      </w:r>
      <w:r w:rsidR="00D64D1D">
        <w:fldChar w:fldCharType="separate"/>
      </w:r>
      <w:r>
        <w:t>20</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10.2</w:t>
      </w:r>
      <w:r>
        <w:rPr>
          <w:rFonts w:asciiTheme="minorHAnsi" w:eastAsiaTheme="minorEastAsia" w:hAnsiTheme="minorHAnsi" w:cstheme="minorBidi"/>
          <w:b w:val="0"/>
          <w:sz w:val="22"/>
          <w:szCs w:val="22"/>
        </w:rPr>
        <w:tab/>
      </w:r>
      <w:r w:rsidRPr="00B223AE">
        <w:rPr>
          <w:bCs/>
        </w:rPr>
        <w:t>Eligibility Criteria</w:t>
      </w:r>
      <w:r>
        <w:tab/>
      </w:r>
      <w:r w:rsidR="00D64D1D">
        <w:fldChar w:fldCharType="begin"/>
      </w:r>
      <w:r>
        <w:instrText xml:space="preserve"> PAGEREF _Toc366838280 \h </w:instrText>
      </w:r>
      <w:r w:rsidR="00D64D1D">
        <w:fldChar w:fldCharType="separate"/>
      </w:r>
      <w:r>
        <w:t>21</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10.3</w:t>
      </w:r>
      <w:r>
        <w:rPr>
          <w:rFonts w:asciiTheme="minorHAnsi" w:eastAsiaTheme="minorEastAsia" w:hAnsiTheme="minorHAnsi" w:cstheme="minorBidi"/>
          <w:b w:val="0"/>
          <w:sz w:val="22"/>
          <w:szCs w:val="22"/>
        </w:rPr>
        <w:tab/>
      </w:r>
      <w:r w:rsidRPr="00B223AE">
        <w:rPr>
          <w:bCs/>
        </w:rPr>
        <w:t>Other Descriptions of Study Population</w:t>
      </w:r>
      <w:r>
        <w:tab/>
      </w:r>
      <w:r w:rsidR="00D64D1D">
        <w:fldChar w:fldCharType="begin"/>
      </w:r>
      <w:r>
        <w:instrText xml:space="preserve"> PAGEREF _Toc366838281 \h </w:instrText>
      </w:r>
      <w:r w:rsidR="00D64D1D">
        <w:fldChar w:fldCharType="separate"/>
      </w:r>
      <w:r>
        <w:t>21</w:t>
      </w:r>
      <w:r w:rsidR="00D64D1D">
        <w:fldChar w:fldCharType="end"/>
      </w:r>
    </w:p>
    <w:p w:rsidR="00AC1C22" w:rsidRDefault="00AC1C22">
      <w:pPr>
        <w:pStyle w:val="TOC3"/>
        <w:rPr>
          <w:rFonts w:asciiTheme="minorHAnsi" w:eastAsiaTheme="minorEastAsia" w:hAnsiTheme="minorHAnsi" w:cstheme="minorBidi"/>
          <w:i w:val="0"/>
          <w:sz w:val="22"/>
          <w:szCs w:val="22"/>
        </w:rPr>
      </w:pPr>
      <w:r>
        <w:t>10.3.1</w:t>
      </w:r>
      <w:r>
        <w:rPr>
          <w:rFonts w:asciiTheme="minorHAnsi" w:eastAsiaTheme="minorEastAsia" w:hAnsiTheme="minorHAnsi" w:cstheme="minorBidi"/>
          <w:i w:val="0"/>
          <w:sz w:val="22"/>
          <w:szCs w:val="22"/>
        </w:rPr>
        <w:tab/>
      </w:r>
      <w:r>
        <w:t>Demographics</w:t>
      </w:r>
      <w:r>
        <w:tab/>
      </w:r>
      <w:r w:rsidR="00D64D1D">
        <w:fldChar w:fldCharType="begin"/>
      </w:r>
      <w:r>
        <w:instrText xml:space="preserve"> PAGEREF _Toc366838282 \h </w:instrText>
      </w:r>
      <w:r w:rsidR="00D64D1D">
        <w:fldChar w:fldCharType="separate"/>
      </w:r>
      <w:r>
        <w:t>21</w:t>
      </w:r>
      <w:r w:rsidR="00D64D1D">
        <w:fldChar w:fldCharType="end"/>
      </w:r>
    </w:p>
    <w:p w:rsidR="00AC1C22" w:rsidRDefault="00AC1C22">
      <w:pPr>
        <w:pStyle w:val="TOC3"/>
        <w:rPr>
          <w:rFonts w:asciiTheme="minorHAnsi" w:eastAsiaTheme="minorEastAsia" w:hAnsiTheme="minorHAnsi" w:cstheme="minorBidi"/>
          <w:i w:val="0"/>
          <w:sz w:val="22"/>
          <w:szCs w:val="22"/>
        </w:rPr>
      </w:pPr>
      <w:r>
        <w:t>10.3.2</w:t>
      </w:r>
      <w:r>
        <w:rPr>
          <w:rFonts w:asciiTheme="minorHAnsi" w:eastAsiaTheme="minorEastAsia" w:hAnsiTheme="minorHAnsi" w:cstheme="minorBidi"/>
          <w:i w:val="0"/>
          <w:sz w:val="22"/>
          <w:szCs w:val="22"/>
        </w:rPr>
        <w:tab/>
      </w:r>
      <w:r>
        <w:t>Diagnosis</w:t>
      </w:r>
      <w:r>
        <w:tab/>
      </w:r>
      <w:r w:rsidR="00D64D1D">
        <w:fldChar w:fldCharType="begin"/>
      </w:r>
      <w:r>
        <w:instrText xml:space="preserve"> PAGEREF _Toc366838283 \h </w:instrText>
      </w:r>
      <w:r w:rsidR="00D64D1D">
        <w:fldChar w:fldCharType="separate"/>
      </w:r>
      <w:r>
        <w:t>21</w:t>
      </w:r>
      <w:r w:rsidR="00D64D1D">
        <w:fldChar w:fldCharType="end"/>
      </w:r>
    </w:p>
    <w:p w:rsidR="00AC1C22" w:rsidRDefault="00AC1C22">
      <w:pPr>
        <w:pStyle w:val="TOC3"/>
        <w:rPr>
          <w:rFonts w:asciiTheme="minorHAnsi" w:eastAsiaTheme="minorEastAsia" w:hAnsiTheme="minorHAnsi" w:cstheme="minorBidi"/>
          <w:i w:val="0"/>
          <w:sz w:val="22"/>
          <w:szCs w:val="22"/>
        </w:rPr>
      </w:pPr>
      <w:r>
        <w:t>10.3.3</w:t>
      </w:r>
      <w:r>
        <w:rPr>
          <w:rFonts w:asciiTheme="minorHAnsi" w:eastAsiaTheme="minorEastAsia" w:hAnsiTheme="minorHAnsi" w:cstheme="minorBidi"/>
          <w:i w:val="0"/>
          <w:sz w:val="22"/>
          <w:szCs w:val="22"/>
        </w:rPr>
        <w:tab/>
      </w:r>
      <w:r>
        <w:t>Baseline Disease Characteristics</w:t>
      </w:r>
      <w:r>
        <w:tab/>
      </w:r>
      <w:r w:rsidR="00D64D1D">
        <w:fldChar w:fldCharType="begin"/>
      </w:r>
      <w:r>
        <w:instrText xml:space="preserve"> PAGEREF _Toc366838284 \h </w:instrText>
      </w:r>
      <w:r w:rsidR="00D64D1D">
        <w:fldChar w:fldCharType="separate"/>
      </w:r>
      <w:r>
        <w:t>21</w:t>
      </w:r>
      <w:r w:rsidR="00D64D1D">
        <w:fldChar w:fldCharType="end"/>
      </w:r>
    </w:p>
    <w:p w:rsidR="00AC1C22" w:rsidRDefault="00AC1C22">
      <w:pPr>
        <w:pStyle w:val="TOC3"/>
        <w:rPr>
          <w:rFonts w:asciiTheme="minorHAnsi" w:eastAsiaTheme="minorEastAsia" w:hAnsiTheme="minorHAnsi" w:cstheme="minorBidi"/>
          <w:i w:val="0"/>
          <w:sz w:val="22"/>
          <w:szCs w:val="22"/>
        </w:rPr>
      </w:pPr>
      <w:r>
        <w:t>10.3.4</w:t>
      </w:r>
      <w:r>
        <w:rPr>
          <w:rFonts w:asciiTheme="minorHAnsi" w:eastAsiaTheme="minorEastAsia" w:hAnsiTheme="minorHAnsi" w:cstheme="minorBidi"/>
          <w:i w:val="0"/>
          <w:sz w:val="22"/>
          <w:szCs w:val="22"/>
        </w:rPr>
        <w:tab/>
      </w:r>
      <w:r>
        <w:t>Prior Therapy</w:t>
      </w:r>
      <w:r>
        <w:tab/>
      </w:r>
      <w:r w:rsidR="00D64D1D">
        <w:fldChar w:fldCharType="begin"/>
      </w:r>
      <w:r>
        <w:instrText xml:space="preserve"> PAGEREF _Toc366838285 \h </w:instrText>
      </w:r>
      <w:r w:rsidR="00D64D1D">
        <w:fldChar w:fldCharType="separate"/>
      </w:r>
      <w:r>
        <w:t>22</w:t>
      </w:r>
      <w:r w:rsidR="00D64D1D">
        <w:fldChar w:fldCharType="end"/>
      </w:r>
    </w:p>
    <w:p w:rsidR="00AC1C22" w:rsidRDefault="00AC1C22">
      <w:pPr>
        <w:pStyle w:val="TOC3"/>
        <w:rPr>
          <w:rFonts w:asciiTheme="minorHAnsi" w:eastAsiaTheme="minorEastAsia" w:hAnsiTheme="minorHAnsi" w:cstheme="minorBidi"/>
          <w:i w:val="0"/>
          <w:sz w:val="22"/>
          <w:szCs w:val="22"/>
        </w:rPr>
      </w:pPr>
      <w:r>
        <w:lastRenderedPageBreak/>
        <w:t>10.3.5</w:t>
      </w:r>
      <w:r>
        <w:rPr>
          <w:rFonts w:asciiTheme="minorHAnsi" w:eastAsiaTheme="minorEastAsia" w:hAnsiTheme="minorHAnsi" w:cstheme="minorBidi"/>
          <w:i w:val="0"/>
          <w:sz w:val="22"/>
          <w:szCs w:val="22"/>
        </w:rPr>
        <w:tab/>
      </w:r>
      <w:r>
        <w:t>Performance Status</w:t>
      </w:r>
      <w:r>
        <w:tab/>
      </w:r>
      <w:r w:rsidR="00D64D1D">
        <w:fldChar w:fldCharType="begin"/>
      </w:r>
      <w:r>
        <w:instrText xml:space="preserve"> PAGEREF _Toc366838286 \h </w:instrText>
      </w:r>
      <w:r w:rsidR="00D64D1D">
        <w:fldChar w:fldCharType="separate"/>
      </w:r>
      <w:r>
        <w:t>22</w:t>
      </w:r>
      <w:r w:rsidR="00D64D1D">
        <w:fldChar w:fldCharType="end"/>
      </w:r>
    </w:p>
    <w:p w:rsidR="00AC1C22" w:rsidRDefault="00AC1C22">
      <w:pPr>
        <w:pStyle w:val="TOC3"/>
        <w:rPr>
          <w:rFonts w:asciiTheme="minorHAnsi" w:eastAsiaTheme="minorEastAsia" w:hAnsiTheme="minorHAnsi" w:cstheme="minorBidi"/>
          <w:i w:val="0"/>
          <w:sz w:val="22"/>
          <w:szCs w:val="22"/>
        </w:rPr>
      </w:pPr>
      <w:r>
        <w:t>10.3.6</w:t>
      </w:r>
      <w:r>
        <w:rPr>
          <w:rFonts w:asciiTheme="minorHAnsi" w:eastAsiaTheme="minorEastAsia" w:hAnsiTheme="minorHAnsi" w:cstheme="minorBidi"/>
          <w:i w:val="0"/>
          <w:sz w:val="22"/>
          <w:szCs w:val="22"/>
        </w:rPr>
        <w:tab/>
      </w:r>
      <w:r>
        <w:t>Baseline Prognostic Factors</w:t>
      </w:r>
      <w:r>
        <w:tab/>
      </w:r>
      <w:r w:rsidR="00D64D1D">
        <w:fldChar w:fldCharType="begin"/>
      </w:r>
      <w:r>
        <w:instrText xml:space="preserve"> PAGEREF _Toc366838287 \h </w:instrText>
      </w:r>
      <w:r w:rsidR="00D64D1D">
        <w:fldChar w:fldCharType="separate"/>
      </w:r>
      <w:r>
        <w:t>22</w:t>
      </w:r>
      <w:r w:rsidR="00D64D1D">
        <w:fldChar w:fldCharType="end"/>
      </w:r>
    </w:p>
    <w:p w:rsidR="00AC1C22" w:rsidRDefault="00AC1C22">
      <w:pPr>
        <w:pStyle w:val="TOC1"/>
        <w:rPr>
          <w:rFonts w:asciiTheme="minorHAnsi" w:eastAsiaTheme="minorEastAsia" w:hAnsiTheme="minorHAnsi" w:cstheme="minorBidi"/>
          <w:b w:val="0"/>
          <w:sz w:val="22"/>
          <w:szCs w:val="22"/>
        </w:rPr>
      </w:pPr>
      <w:r>
        <w:t>11</w:t>
      </w:r>
      <w:r>
        <w:rPr>
          <w:rFonts w:asciiTheme="minorHAnsi" w:eastAsiaTheme="minorEastAsia" w:hAnsiTheme="minorHAnsi" w:cstheme="minorBidi"/>
          <w:b w:val="0"/>
          <w:sz w:val="22"/>
          <w:szCs w:val="22"/>
        </w:rPr>
        <w:tab/>
      </w:r>
      <w:r>
        <w:t>EFFICACY ANALYSES</w:t>
      </w:r>
      <w:r>
        <w:tab/>
      </w:r>
      <w:r w:rsidR="00D64D1D">
        <w:fldChar w:fldCharType="begin"/>
      </w:r>
      <w:r>
        <w:instrText xml:space="preserve"> PAGEREF _Toc366838288 \h </w:instrText>
      </w:r>
      <w:r w:rsidR="00D64D1D">
        <w:fldChar w:fldCharType="separate"/>
      </w:r>
      <w:r>
        <w:t>23</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11.1</w:t>
      </w:r>
      <w:r>
        <w:rPr>
          <w:rFonts w:asciiTheme="minorHAnsi" w:eastAsiaTheme="minorEastAsia" w:hAnsiTheme="minorHAnsi" w:cstheme="minorBidi"/>
          <w:b w:val="0"/>
          <w:sz w:val="22"/>
          <w:szCs w:val="22"/>
        </w:rPr>
        <w:tab/>
      </w:r>
      <w:r w:rsidRPr="00B223AE">
        <w:rPr>
          <w:bCs/>
        </w:rPr>
        <w:t>Primary Efficacy Measure</w:t>
      </w:r>
      <w:r>
        <w:tab/>
      </w:r>
      <w:r w:rsidR="00D64D1D">
        <w:fldChar w:fldCharType="begin"/>
      </w:r>
      <w:r>
        <w:instrText xml:space="preserve"> PAGEREF _Toc366838289 \h </w:instrText>
      </w:r>
      <w:r w:rsidR="00D64D1D">
        <w:fldChar w:fldCharType="separate"/>
      </w:r>
      <w:r>
        <w:t>23</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11.2</w:t>
      </w:r>
      <w:r>
        <w:rPr>
          <w:rFonts w:asciiTheme="minorHAnsi" w:eastAsiaTheme="minorEastAsia" w:hAnsiTheme="minorHAnsi" w:cstheme="minorBidi"/>
          <w:b w:val="0"/>
          <w:sz w:val="22"/>
          <w:szCs w:val="22"/>
        </w:rPr>
        <w:tab/>
      </w:r>
      <w:r w:rsidRPr="00B223AE">
        <w:rPr>
          <w:bCs/>
        </w:rPr>
        <w:t>Secondary Efficacy Measures</w:t>
      </w:r>
      <w:r>
        <w:tab/>
      </w:r>
      <w:r w:rsidR="00D64D1D">
        <w:fldChar w:fldCharType="begin"/>
      </w:r>
      <w:r>
        <w:instrText xml:space="preserve"> PAGEREF _Toc366838290 \h </w:instrText>
      </w:r>
      <w:r w:rsidR="00D64D1D">
        <w:fldChar w:fldCharType="separate"/>
      </w:r>
      <w:r>
        <w:t>24</w:t>
      </w:r>
      <w:r w:rsidR="00D64D1D">
        <w:fldChar w:fldCharType="end"/>
      </w:r>
    </w:p>
    <w:p w:rsidR="00AC1C22" w:rsidRDefault="00AC1C22">
      <w:pPr>
        <w:pStyle w:val="TOC3"/>
        <w:rPr>
          <w:rFonts w:asciiTheme="minorHAnsi" w:eastAsiaTheme="minorEastAsia" w:hAnsiTheme="minorHAnsi" w:cstheme="minorBidi"/>
          <w:i w:val="0"/>
          <w:sz w:val="22"/>
          <w:szCs w:val="22"/>
        </w:rPr>
      </w:pPr>
      <w:r>
        <w:t>11.2.1</w:t>
      </w:r>
      <w:r>
        <w:rPr>
          <w:rFonts w:asciiTheme="minorHAnsi" w:eastAsiaTheme="minorEastAsia" w:hAnsiTheme="minorHAnsi" w:cstheme="minorBidi"/>
          <w:i w:val="0"/>
          <w:sz w:val="22"/>
          <w:szCs w:val="22"/>
        </w:rPr>
        <w:tab/>
      </w:r>
      <w:r>
        <w:t>Overall Survival: Randomized ITT Population</w:t>
      </w:r>
      <w:r>
        <w:tab/>
      </w:r>
      <w:r w:rsidR="00D64D1D">
        <w:fldChar w:fldCharType="begin"/>
      </w:r>
      <w:r>
        <w:instrText xml:space="preserve"> PAGEREF _Toc366838291 \h </w:instrText>
      </w:r>
      <w:r w:rsidR="00D64D1D">
        <w:fldChar w:fldCharType="separate"/>
      </w:r>
      <w:r>
        <w:t>24</w:t>
      </w:r>
      <w:r w:rsidR="00D64D1D">
        <w:fldChar w:fldCharType="end"/>
      </w:r>
    </w:p>
    <w:p w:rsidR="00AC1C22" w:rsidRDefault="00AC1C22">
      <w:pPr>
        <w:pStyle w:val="TOC3"/>
        <w:rPr>
          <w:rFonts w:asciiTheme="minorHAnsi" w:eastAsiaTheme="minorEastAsia" w:hAnsiTheme="minorHAnsi" w:cstheme="minorBidi"/>
          <w:i w:val="0"/>
          <w:sz w:val="22"/>
          <w:szCs w:val="22"/>
        </w:rPr>
      </w:pPr>
      <w:r>
        <w:t>11.2.2</w:t>
      </w:r>
      <w:r>
        <w:rPr>
          <w:rFonts w:asciiTheme="minorHAnsi" w:eastAsiaTheme="minorEastAsia" w:hAnsiTheme="minorHAnsi" w:cstheme="minorBidi"/>
          <w:i w:val="0"/>
          <w:sz w:val="22"/>
          <w:szCs w:val="22"/>
        </w:rPr>
        <w:tab/>
      </w:r>
      <w:r>
        <w:t>Event-Free and Overall Survival: INSS Stage 4 Randomized ITT Population</w:t>
      </w:r>
      <w:r>
        <w:tab/>
      </w:r>
      <w:r w:rsidR="00D64D1D">
        <w:fldChar w:fldCharType="begin"/>
      </w:r>
      <w:r>
        <w:instrText xml:space="preserve"> PAGEREF _Toc366838292 \h </w:instrText>
      </w:r>
      <w:r w:rsidR="00D64D1D">
        <w:fldChar w:fldCharType="separate"/>
      </w:r>
      <w:r>
        <w:t>26</w:t>
      </w:r>
      <w:r w:rsidR="00D64D1D">
        <w:fldChar w:fldCharType="end"/>
      </w:r>
    </w:p>
    <w:p w:rsidR="00AC1C22" w:rsidRDefault="00AC1C22">
      <w:pPr>
        <w:pStyle w:val="TOC3"/>
        <w:rPr>
          <w:rFonts w:asciiTheme="minorHAnsi" w:eastAsiaTheme="minorEastAsia" w:hAnsiTheme="minorHAnsi" w:cstheme="minorBidi"/>
          <w:i w:val="0"/>
          <w:sz w:val="22"/>
          <w:szCs w:val="22"/>
        </w:rPr>
      </w:pPr>
      <w:r>
        <w:t>11.2.3</w:t>
      </w:r>
      <w:r>
        <w:rPr>
          <w:rFonts w:asciiTheme="minorHAnsi" w:eastAsiaTheme="minorEastAsia" w:hAnsiTheme="minorHAnsi" w:cstheme="minorBidi"/>
          <w:i w:val="0"/>
          <w:sz w:val="22"/>
          <w:szCs w:val="22"/>
        </w:rPr>
        <w:tab/>
      </w:r>
      <w:r>
        <w:t>Event-Free Survival for Stratum 07 vs. Historical Control</w:t>
      </w:r>
      <w:r>
        <w:tab/>
      </w:r>
      <w:r w:rsidR="00D64D1D">
        <w:fldChar w:fldCharType="begin"/>
      </w:r>
      <w:r>
        <w:instrText xml:space="preserve"> PAGEREF _Toc366838293 \h </w:instrText>
      </w:r>
      <w:r w:rsidR="00D64D1D">
        <w:fldChar w:fldCharType="separate"/>
      </w:r>
      <w:r>
        <w:t>27</w:t>
      </w:r>
      <w:r w:rsidR="00D64D1D">
        <w:fldChar w:fldCharType="end"/>
      </w:r>
    </w:p>
    <w:p w:rsidR="00AC1C22" w:rsidRDefault="00AC1C22">
      <w:pPr>
        <w:pStyle w:val="TOC3"/>
        <w:rPr>
          <w:rFonts w:asciiTheme="minorHAnsi" w:eastAsiaTheme="minorEastAsia" w:hAnsiTheme="minorHAnsi" w:cstheme="minorBidi"/>
          <w:i w:val="0"/>
          <w:sz w:val="22"/>
          <w:szCs w:val="22"/>
        </w:rPr>
      </w:pPr>
      <w:r>
        <w:t>11.2.4</w:t>
      </w:r>
      <w:r>
        <w:rPr>
          <w:rFonts w:asciiTheme="minorHAnsi" w:eastAsiaTheme="minorEastAsia" w:hAnsiTheme="minorHAnsi" w:cstheme="minorBidi"/>
          <w:i w:val="0"/>
          <w:sz w:val="22"/>
          <w:szCs w:val="22"/>
        </w:rPr>
        <w:tab/>
      </w:r>
      <w:r>
        <w:t>Event-Free and Overall Survival within Prognostic Factors</w:t>
      </w:r>
      <w:r>
        <w:tab/>
      </w:r>
      <w:r w:rsidR="00D64D1D">
        <w:fldChar w:fldCharType="begin"/>
      </w:r>
      <w:r>
        <w:instrText xml:space="preserve"> PAGEREF _Toc366838294 \h </w:instrText>
      </w:r>
      <w:r w:rsidR="00D64D1D">
        <w:fldChar w:fldCharType="separate"/>
      </w:r>
      <w:r>
        <w:t>27</w:t>
      </w:r>
      <w:r w:rsidR="00D64D1D">
        <w:fldChar w:fldCharType="end"/>
      </w:r>
    </w:p>
    <w:p w:rsidR="00AC1C22" w:rsidRDefault="00AC1C22">
      <w:pPr>
        <w:pStyle w:val="TOC3"/>
        <w:rPr>
          <w:rFonts w:asciiTheme="minorHAnsi" w:eastAsiaTheme="minorEastAsia" w:hAnsiTheme="minorHAnsi" w:cstheme="minorBidi"/>
          <w:i w:val="0"/>
          <w:sz w:val="22"/>
          <w:szCs w:val="22"/>
        </w:rPr>
      </w:pPr>
      <w:r>
        <w:t>11.2.5</w:t>
      </w:r>
      <w:r>
        <w:rPr>
          <w:rFonts w:asciiTheme="minorHAnsi" w:eastAsiaTheme="minorEastAsia" w:hAnsiTheme="minorHAnsi" w:cstheme="minorBidi"/>
          <w:i w:val="0"/>
          <w:sz w:val="22"/>
          <w:szCs w:val="22"/>
        </w:rPr>
        <w:tab/>
      </w:r>
      <w:r>
        <w:t>Event-Free and Overall Survival within HACA Positive Subjects</w:t>
      </w:r>
      <w:r>
        <w:tab/>
      </w:r>
      <w:r w:rsidR="00D64D1D">
        <w:fldChar w:fldCharType="begin"/>
      </w:r>
      <w:r>
        <w:instrText xml:space="preserve"> PAGEREF _Toc366838295 \h </w:instrText>
      </w:r>
      <w:r w:rsidR="00D64D1D">
        <w:fldChar w:fldCharType="separate"/>
      </w:r>
      <w:r>
        <w:t>29</w:t>
      </w:r>
      <w:r w:rsidR="00D64D1D">
        <w:fldChar w:fldCharType="end"/>
      </w:r>
    </w:p>
    <w:p w:rsidR="00AC1C22" w:rsidRDefault="00AC1C22">
      <w:pPr>
        <w:pStyle w:val="TOC3"/>
        <w:rPr>
          <w:rFonts w:asciiTheme="minorHAnsi" w:eastAsiaTheme="minorEastAsia" w:hAnsiTheme="minorHAnsi" w:cstheme="minorBidi"/>
          <w:i w:val="0"/>
          <w:sz w:val="22"/>
          <w:szCs w:val="22"/>
        </w:rPr>
      </w:pPr>
      <w:r>
        <w:t>11.2.6</w:t>
      </w:r>
      <w:r>
        <w:rPr>
          <w:rFonts w:asciiTheme="minorHAnsi" w:eastAsiaTheme="minorEastAsia" w:hAnsiTheme="minorHAnsi" w:cstheme="minorBidi"/>
          <w:i w:val="0"/>
          <w:sz w:val="22"/>
          <w:szCs w:val="22"/>
        </w:rPr>
        <w:tab/>
      </w:r>
      <w:r>
        <w:t>Disease Status</w:t>
      </w:r>
      <w:r>
        <w:tab/>
      </w:r>
      <w:r w:rsidR="00D64D1D">
        <w:fldChar w:fldCharType="begin"/>
      </w:r>
      <w:r>
        <w:instrText xml:space="preserve"> PAGEREF _Toc366838296 \h </w:instrText>
      </w:r>
      <w:r w:rsidR="00D64D1D">
        <w:fldChar w:fldCharType="separate"/>
      </w:r>
      <w:r>
        <w:t>30</w:t>
      </w:r>
      <w:r w:rsidR="00D64D1D">
        <w:fldChar w:fldCharType="end"/>
      </w:r>
    </w:p>
    <w:p w:rsidR="00AC1C22" w:rsidRDefault="00AC1C22">
      <w:pPr>
        <w:pStyle w:val="TOC3"/>
        <w:rPr>
          <w:rFonts w:asciiTheme="minorHAnsi" w:eastAsiaTheme="minorEastAsia" w:hAnsiTheme="minorHAnsi" w:cstheme="minorBidi"/>
          <w:i w:val="0"/>
          <w:sz w:val="22"/>
          <w:szCs w:val="22"/>
        </w:rPr>
      </w:pPr>
      <w:r>
        <w:t>11.2.7</w:t>
      </w:r>
      <w:r>
        <w:rPr>
          <w:rFonts w:asciiTheme="minorHAnsi" w:eastAsiaTheme="minorEastAsia" w:hAnsiTheme="minorHAnsi" w:cstheme="minorBidi"/>
          <w:i w:val="0"/>
          <w:sz w:val="22"/>
          <w:szCs w:val="22"/>
        </w:rPr>
        <w:tab/>
      </w:r>
      <w:r>
        <w:t>Minimal Residual Disease (MRD)</w:t>
      </w:r>
      <w:r>
        <w:tab/>
      </w:r>
      <w:r w:rsidR="00D64D1D">
        <w:fldChar w:fldCharType="begin"/>
      </w:r>
      <w:r>
        <w:instrText xml:space="preserve"> PAGEREF _Toc366838297 \h </w:instrText>
      </w:r>
      <w:r w:rsidR="00D64D1D">
        <w:fldChar w:fldCharType="separate"/>
      </w:r>
      <w:r>
        <w:t>30</w:t>
      </w:r>
      <w:r w:rsidR="00D64D1D">
        <w:fldChar w:fldCharType="end"/>
      </w:r>
    </w:p>
    <w:p w:rsidR="00AC1C22" w:rsidRDefault="00AC1C22">
      <w:pPr>
        <w:pStyle w:val="TOC3"/>
        <w:rPr>
          <w:rFonts w:asciiTheme="minorHAnsi" w:eastAsiaTheme="minorEastAsia" w:hAnsiTheme="minorHAnsi" w:cstheme="minorBidi"/>
          <w:i w:val="0"/>
          <w:sz w:val="22"/>
          <w:szCs w:val="22"/>
        </w:rPr>
      </w:pPr>
      <w:r>
        <w:t>11.2.8</w:t>
      </w:r>
      <w:r>
        <w:rPr>
          <w:rFonts w:asciiTheme="minorHAnsi" w:eastAsiaTheme="minorEastAsia" w:hAnsiTheme="minorHAnsi" w:cstheme="minorBidi"/>
          <w:i w:val="0"/>
          <w:sz w:val="22"/>
          <w:szCs w:val="22"/>
        </w:rPr>
        <w:tab/>
      </w:r>
      <w:r>
        <w:t>Antibody-Dependent Cellular Cytotoxicity (ADCC)</w:t>
      </w:r>
      <w:r>
        <w:tab/>
      </w:r>
      <w:r w:rsidR="00D64D1D">
        <w:fldChar w:fldCharType="begin"/>
      </w:r>
      <w:r>
        <w:instrText xml:space="preserve"> PAGEREF _Toc366838298 \h </w:instrText>
      </w:r>
      <w:r w:rsidR="00D64D1D">
        <w:fldChar w:fldCharType="separate"/>
      </w:r>
      <w:r>
        <w:t>32</w:t>
      </w:r>
      <w:r w:rsidR="00D64D1D">
        <w:fldChar w:fldCharType="end"/>
      </w:r>
    </w:p>
    <w:p w:rsidR="00AC1C22" w:rsidRDefault="00AC1C22">
      <w:pPr>
        <w:pStyle w:val="TOC3"/>
        <w:rPr>
          <w:rFonts w:asciiTheme="minorHAnsi" w:eastAsiaTheme="minorEastAsia" w:hAnsiTheme="minorHAnsi" w:cstheme="minorBidi"/>
          <w:i w:val="0"/>
          <w:sz w:val="22"/>
          <w:szCs w:val="22"/>
        </w:rPr>
      </w:pPr>
      <w:r>
        <w:t>11.2.9</w:t>
      </w:r>
      <w:r>
        <w:rPr>
          <w:rFonts w:asciiTheme="minorHAnsi" w:eastAsiaTheme="minorEastAsia" w:hAnsiTheme="minorHAnsi" w:cstheme="minorBidi"/>
          <w:i w:val="0"/>
          <w:sz w:val="22"/>
          <w:szCs w:val="22"/>
        </w:rPr>
        <w:tab/>
      </w:r>
      <w:r>
        <w:t>Human Anti-chimeric Antibody (HACA)</w:t>
      </w:r>
      <w:r>
        <w:tab/>
      </w:r>
      <w:r w:rsidR="00D64D1D">
        <w:fldChar w:fldCharType="begin"/>
      </w:r>
      <w:r>
        <w:instrText xml:space="preserve"> PAGEREF _Toc366838299 \h </w:instrText>
      </w:r>
      <w:r w:rsidR="00D64D1D">
        <w:fldChar w:fldCharType="separate"/>
      </w:r>
      <w:r>
        <w:t>33</w:t>
      </w:r>
      <w:r w:rsidR="00D64D1D">
        <w:fldChar w:fldCharType="end"/>
      </w:r>
    </w:p>
    <w:p w:rsidR="00AC1C22" w:rsidRDefault="00AC1C22">
      <w:pPr>
        <w:pStyle w:val="TOC3"/>
        <w:rPr>
          <w:rFonts w:asciiTheme="minorHAnsi" w:eastAsiaTheme="minorEastAsia" w:hAnsiTheme="minorHAnsi" w:cstheme="minorBidi"/>
          <w:i w:val="0"/>
          <w:sz w:val="22"/>
          <w:szCs w:val="22"/>
        </w:rPr>
      </w:pPr>
      <w:r>
        <w:t>11.2.10</w:t>
      </w:r>
      <w:r>
        <w:rPr>
          <w:rFonts w:asciiTheme="minorHAnsi" w:eastAsiaTheme="minorEastAsia" w:hAnsiTheme="minorHAnsi" w:cstheme="minorBidi"/>
          <w:i w:val="0"/>
          <w:sz w:val="22"/>
          <w:szCs w:val="22"/>
        </w:rPr>
        <w:tab/>
      </w:r>
      <w:r>
        <w:t>Soluble IL-2 Receptor Levels</w:t>
      </w:r>
      <w:r>
        <w:tab/>
      </w:r>
      <w:r w:rsidR="00D64D1D">
        <w:fldChar w:fldCharType="begin"/>
      </w:r>
      <w:r>
        <w:instrText xml:space="preserve"> PAGEREF _Toc366838300 \h </w:instrText>
      </w:r>
      <w:r w:rsidR="00D64D1D">
        <w:fldChar w:fldCharType="separate"/>
      </w:r>
      <w:r>
        <w:t>33</w:t>
      </w:r>
      <w:r w:rsidR="00D64D1D">
        <w:fldChar w:fldCharType="end"/>
      </w:r>
    </w:p>
    <w:p w:rsidR="00AC1C22" w:rsidRDefault="00AC1C22">
      <w:pPr>
        <w:pStyle w:val="TOC1"/>
        <w:rPr>
          <w:rFonts w:asciiTheme="minorHAnsi" w:eastAsiaTheme="minorEastAsia" w:hAnsiTheme="minorHAnsi" w:cstheme="minorBidi"/>
          <w:b w:val="0"/>
          <w:sz w:val="22"/>
          <w:szCs w:val="22"/>
        </w:rPr>
      </w:pPr>
      <w:r>
        <w:t>12</w:t>
      </w:r>
      <w:r>
        <w:rPr>
          <w:rFonts w:asciiTheme="minorHAnsi" w:eastAsiaTheme="minorEastAsia" w:hAnsiTheme="minorHAnsi" w:cstheme="minorBidi"/>
          <w:b w:val="0"/>
          <w:sz w:val="22"/>
          <w:szCs w:val="22"/>
        </w:rPr>
        <w:tab/>
      </w:r>
      <w:r>
        <w:t>SAFETY ANALYSES</w:t>
      </w:r>
      <w:r>
        <w:tab/>
      </w:r>
      <w:r w:rsidR="00D64D1D">
        <w:fldChar w:fldCharType="begin"/>
      </w:r>
      <w:r>
        <w:instrText xml:space="preserve"> PAGEREF _Toc366838301 \h </w:instrText>
      </w:r>
      <w:r w:rsidR="00D64D1D">
        <w:fldChar w:fldCharType="separate"/>
      </w:r>
      <w:r>
        <w:t>33</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12.1</w:t>
      </w:r>
      <w:r>
        <w:rPr>
          <w:rFonts w:asciiTheme="minorHAnsi" w:eastAsiaTheme="minorEastAsia" w:hAnsiTheme="minorHAnsi" w:cstheme="minorBidi"/>
          <w:b w:val="0"/>
          <w:sz w:val="22"/>
          <w:szCs w:val="22"/>
        </w:rPr>
        <w:tab/>
      </w:r>
      <w:r w:rsidRPr="00B223AE">
        <w:rPr>
          <w:bCs/>
        </w:rPr>
        <w:t>Extent of Exposure</w:t>
      </w:r>
      <w:r>
        <w:tab/>
      </w:r>
      <w:r w:rsidR="00D64D1D">
        <w:fldChar w:fldCharType="begin"/>
      </w:r>
      <w:r>
        <w:instrText xml:space="preserve"> PAGEREF _Toc366838302 \h </w:instrText>
      </w:r>
      <w:r w:rsidR="00D64D1D">
        <w:fldChar w:fldCharType="separate"/>
      </w:r>
      <w:r>
        <w:t>34</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12.2</w:t>
      </w:r>
      <w:r>
        <w:rPr>
          <w:rFonts w:asciiTheme="minorHAnsi" w:eastAsiaTheme="minorEastAsia" w:hAnsiTheme="minorHAnsi" w:cstheme="minorBidi"/>
          <w:b w:val="0"/>
          <w:sz w:val="22"/>
          <w:szCs w:val="22"/>
        </w:rPr>
        <w:tab/>
      </w:r>
      <w:r w:rsidRPr="00B223AE">
        <w:rPr>
          <w:bCs/>
        </w:rPr>
        <w:t>Relapse/ Progression</w:t>
      </w:r>
      <w:r>
        <w:tab/>
      </w:r>
      <w:r w:rsidR="00D64D1D">
        <w:fldChar w:fldCharType="begin"/>
      </w:r>
      <w:r>
        <w:instrText xml:space="preserve"> PAGEREF _Toc366838303 \h </w:instrText>
      </w:r>
      <w:r w:rsidR="00D64D1D">
        <w:fldChar w:fldCharType="separate"/>
      </w:r>
      <w:r>
        <w:t>34</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12.3</w:t>
      </w:r>
      <w:r>
        <w:rPr>
          <w:rFonts w:asciiTheme="minorHAnsi" w:eastAsiaTheme="minorEastAsia" w:hAnsiTheme="minorHAnsi" w:cstheme="minorBidi"/>
          <w:b w:val="0"/>
          <w:sz w:val="22"/>
          <w:szCs w:val="22"/>
        </w:rPr>
        <w:tab/>
      </w:r>
      <w:r w:rsidRPr="00B223AE">
        <w:rPr>
          <w:bCs/>
        </w:rPr>
        <w:t>Targeted and Non-Targeted Toxicities</w:t>
      </w:r>
      <w:r>
        <w:tab/>
      </w:r>
      <w:r w:rsidR="00D64D1D">
        <w:fldChar w:fldCharType="begin"/>
      </w:r>
      <w:r>
        <w:instrText xml:space="preserve"> PAGEREF _Toc366838304 \h </w:instrText>
      </w:r>
      <w:r w:rsidR="00D64D1D">
        <w:fldChar w:fldCharType="separate"/>
      </w:r>
      <w:r>
        <w:t>34</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12.4</w:t>
      </w:r>
      <w:r>
        <w:rPr>
          <w:rFonts w:asciiTheme="minorHAnsi" w:eastAsiaTheme="minorEastAsia" w:hAnsiTheme="minorHAnsi" w:cstheme="minorBidi"/>
          <w:b w:val="0"/>
          <w:sz w:val="22"/>
          <w:szCs w:val="22"/>
        </w:rPr>
        <w:tab/>
      </w:r>
      <w:r w:rsidRPr="00B223AE">
        <w:rPr>
          <w:bCs/>
        </w:rPr>
        <w:t>AdEERS (Serious Adverse Events)</w:t>
      </w:r>
      <w:r>
        <w:tab/>
      </w:r>
      <w:r w:rsidR="00D64D1D">
        <w:fldChar w:fldCharType="begin"/>
      </w:r>
      <w:r>
        <w:instrText xml:space="preserve"> PAGEREF _Toc366838305 \h </w:instrText>
      </w:r>
      <w:r w:rsidR="00D64D1D">
        <w:fldChar w:fldCharType="separate"/>
      </w:r>
      <w:r>
        <w:t>36</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12.5</w:t>
      </w:r>
      <w:r>
        <w:rPr>
          <w:rFonts w:asciiTheme="minorHAnsi" w:eastAsiaTheme="minorEastAsia" w:hAnsiTheme="minorHAnsi" w:cstheme="minorBidi"/>
          <w:b w:val="0"/>
          <w:sz w:val="22"/>
          <w:szCs w:val="22"/>
        </w:rPr>
        <w:tab/>
      </w:r>
      <w:r w:rsidRPr="00B223AE">
        <w:rPr>
          <w:bCs/>
        </w:rPr>
        <w:t>Deaths</w:t>
      </w:r>
      <w:r>
        <w:tab/>
      </w:r>
      <w:r w:rsidR="00D64D1D">
        <w:fldChar w:fldCharType="begin"/>
      </w:r>
      <w:r>
        <w:instrText xml:space="preserve"> PAGEREF _Toc366838306 \h </w:instrText>
      </w:r>
      <w:r w:rsidR="00D64D1D">
        <w:fldChar w:fldCharType="separate"/>
      </w:r>
      <w:r>
        <w:t>37</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12.6</w:t>
      </w:r>
      <w:r>
        <w:rPr>
          <w:rFonts w:asciiTheme="minorHAnsi" w:eastAsiaTheme="minorEastAsia" w:hAnsiTheme="minorHAnsi" w:cstheme="minorBidi"/>
          <w:b w:val="0"/>
          <w:sz w:val="22"/>
          <w:szCs w:val="22"/>
        </w:rPr>
        <w:tab/>
      </w:r>
      <w:r w:rsidRPr="00B223AE">
        <w:rPr>
          <w:bCs/>
        </w:rPr>
        <w:t>Physical Exam</w:t>
      </w:r>
      <w:r>
        <w:tab/>
      </w:r>
      <w:r w:rsidR="00D64D1D">
        <w:fldChar w:fldCharType="begin"/>
      </w:r>
      <w:r>
        <w:instrText xml:space="preserve"> PAGEREF _Toc366838307 \h </w:instrText>
      </w:r>
      <w:r w:rsidR="00D64D1D">
        <w:fldChar w:fldCharType="separate"/>
      </w:r>
      <w:r>
        <w:t>37</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12.7</w:t>
      </w:r>
      <w:r>
        <w:rPr>
          <w:rFonts w:asciiTheme="minorHAnsi" w:eastAsiaTheme="minorEastAsia" w:hAnsiTheme="minorHAnsi" w:cstheme="minorBidi"/>
          <w:b w:val="0"/>
          <w:sz w:val="22"/>
          <w:szCs w:val="22"/>
        </w:rPr>
        <w:tab/>
      </w:r>
      <w:r w:rsidRPr="00B223AE">
        <w:rPr>
          <w:bCs/>
        </w:rPr>
        <w:t>Clinical Laboratory Evaluations</w:t>
      </w:r>
      <w:r>
        <w:tab/>
      </w:r>
      <w:r w:rsidR="00D64D1D">
        <w:fldChar w:fldCharType="begin"/>
      </w:r>
      <w:r>
        <w:instrText xml:space="preserve"> PAGEREF _Toc366838308 \h </w:instrText>
      </w:r>
      <w:r w:rsidR="00D64D1D">
        <w:fldChar w:fldCharType="separate"/>
      </w:r>
      <w:r>
        <w:t>38</w:t>
      </w:r>
      <w:r w:rsidR="00D64D1D">
        <w:fldChar w:fldCharType="end"/>
      </w:r>
    </w:p>
    <w:p w:rsidR="00AC1C22" w:rsidRDefault="00AC1C22">
      <w:pPr>
        <w:pStyle w:val="TOC3"/>
        <w:rPr>
          <w:rFonts w:asciiTheme="minorHAnsi" w:eastAsiaTheme="minorEastAsia" w:hAnsiTheme="minorHAnsi" w:cstheme="minorBidi"/>
          <w:i w:val="0"/>
          <w:sz w:val="22"/>
          <w:szCs w:val="22"/>
        </w:rPr>
      </w:pPr>
      <w:r>
        <w:t>12.7.1</w:t>
      </w:r>
      <w:r>
        <w:rPr>
          <w:rFonts w:asciiTheme="minorHAnsi" w:eastAsiaTheme="minorEastAsia" w:hAnsiTheme="minorHAnsi" w:cstheme="minorBidi"/>
          <w:i w:val="0"/>
          <w:sz w:val="22"/>
          <w:szCs w:val="22"/>
        </w:rPr>
        <w:tab/>
      </w:r>
      <w:r>
        <w:t>Urinalysis</w:t>
      </w:r>
      <w:r>
        <w:tab/>
      </w:r>
      <w:r w:rsidR="00D64D1D">
        <w:fldChar w:fldCharType="begin"/>
      </w:r>
      <w:r>
        <w:instrText xml:space="preserve"> PAGEREF _Toc366838309 \h </w:instrText>
      </w:r>
      <w:r w:rsidR="00D64D1D">
        <w:fldChar w:fldCharType="separate"/>
      </w:r>
      <w:r>
        <w:t>38</w:t>
      </w:r>
      <w:r w:rsidR="00D64D1D">
        <w:fldChar w:fldCharType="end"/>
      </w:r>
    </w:p>
    <w:p w:rsidR="00AC1C22" w:rsidRDefault="00AC1C22">
      <w:pPr>
        <w:pStyle w:val="TOC3"/>
        <w:rPr>
          <w:rFonts w:asciiTheme="minorHAnsi" w:eastAsiaTheme="minorEastAsia" w:hAnsiTheme="minorHAnsi" w:cstheme="minorBidi"/>
          <w:i w:val="0"/>
          <w:sz w:val="22"/>
          <w:szCs w:val="22"/>
        </w:rPr>
      </w:pPr>
      <w:r>
        <w:t>12.7.2</w:t>
      </w:r>
      <w:r>
        <w:rPr>
          <w:rFonts w:asciiTheme="minorHAnsi" w:eastAsiaTheme="minorEastAsia" w:hAnsiTheme="minorHAnsi" w:cstheme="minorBidi"/>
          <w:i w:val="0"/>
          <w:sz w:val="22"/>
          <w:szCs w:val="22"/>
        </w:rPr>
        <w:tab/>
      </w:r>
      <w:r>
        <w:t>Course Labs</w:t>
      </w:r>
      <w:r>
        <w:tab/>
      </w:r>
      <w:r w:rsidR="00D64D1D">
        <w:fldChar w:fldCharType="begin"/>
      </w:r>
      <w:r>
        <w:instrText xml:space="preserve"> PAGEREF _Toc366838310 \h </w:instrText>
      </w:r>
      <w:r w:rsidR="00D64D1D">
        <w:fldChar w:fldCharType="separate"/>
      </w:r>
      <w:r>
        <w:t>38</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12.8</w:t>
      </w:r>
      <w:r>
        <w:rPr>
          <w:rFonts w:asciiTheme="minorHAnsi" w:eastAsiaTheme="minorEastAsia" w:hAnsiTheme="minorHAnsi" w:cstheme="minorBidi"/>
          <w:b w:val="0"/>
          <w:sz w:val="22"/>
          <w:szCs w:val="22"/>
        </w:rPr>
        <w:tab/>
      </w:r>
      <w:r w:rsidRPr="00B223AE">
        <w:rPr>
          <w:bCs/>
        </w:rPr>
        <w:t>Other Safety Measures</w:t>
      </w:r>
      <w:r>
        <w:tab/>
      </w:r>
      <w:r w:rsidR="00D64D1D">
        <w:fldChar w:fldCharType="begin"/>
      </w:r>
      <w:r>
        <w:instrText xml:space="preserve"> PAGEREF _Toc366838311 \h </w:instrText>
      </w:r>
      <w:r w:rsidR="00D64D1D">
        <w:fldChar w:fldCharType="separate"/>
      </w:r>
      <w:r>
        <w:t>38</w:t>
      </w:r>
      <w:r w:rsidR="00D64D1D">
        <w:fldChar w:fldCharType="end"/>
      </w:r>
    </w:p>
    <w:p w:rsidR="00AC1C22" w:rsidRDefault="00AC1C22">
      <w:pPr>
        <w:pStyle w:val="TOC3"/>
        <w:rPr>
          <w:rFonts w:asciiTheme="minorHAnsi" w:eastAsiaTheme="minorEastAsia" w:hAnsiTheme="minorHAnsi" w:cstheme="minorBidi"/>
          <w:i w:val="0"/>
          <w:sz w:val="22"/>
          <w:szCs w:val="22"/>
        </w:rPr>
      </w:pPr>
      <w:r>
        <w:t>12.8.1</w:t>
      </w:r>
      <w:r>
        <w:rPr>
          <w:rFonts w:asciiTheme="minorHAnsi" w:eastAsiaTheme="minorEastAsia" w:hAnsiTheme="minorHAnsi" w:cstheme="minorBidi"/>
          <w:i w:val="0"/>
          <w:sz w:val="22"/>
          <w:szCs w:val="22"/>
        </w:rPr>
        <w:tab/>
      </w:r>
      <w:r>
        <w:t>Hospitalizations and Infections</w:t>
      </w:r>
      <w:r>
        <w:tab/>
      </w:r>
      <w:r w:rsidR="00D64D1D">
        <w:fldChar w:fldCharType="begin"/>
      </w:r>
      <w:r>
        <w:instrText xml:space="preserve"> PAGEREF _Toc366838312 \h </w:instrText>
      </w:r>
      <w:r w:rsidR="00D64D1D">
        <w:fldChar w:fldCharType="separate"/>
      </w:r>
      <w:r>
        <w:t>38</w:t>
      </w:r>
      <w:r w:rsidR="00D64D1D">
        <w:fldChar w:fldCharType="end"/>
      </w:r>
    </w:p>
    <w:p w:rsidR="00AC1C22" w:rsidRDefault="00AC1C22">
      <w:pPr>
        <w:pStyle w:val="TOC1"/>
        <w:rPr>
          <w:rFonts w:asciiTheme="minorHAnsi" w:eastAsiaTheme="minorEastAsia" w:hAnsiTheme="minorHAnsi" w:cstheme="minorBidi"/>
          <w:b w:val="0"/>
          <w:sz w:val="22"/>
          <w:szCs w:val="22"/>
        </w:rPr>
      </w:pPr>
      <w:r>
        <w:t>13</w:t>
      </w:r>
      <w:r>
        <w:rPr>
          <w:rFonts w:asciiTheme="minorHAnsi" w:eastAsiaTheme="minorEastAsia" w:hAnsiTheme="minorHAnsi" w:cstheme="minorBidi"/>
          <w:b w:val="0"/>
          <w:sz w:val="22"/>
          <w:szCs w:val="22"/>
        </w:rPr>
        <w:tab/>
      </w:r>
      <w:r>
        <w:t>PHARMACOKINETICS</w:t>
      </w:r>
      <w:r>
        <w:tab/>
      </w:r>
      <w:r w:rsidR="00D64D1D">
        <w:fldChar w:fldCharType="begin"/>
      </w:r>
      <w:r>
        <w:instrText xml:space="preserve"> PAGEREF _Toc366838313 \h </w:instrText>
      </w:r>
      <w:r w:rsidR="00D64D1D">
        <w:fldChar w:fldCharType="separate"/>
      </w:r>
      <w:r>
        <w:t>39</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lastRenderedPageBreak/>
        <w:t>13.1</w:t>
      </w:r>
      <w:r>
        <w:rPr>
          <w:rFonts w:asciiTheme="minorHAnsi" w:eastAsiaTheme="minorEastAsia" w:hAnsiTheme="minorHAnsi" w:cstheme="minorBidi"/>
          <w:b w:val="0"/>
          <w:sz w:val="22"/>
          <w:szCs w:val="22"/>
        </w:rPr>
        <w:tab/>
      </w:r>
      <w:r w:rsidRPr="00B223AE">
        <w:rPr>
          <w:bCs/>
        </w:rPr>
        <w:t>ch14.18 Plasma Levels</w:t>
      </w:r>
      <w:r>
        <w:tab/>
      </w:r>
      <w:r w:rsidR="00D64D1D">
        <w:fldChar w:fldCharType="begin"/>
      </w:r>
      <w:r>
        <w:instrText xml:space="preserve"> PAGEREF _Toc366838314 \h </w:instrText>
      </w:r>
      <w:r w:rsidR="00D64D1D">
        <w:fldChar w:fldCharType="separate"/>
      </w:r>
      <w:r>
        <w:t>39</w:t>
      </w:r>
      <w:r w:rsidR="00D64D1D">
        <w:fldChar w:fldCharType="end"/>
      </w:r>
    </w:p>
    <w:p w:rsidR="00AC1C22" w:rsidRDefault="00AC1C22">
      <w:pPr>
        <w:pStyle w:val="TOC1"/>
        <w:rPr>
          <w:rFonts w:asciiTheme="minorHAnsi" w:eastAsiaTheme="minorEastAsia" w:hAnsiTheme="minorHAnsi" w:cstheme="minorBidi"/>
          <w:b w:val="0"/>
          <w:sz w:val="22"/>
          <w:szCs w:val="22"/>
        </w:rPr>
      </w:pPr>
      <w:r>
        <w:t>14</w:t>
      </w:r>
      <w:r>
        <w:rPr>
          <w:rFonts w:asciiTheme="minorHAnsi" w:eastAsiaTheme="minorEastAsia" w:hAnsiTheme="minorHAnsi" w:cstheme="minorBidi"/>
          <w:b w:val="0"/>
          <w:sz w:val="22"/>
          <w:szCs w:val="22"/>
        </w:rPr>
        <w:tab/>
      </w:r>
      <w:r>
        <w:t>APPENDICES</w:t>
      </w:r>
      <w:r>
        <w:tab/>
      </w:r>
      <w:r w:rsidR="00D64D1D">
        <w:fldChar w:fldCharType="begin"/>
      </w:r>
      <w:r>
        <w:instrText xml:space="preserve"> PAGEREF _Toc366838315 \h </w:instrText>
      </w:r>
      <w:r w:rsidR="00D64D1D">
        <w:fldChar w:fldCharType="separate"/>
      </w:r>
      <w:r>
        <w:t>41</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14.1</w:t>
      </w:r>
      <w:r>
        <w:rPr>
          <w:rFonts w:asciiTheme="minorHAnsi" w:eastAsiaTheme="minorEastAsia" w:hAnsiTheme="minorHAnsi" w:cstheme="minorBidi"/>
          <w:b w:val="0"/>
          <w:sz w:val="22"/>
          <w:szCs w:val="22"/>
        </w:rPr>
        <w:tab/>
      </w:r>
      <w:r w:rsidRPr="00B223AE">
        <w:rPr>
          <w:bCs/>
        </w:rPr>
        <w:t>Inclusion and Exclusion Criteria</w:t>
      </w:r>
      <w:r>
        <w:tab/>
      </w:r>
      <w:r w:rsidR="00D64D1D">
        <w:fldChar w:fldCharType="begin"/>
      </w:r>
      <w:r>
        <w:instrText xml:space="preserve"> PAGEREF _Toc366838316 \h </w:instrText>
      </w:r>
      <w:r w:rsidR="00D64D1D">
        <w:fldChar w:fldCharType="separate"/>
      </w:r>
      <w:r>
        <w:t>41</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14.2</w:t>
      </w:r>
      <w:r>
        <w:rPr>
          <w:rFonts w:asciiTheme="minorHAnsi" w:eastAsiaTheme="minorEastAsia" w:hAnsiTheme="minorHAnsi" w:cstheme="minorBidi"/>
          <w:b w:val="0"/>
          <w:sz w:val="22"/>
          <w:szCs w:val="22"/>
        </w:rPr>
        <w:tab/>
      </w:r>
      <w:r w:rsidRPr="00B223AE">
        <w:rPr>
          <w:bCs/>
        </w:rPr>
        <w:t>List of Tables</w:t>
      </w:r>
      <w:r>
        <w:tab/>
      </w:r>
      <w:r w:rsidR="00D64D1D">
        <w:fldChar w:fldCharType="begin"/>
      </w:r>
      <w:r>
        <w:instrText xml:space="preserve"> PAGEREF _Toc366838317 \h </w:instrText>
      </w:r>
      <w:r w:rsidR="00D64D1D">
        <w:fldChar w:fldCharType="separate"/>
      </w:r>
      <w:r>
        <w:t>44</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14.3</w:t>
      </w:r>
      <w:r>
        <w:rPr>
          <w:rFonts w:asciiTheme="minorHAnsi" w:eastAsiaTheme="minorEastAsia" w:hAnsiTheme="minorHAnsi" w:cstheme="minorBidi"/>
          <w:b w:val="0"/>
          <w:sz w:val="22"/>
          <w:szCs w:val="22"/>
        </w:rPr>
        <w:tab/>
      </w:r>
      <w:r w:rsidRPr="00B223AE">
        <w:rPr>
          <w:bCs/>
        </w:rPr>
        <w:t>List of Listings</w:t>
      </w:r>
      <w:r>
        <w:tab/>
      </w:r>
      <w:r w:rsidR="00D64D1D">
        <w:fldChar w:fldCharType="begin"/>
      </w:r>
      <w:r>
        <w:instrText xml:space="preserve"> PAGEREF _Toc366838318 \h </w:instrText>
      </w:r>
      <w:r w:rsidR="00D64D1D">
        <w:fldChar w:fldCharType="separate"/>
      </w:r>
      <w:r>
        <w:t>48</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14.4</w:t>
      </w:r>
      <w:r>
        <w:rPr>
          <w:rFonts w:asciiTheme="minorHAnsi" w:eastAsiaTheme="minorEastAsia" w:hAnsiTheme="minorHAnsi" w:cstheme="minorBidi"/>
          <w:b w:val="0"/>
          <w:sz w:val="22"/>
          <w:szCs w:val="22"/>
        </w:rPr>
        <w:tab/>
      </w:r>
      <w:r w:rsidRPr="00B223AE">
        <w:rPr>
          <w:bCs/>
        </w:rPr>
        <w:t>List of Figures</w:t>
      </w:r>
      <w:r>
        <w:tab/>
      </w:r>
      <w:r w:rsidR="00D64D1D">
        <w:fldChar w:fldCharType="begin"/>
      </w:r>
      <w:r>
        <w:instrText xml:space="preserve"> PAGEREF _Toc366838319 \h </w:instrText>
      </w:r>
      <w:r w:rsidR="00D64D1D">
        <w:fldChar w:fldCharType="separate"/>
      </w:r>
      <w:r>
        <w:t>49</w:t>
      </w:r>
      <w:r w:rsidR="00D64D1D">
        <w:fldChar w:fldCharType="end"/>
      </w:r>
    </w:p>
    <w:p w:rsidR="00AC1C22" w:rsidRDefault="00AC1C22">
      <w:pPr>
        <w:pStyle w:val="TOC2"/>
        <w:rPr>
          <w:rFonts w:asciiTheme="minorHAnsi" w:eastAsiaTheme="minorEastAsia" w:hAnsiTheme="minorHAnsi" w:cstheme="minorBidi"/>
          <w:b w:val="0"/>
          <w:sz w:val="22"/>
          <w:szCs w:val="22"/>
        </w:rPr>
      </w:pPr>
      <w:r w:rsidRPr="00B223AE">
        <w:rPr>
          <w:bCs/>
        </w:rPr>
        <w:t>14.5</w:t>
      </w:r>
      <w:r>
        <w:rPr>
          <w:rFonts w:asciiTheme="minorHAnsi" w:eastAsiaTheme="minorEastAsia" w:hAnsiTheme="minorHAnsi" w:cstheme="minorBidi"/>
          <w:b w:val="0"/>
          <w:sz w:val="22"/>
          <w:szCs w:val="22"/>
        </w:rPr>
        <w:tab/>
      </w:r>
      <w:r w:rsidRPr="00B223AE">
        <w:rPr>
          <w:bCs/>
        </w:rPr>
        <w:t>Publications</w:t>
      </w:r>
      <w:r>
        <w:tab/>
      </w:r>
      <w:r w:rsidR="00D64D1D">
        <w:fldChar w:fldCharType="begin"/>
      </w:r>
      <w:r>
        <w:instrText xml:space="preserve"> PAGEREF _Toc366838320 \h </w:instrText>
      </w:r>
      <w:r w:rsidR="00D64D1D">
        <w:fldChar w:fldCharType="separate"/>
      </w:r>
      <w:r>
        <w:t>50</w:t>
      </w:r>
      <w:r w:rsidR="00D64D1D">
        <w:fldChar w:fldCharType="end"/>
      </w:r>
    </w:p>
    <w:p w:rsidR="00BC4385" w:rsidRPr="00844D12" w:rsidRDefault="00D64D1D">
      <w:pPr>
        <w:rPr>
          <w:rFonts w:ascii="Arial" w:hAnsi="Arial"/>
          <w:caps/>
          <w:sz w:val="22"/>
        </w:rPr>
      </w:pPr>
      <w:r w:rsidRPr="00844D12">
        <w:rPr>
          <w:rFonts w:ascii="Arial" w:hAnsi="Arial"/>
          <w:caps/>
          <w:sz w:val="22"/>
        </w:rPr>
        <w:fldChar w:fldCharType="end"/>
      </w:r>
    </w:p>
    <w:p w:rsidR="00255B5B" w:rsidRPr="00844D12" w:rsidRDefault="00255B5B" w:rsidP="00255B5B">
      <w:pPr>
        <w:pStyle w:val="NoNumHeading"/>
        <w:pageBreakBefore/>
        <w:jc w:val="center"/>
      </w:pPr>
      <w:bookmarkStart w:id="23" w:name="_Toc366838261"/>
      <w:r w:rsidRPr="00844D12">
        <w:lastRenderedPageBreak/>
        <w:t>LIST OF TABLES</w:t>
      </w:r>
      <w:bookmarkEnd w:id="23"/>
    </w:p>
    <w:p w:rsidR="00720974" w:rsidRPr="00844D12" w:rsidRDefault="00D64D1D">
      <w:pPr>
        <w:pStyle w:val="TableofFigures"/>
        <w:rPr>
          <w:rFonts w:asciiTheme="minorHAnsi" w:eastAsiaTheme="minorEastAsia" w:hAnsiTheme="minorHAnsi" w:cstheme="minorBidi"/>
          <w:noProof w:val="0"/>
          <w:sz w:val="22"/>
          <w:szCs w:val="22"/>
        </w:rPr>
      </w:pPr>
      <w:r w:rsidRPr="00844D12">
        <w:rPr>
          <w:rFonts w:ascii="Arial" w:hAnsi="Arial"/>
          <w:caps/>
          <w:noProof w:val="0"/>
          <w:sz w:val="22"/>
        </w:rPr>
        <w:fldChar w:fldCharType="begin"/>
      </w:r>
      <w:r w:rsidR="00255B5B" w:rsidRPr="00844D12">
        <w:rPr>
          <w:rFonts w:ascii="Arial" w:hAnsi="Arial"/>
          <w:caps/>
          <w:noProof w:val="0"/>
          <w:sz w:val="22"/>
        </w:rPr>
        <w:instrText xml:space="preserve"> TOC \h \z \c "Table" </w:instrText>
      </w:r>
      <w:r w:rsidRPr="00844D12">
        <w:rPr>
          <w:rFonts w:ascii="Arial" w:hAnsi="Arial"/>
          <w:caps/>
          <w:noProof w:val="0"/>
          <w:sz w:val="22"/>
        </w:rPr>
        <w:fldChar w:fldCharType="separate"/>
      </w:r>
      <w:hyperlink w:anchor="_Toc361732106" w:history="1">
        <w:r w:rsidR="00720974" w:rsidRPr="00844D12">
          <w:rPr>
            <w:rStyle w:val="Hyperlink"/>
            <w:noProof w:val="0"/>
          </w:rPr>
          <w:t>Table 7</w:t>
        </w:r>
        <w:r w:rsidR="00720974" w:rsidRPr="00844D12">
          <w:rPr>
            <w:rStyle w:val="Hyperlink"/>
            <w:noProof w:val="0"/>
          </w:rPr>
          <w:noBreakHyphen/>
          <w:t xml:space="preserve">1 </w:t>
        </w:r>
        <w:r w:rsidR="00720974" w:rsidRPr="00844D12">
          <w:rPr>
            <w:rFonts w:asciiTheme="minorHAnsi" w:eastAsiaTheme="minorEastAsia" w:hAnsiTheme="minorHAnsi" w:cstheme="minorBidi"/>
            <w:noProof w:val="0"/>
            <w:sz w:val="22"/>
            <w:szCs w:val="22"/>
          </w:rPr>
          <w:tab/>
        </w:r>
        <w:r w:rsidR="00720974" w:rsidRPr="00844D12">
          <w:rPr>
            <w:rStyle w:val="Hyperlink"/>
            <w:noProof w:val="0"/>
          </w:rPr>
          <w:t>Sample size required to detect a difference of 15% (50% vs. 65%) in a one</w:t>
        </w:r>
        <w:r w:rsidR="00720974" w:rsidRPr="00844D12">
          <w:rPr>
            <w:rStyle w:val="Hyperlink"/>
            <w:noProof w:val="0"/>
          </w:rPr>
          <w:noBreakHyphen/>
          <w:t>sided log-rank test</w:t>
        </w:r>
        <w:r w:rsidR="00720974" w:rsidRPr="00844D12">
          <w:rPr>
            <w:noProof w:val="0"/>
            <w:webHidden/>
          </w:rPr>
          <w:tab/>
        </w:r>
        <w:r w:rsidRPr="00844D12">
          <w:rPr>
            <w:noProof w:val="0"/>
            <w:webHidden/>
          </w:rPr>
          <w:fldChar w:fldCharType="begin"/>
        </w:r>
        <w:r w:rsidR="00720974" w:rsidRPr="00844D12">
          <w:rPr>
            <w:noProof w:val="0"/>
            <w:webHidden/>
          </w:rPr>
          <w:instrText xml:space="preserve"> PAGEREF _Toc361732106 \h </w:instrText>
        </w:r>
        <w:r w:rsidRPr="00844D12">
          <w:rPr>
            <w:noProof w:val="0"/>
            <w:webHidden/>
          </w:rPr>
        </w:r>
        <w:r w:rsidRPr="00844D12">
          <w:rPr>
            <w:noProof w:val="0"/>
            <w:webHidden/>
          </w:rPr>
          <w:fldChar w:fldCharType="separate"/>
        </w:r>
        <w:r w:rsidR="00720974" w:rsidRPr="00844D12">
          <w:rPr>
            <w:noProof w:val="0"/>
            <w:webHidden/>
          </w:rPr>
          <w:t>16</w:t>
        </w:r>
        <w:r w:rsidRPr="00844D12">
          <w:rPr>
            <w:noProof w:val="0"/>
            <w:webHidden/>
          </w:rPr>
          <w:fldChar w:fldCharType="end"/>
        </w:r>
      </w:hyperlink>
    </w:p>
    <w:p w:rsidR="00720974" w:rsidRPr="00844D12" w:rsidRDefault="00D64D1D">
      <w:pPr>
        <w:pStyle w:val="TableofFigures"/>
        <w:rPr>
          <w:rFonts w:asciiTheme="minorHAnsi" w:eastAsiaTheme="minorEastAsia" w:hAnsiTheme="minorHAnsi" w:cstheme="minorBidi"/>
          <w:noProof w:val="0"/>
          <w:sz w:val="22"/>
          <w:szCs w:val="22"/>
        </w:rPr>
      </w:pPr>
      <w:hyperlink w:anchor="_Toc361732107" w:history="1">
        <w:r w:rsidR="00720974" w:rsidRPr="00844D12">
          <w:rPr>
            <w:rStyle w:val="Hyperlink"/>
            <w:noProof w:val="0"/>
          </w:rPr>
          <w:t>Table 9</w:t>
        </w:r>
        <w:r w:rsidR="00720974" w:rsidRPr="00844D12">
          <w:rPr>
            <w:rStyle w:val="Hyperlink"/>
            <w:noProof w:val="0"/>
          </w:rPr>
          <w:noBreakHyphen/>
          <w:t xml:space="preserve">1 </w:t>
        </w:r>
        <w:r w:rsidR="00720974" w:rsidRPr="00844D12">
          <w:rPr>
            <w:rFonts w:asciiTheme="minorHAnsi" w:eastAsiaTheme="minorEastAsia" w:hAnsiTheme="minorHAnsi" w:cstheme="minorBidi"/>
            <w:noProof w:val="0"/>
            <w:sz w:val="22"/>
            <w:szCs w:val="22"/>
          </w:rPr>
          <w:tab/>
        </w:r>
        <w:r w:rsidR="00720974" w:rsidRPr="00844D12">
          <w:rPr>
            <w:rStyle w:val="Hyperlink"/>
            <w:noProof w:val="0"/>
          </w:rPr>
          <w:t>Lan-DeMets interim monitoring boundary values for log-rank EFS comparison of treatment arms</w:t>
        </w:r>
        <w:r w:rsidR="00720974" w:rsidRPr="00844D12">
          <w:rPr>
            <w:noProof w:val="0"/>
            <w:webHidden/>
          </w:rPr>
          <w:tab/>
        </w:r>
        <w:r w:rsidRPr="00844D12">
          <w:rPr>
            <w:noProof w:val="0"/>
            <w:webHidden/>
          </w:rPr>
          <w:fldChar w:fldCharType="begin"/>
        </w:r>
        <w:r w:rsidR="00720974" w:rsidRPr="00844D12">
          <w:rPr>
            <w:noProof w:val="0"/>
            <w:webHidden/>
          </w:rPr>
          <w:instrText xml:space="preserve"> PAGEREF _Toc361732107 \h </w:instrText>
        </w:r>
        <w:r w:rsidRPr="00844D12">
          <w:rPr>
            <w:noProof w:val="0"/>
            <w:webHidden/>
          </w:rPr>
        </w:r>
        <w:r w:rsidRPr="00844D12">
          <w:rPr>
            <w:noProof w:val="0"/>
            <w:webHidden/>
          </w:rPr>
          <w:fldChar w:fldCharType="separate"/>
        </w:r>
        <w:r w:rsidR="00720974" w:rsidRPr="00844D12">
          <w:rPr>
            <w:noProof w:val="0"/>
            <w:webHidden/>
          </w:rPr>
          <w:t>20</w:t>
        </w:r>
        <w:r w:rsidRPr="00844D12">
          <w:rPr>
            <w:noProof w:val="0"/>
            <w:webHidden/>
          </w:rPr>
          <w:fldChar w:fldCharType="end"/>
        </w:r>
      </w:hyperlink>
    </w:p>
    <w:p w:rsidR="00255B5B" w:rsidRPr="00844D12" w:rsidRDefault="00D64D1D">
      <w:pPr>
        <w:rPr>
          <w:rFonts w:ascii="Arial" w:hAnsi="Arial"/>
          <w:caps/>
          <w:sz w:val="22"/>
        </w:rPr>
      </w:pPr>
      <w:r w:rsidRPr="00844D12">
        <w:rPr>
          <w:rFonts w:ascii="Arial" w:hAnsi="Arial"/>
          <w:caps/>
          <w:sz w:val="22"/>
        </w:rPr>
        <w:fldChar w:fldCharType="end"/>
      </w:r>
    </w:p>
    <w:p w:rsidR="00255B5B" w:rsidRPr="00844D12" w:rsidRDefault="00255B5B">
      <w:pPr>
        <w:rPr>
          <w:rFonts w:ascii="Arial" w:hAnsi="Arial"/>
          <w:caps/>
          <w:sz w:val="22"/>
        </w:rPr>
      </w:pPr>
    </w:p>
    <w:p w:rsidR="00255B5B" w:rsidRPr="00844D12" w:rsidRDefault="00255B5B">
      <w:pPr>
        <w:rPr>
          <w:rFonts w:ascii="Arial" w:hAnsi="Arial"/>
          <w:caps/>
          <w:sz w:val="22"/>
        </w:rPr>
      </w:pPr>
    </w:p>
    <w:p w:rsidR="00BC4385" w:rsidRPr="00844D12" w:rsidRDefault="00CD6301" w:rsidP="00AD4D7B">
      <w:pPr>
        <w:pStyle w:val="lefthead"/>
        <w:pageBreakBefore/>
        <w:rPr>
          <w:rFonts w:ascii="Times New Roman" w:hAnsi="Times New Roman"/>
        </w:rPr>
      </w:pPr>
      <w:bookmarkStart w:id="24" w:name="_Toc399327908"/>
      <w:bookmarkStart w:id="25" w:name="_Toc366838262"/>
      <w:bookmarkStart w:id="26" w:name="_Toc395687344"/>
      <w:bookmarkStart w:id="27" w:name="_Toc395690382"/>
      <w:bookmarkStart w:id="28" w:name="_Toc395691812"/>
      <w:bookmarkStart w:id="29" w:name="_Toc395692291"/>
      <w:bookmarkStart w:id="30" w:name="_Toc395694732"/>
      <w:bookmarkStart w:id="31" w:name="_Toc395698959"/>
      <w:bookmarkStart w:id="32" w:name="_Toc396205423"/>
      <w:r w:rsidRPr="00844D12">
        <w:rPr>
          <w:rFonts w:ascii="Times New Roman" w:hAnsi="Times New Roman"/>
        </w:rPr>
        <w:lastRenderedPageBreak/>
        <w:t>ABBREVIATIONS AND DEFINITIONS</w:t>
      </w:r>
      <w:bookmarkEnd w:id="24"/>
      <w:bookmarkEnd w:id="25"/>
    </w:p>
    <w:tbl>
      <w:tblPr>
        <w:tblW w:w="5000" w:type="pct"/>
        <w:tblLook w:val="0000"/>
      </w:tblPr>
      <w:tblGrid>
        <w:gridCol w:w="2177"/>
        <w:gridCol w:w="7111"/>
      </w:tblGrid>
      <w:tr w:rsidR="00F331DF" w:rsidRPr="00844D12" w:rsidTr="006E527E">
        <w:tc>
          <w:tcPr>
            <w:tcW w:w="1172" w:type="pct"/>
          </w:tcPr>
          <w:p w:rsidR="00F331DF" w:rsidRPr="00844D12" w:rsidRDefault="00F331DF" w:rsidP="00E7628B">
            <w:pPr>
              <w:pStyle w:val="TableText0"/>
            </w:pPr>
            <w:r w:rsidRPr="00844D12">
              <w:t>ADCC</w:t>
            </w:r>
          </w:p>
        </w:tc>
        <w:tc>
          <w:tcPr>
            <w:tcW w:w="3828" w:type="pct"/>
          </w:tcPr>
          <w:p w:rsidR="00F331DF" w:rsidRPr="00844D12" w:rsidRDefault="00F331DF" w:rsidP="00E7628B">
            <w:pPr>
              <w:pStyle w:val="TableText0"/>
            </w:pPr>
            <w:r w:rsidRPr="00844D12">
              <w:t>Antibody-dependent cellular cytotoxicity</w:t>
            </w:r>
          </w:p>
        </w:tc>
      </w:tr>
      <w:tr w:rsidR="00595622" w:rsidRPr="00844D12" w:rsidTr="006E527E">
        <w:tc>
          <w:tcPr>
            <w:tcW w:w="1172" w:type="pct"/>
          </w:tcPr>
          <w:p w:rsidR="00595622" w:rsidRPr="00844D12" w:rsidRDefault="00595622" w:rsidP="00E7628B">
            <w:pPr>
              <w:pStyle w:val="TableText0"/>
            </w:pPr>
            <w:r w:rsidRPr="00844D12">
              <w:t>ADE</w:t>
            </w:r>
          </w:p>
        </w:tc>
        <w:tc>
          <w:tcPr>
            <w:tcW w:w="3828" w:type="pct"/>
          </w:tcPr>
          <w:p w:rsidR="00595622" w:rsidRPr="00844D12" w:rsidRDefault="00595622" w:rsidP="00E7628B">
            <w:pPr>
              <w:pStyle w:val="TableText0"/>
            </w:pPr>
            <w:r w:rsidRPr="00844D12">
              <w:t>Adverse drug experience</w:t>
            </w:r>
          </w:p>
        </w:tc>
      </w:tr>
      <w:tr w:rsidR="009C6EB3" w:rsidRPr="00844D12" w:rsidTr="006E527E">
        <w:tc>
          <w:tcPr>
            <w:tcW w:w="1172" w:type="pct"/>
          </w:tcPr>
          <w:p w:rsidR="009C6EB3" w:rsidRPr="00844D12" w:rsidRDefault="00061A38" w:rsidP="00E7628B">
            <w:pPr>
              <w:pStyle w:val="TableText0"/>
            </w:pPr>
            <w:r w:rsidRPr="00844D12">
              <w:t>A</w:t>
            </w:r>
            <w:r w:rsidR="009C6EB3" w:rsidRPr="00844D12">
              <w:t>dEERS</w:t>
            </w:r>
          </w:p>
        </w:tc>
        <w:tc>
          <w:tcPr>
            <w:tcW w:w="3828" w:type="pct"/>
          </w:tcPr>
          <w:p w:rsidR="009C6EB3" w:rsidRPr="00844D12" w:rsidRDefault="005F5323" w:rsidP="00E7628B">
            <w:pPr>
              <w:pStyle w:val="TableText0"/>
            </w:pPr>
            <w:r w:rsidRPr="00844D12">
              <w:t>Adverse Event E</w:t>
            </w:r>
            <w:r w:rsidR="009C6EB3" w:rsidRPr="00844D12">
              <w:t>xp</w:t>
            </w:r>
            <w:r w:rsidRPr="00844D12">
              <w:t>edited R</w:t>
            </w:r>
            <w:r w:rsidR="009C6EB3" w:rsidRPr="00844D12">
              <w:t>eport</w:t>
            </w:r>
          </w:p>
        </w:tc>
      </w:tr>
      <w:tr w:rsidR="00BC4385" w:rsidRPr="00844D12" w:rsidTr="006E527E">
        <w:tc>
          <w:tcPr>
            <w:tcW w:w="1172" w:type="pct"/>
          </w:tcPr>
          <w:p w:rsidR="00BC4385" w:rsidRPr="00844D12" w:rsidRDefault="00197603" w:rsidP="00E7628B">
            <w:pPr>
              <w:pStyle w:val="TableText0"/>
            </w:pPr>
            <w:r w:rsidRPr="00844D12">
              <w:t>ALT</w:t>
            </w:r>
          </w:p>
        </w:tc>
        <w:tc>
          <w:tcPr>
            <w:tcW w:w="3828" w:type="pct"/>
          </w:tcPr>
          <w:p w:rsidR="00BC4385" w:rsidRPr="00844D12" w:rsidRDefault="00197603" w:rsidP="00E7628B">
            <w:pPr>
              <w:pStyle w:val="TableText0"/>
            </w:pPr>
            <w:r w:rsidRPr="00844D12">
              <w:t>Alanine Aminotransferase</w:t>
            </w:r>
          </w:p>
        </w:tc>
      </w:tr>
      <w:tr w:rsidR="00BE2E16" w:rsidRPr="00844D12" w:rsidTr="006E527E">
        <w:tc>
          <w:tcPr>
            <w:tcW w:w="1172" w:type="pct"/>
          </w:tcPr>
          <w:p w:rsidR="00BE2E16" w:rsidRPr="00844D12" w:rsidRDefault="00BE2E16" w:rsidP="00E7628B">
            <w:pPr>
              <w:pStyle w:val="TableText0"/>
            </w:pPr>
            <w:r w:rsidRPr="00844D12">
              <w:t>APC</w:t>
            </w:r>
          </w:p>
        </w:tc>
        <w:tc>
          <w:tcPr>
            <w:tcW w:w="3828" w:type="pct"/>
          </w:tcPr>
          <w:p w:rsidR="00BE2E16" w:rsidRPr="00844D12" w:rsidRDefault="00BE2E16" w:rsidP="00E7628B">
            <w:pPr>
              <w:pStyle w:val="TableText0"/>
            </w:pPr>
            <w:r w:rsidRPr="00844D12">
              <w:t>Absolute phagocyte count</w:t>
            </w:r>
          </w:p>
        </w:tc>
      </w:tr>
      <w:tr w:rsidR="00F331DF" w:rsidRPr="00844D12" w:rsidTr="006E527E">
        <w:tc>
          <w:tcPr>
            <w:tcW w:w="1172" w:type="pct"/>
          </w:tcPr>
          <w:p w:rsidR="00F331DF" w:rsidRPr="00844D12" w:rsidRDefault="00F331DF" w:rsidP="00E7628B">
            <w:pPr>
              <w:pStyle w:val="TableText0"/>
            </w:pPr>
            <w:r w:rsidRPr="00844D12">
              <w:t>ASCT</w:t>
            </w:r>
          </w:p>
        </w:tc>
        <w:tc>
          <w:tcPr>
            <w:tcW w:w="3828" w:type="pct"/>
          </w:tcPr>
          <w:p w:rsidR="00F331DF" w:rsidRPr="00844D12" w:rsidRDefault="00F331DF" w:rsidP="00E7628B">
            <w:pPr>
              <w:pStyle w:val="TableText0"/>
            </w:pPr>
            <w:r w:rsidRPr="00844D12">
              <w:t>A</w:t>
            </w:r>
            <w:r w:rsidR="004D753F" w:rsidRPr="00844D12">
              <w:t>utol</w:t>
            </w:r>
            <w:r w:rsidRPr="00844D12">
              <w:t>ogous stem cell transplant</w:t>
            </w:r>
          </w:p>
        </w:tc>
      </w:tr>
      <w:tr w:rsidR="00A34D23" w:rsidRPr="00844D12" w:rsidTr="006E527E">
        <w:trPr>
          <w:ins w:id="33" w:author="Jody Cleveland" w:date="2013-09-17T16:36:00Z"/>
        </w:trPr>
        <w:tc>
          <w:tcPr>
            <w:tcW w:w="1172" w:type="pct"/>
          </w:tcPr>
          <w:p w:rsidR="00A34D23" w:rsidRPr="00844D12" w:rsidRDefault="00A34D23" w:rsidP="00E7628B">
            <w:pPr>
              <w:pStyle w:val="TableText0"/>
              <w:rPr>
                <w:ins w:id="34" w:author="Jody Cleveland" w:date="2013-09-17T16:36:00Z"/>
              </w:rPr>
            </w:pPr>
            <w:ins w:id="35" w:author="Jody Cleveland" w:date="2013-09-17T16:36:00Z">
              <w:r>
                <w:t>CI</w:t>
              </w:r>
            </w:ins>
          </w:p>
        </w:tc>
        <w:tc>
          <w:tcPr>
            <w:tcW w:w="3828" w:type="pct"/>
          </w:tcPr>
          <w:p w:rsidR="00A34D23" w:rsidRPr="00844D12" w:rsidRDefault="00A34D23" w:rsidP="00E7628B">
            <w:pPr>
              <w:pStyle w:val="TableText0"/>
              <w:rPr>
                <w:ins w:id="36" w:author="Jody Cleveland" w:date="2013-09-17T16:36:00Z"/>
              </w:rPr>
            </w:pPr>
            <w:ins w:id="37" w:author="Jody Cleveland" w:date="2013-09-17T16:36:00Z">
              <w:r>
                <w:t>Confidence interval</w:t>
              </w:r>
            </w:ins>
          </w:p>
        </w:tc>
      </w:tr>
      <w:tr w:rsidR="00861257" w:rsidRPr="00844D12" w:rsidTr="006E527E">
        <w:tc>
          <w:tcPr>
            <w:tcW w:w="1172" w:type="pct"/>
          </w:tcPr>
          <w:p w:rsidR="00861257" w:rsidRPr="00844D12" w:rsidRDefault="00861257" w:rsidP="00E7628B">
            <w:pPr>
              <w:pStyle w:val="TableText0"/>
            </w:pPr>
            <w:r w:rsidRPr="00844D12">
              <w:t>CNS</w:t>
            </w:r>
          </w:p>
        </w:tc>
        <w:tc>
          <w:tcPr>
            <w:tcW w:w="3828" w:type="pct"/>
          </w:tcPr>
          <w:p w:rsidR="00861257" w:rsidRPr="00844D12" w:rsidRDefault="00861257" w:rsidP="00E7628B">
            <w:pPr>
              <w:pStyle w:val="TableText0"/>
            </w:pPr>
            <w:r w:rsidRPr="00844D12">
              <w:t>Central nervous system</w:t>
            </w:r>
          </w:p>
        </w:tc>
      </w:tr>
      <w:tr w:rsidR="008F21C2" w:rsidRPr="00844D12" w:rsidTr="006E527E">
        <w:tc>
          <w:tcPr>
            <w:tcW w:w="1172" w:type="pct"/>
          </w:tcPr>
          <w:p w:rsidR="008F21C2" w:rsidRPr="00844D12" w:rsidRDefault="008F21C2" w:rsidP="00E7628B">
            <w:pPr>
              <w:pStyle w:val="TableText0"/>
            </w:pPr>
            <w:r w:rsidRPr="00844D12">
              <w:t>COG</w:t>
            </w:r>
          </w:p>
        </w:tc>
        <w:tc>
          <w:tcPr>
            <w:tcW w:w="3828" w:type="pct"/>
          </w:tcPr>
          <w:p w:rsidR="008F21C2" w:rsidRPr="00844D12" w:rsidRDefault="008F21C2" w:rsidP="00E7628B">
            <w:pPr>
              <w:pStyle w:val="TableText0"/>
            </w:pPr>
            <w:r w:rsidRPr="00844D12">
              <w:t>Children’s Oncology Group</w:t>
            </w:r>
          </w:p>
        </w:tc>
      </w:tr>
      <w:tr w:rsidR="00F331DF" w:rsidRPr="00844D12" w:rsidTr="006E527E">
        <w:tc>
          <w:tcPr>
            <w:tcW w:w="1172" w:type="pct"/>
          </w:tcPr>
          <w:p w:rsidR="00F331DF" w:rsidRPr="00844D12" w:rsidRDefault="00F331DF" w:rsidP="00E7628B">
            <w:pPr>
              <w:pStyle w:val="TableText0"/>
            </w:pPr>
            <w:r w:rsidRPr="00844D12">
              <w:t>CR</w:t>
            </w:r>
          </w:p>
        </w:tc>
        <w:tc>
          <w:tcPr>
            <w:tcW w:w="3828" w:type="pct"/>
          </w:tcPr>
          <w:p w:rsidR="00F331DF" w:rsidRPr="00844D12" w:rsidRDefault="00F331DF" w:rsidP="00E7628B">
            <w:pPr>
              <w:pStyle w:val="TableText0"/>
            </w:pPr>
            <w:r w:rsidRPr="00844D12">
              <w:t>Complete Response</w:t>
            </w:r>
          </w:p>
        </w:tc>
      </w:tr>
      <w:tr w:rsidR="00197603" w:rsidRPr="00844D12" w:rsidTr="006E527E">
        <w:tc>
          <w:tcPr>
            <w:tcW w:w="1172" w:type="pct"/>
          </w:tcPr>
          <w:p w:rsidR="00197603" w:rsidRPr="00844D12" w:rsidRDefault="00197603" w:rsidP="00E7628B">
            <w:pPr>
              <w:pStyle w:val="TableText0"/>
            </w:pPr>
            <w:r w:rsidRPr="00844D12">
              <w:t>CRF</w:t>
            </w:r>
          </w:p>
        </w:tc>
        <w:tc>
          <w:tcPr>
            <w:tcW w:w="3828" w:type="pct"/>
          </w:tcPr>
          <w:p w:rsidR="00197603" w:rsidRPr="00844D12" w:rsidRDefault="00197603" w:rsidP="00E7628B">
            <w:pPr>
              <w:pStyle w:val="TableText0"/>
            </w:pPr>
            <w:r w:rsidRPr="00844D12">
              <w:t>Case Report Form</w:t>
            </w:r>
          </w:p>
        </w:tc>
      </w:tr>
      <w:tr w:rsidR="00861257" w:rsidRPr="00844D12" w:rsidTr="006E527E">
        <w:tc>
          <w:tcPr>
            <w:tcW w:w="1172" w:type="pct"/>
          </w:tcPr>
          <w:p w:rsidR="00861257" w:rsidRPr="00844D12" w:rsidRDefault="00861257" w:rsidP="00E7628B">
            <w:pPr>
              <w:pStyle w:val="TableText0"/>
            </w:pPr>
            <w:r w:rsidRPr="00844D12">
              <w:t>CT</w:t>
            </w:r>
          </w:p>
        </w:tc>
        <w:tc>
          <w:tcPr>
            <w:tcW w:w="3828" w:type="pct"/>
          </w:tcPr>
          <w:p w:rsidR="00861257" w:rsidRPr="00844D12" w:rsidRDefault="00861257" w:rsidP="00E7628B">
            <w:pPr>
              <w:pStyle w:val="TableText0"/>
            </w:pPr>
            <w:r w:rsidRPr="00844D12">
              <w:t>Computed tomography</w:t>
            </w:r>
          </w:p>
        </w:tc>
      </w:tr>
      <w:tr w:rsidR="00A37282" w:rsidRPr="00844D12" w:rsidTr="006E527E">
        <w:tc>
          <w:tcPr>
            <w:tcW w:w="1172" w:type="pct"/>
          </w:tcPr>
          <w:p w:rsidR="00A37282" w:rsidRPr="00844D12" w:rsidRDefault="00A37282" w:rsidP="00E7628B">
            <w:pPr>
              <w:pStyle w:val="TableText0"/>
            </w:pPr>
            <w:r w:rsidRPr="00844D12">
              <w:t>CTCAE</w:t>
            </w:r>
          </w:p>
        </w:tc>
        <w:tc>
          <w:tcPr>
            <w:tcW w:w="3828" w:type="pct"/>
          </w:tcPr>
          <w:p w:rsidR="00A37282" w:rsidRPr="00844D12" w:rsidRDefault="00A37282" w:rsidP="00E7628B">
            <w:pPr>
              <w:pStyle w:val="TableText0"/>
            </w:pPr>
            <w:r w:rsidRPr="00844D12">
              <w:t>Common Terminology Criteria for Adverse Events (National Cancer Institute)</w:t>
            </w:r>
          </w:p>
        </w:tc>
      </w:tr>
      <w:tr w:rsidR="00F331DF" w:rsidRPr="00844D12" w:rsidTr="006E527E">
        <w:tc>
          <w:tcPr>
            <w:tcW w:w="1172" w:type="pct"/>
          </w:tcPr>
          <w:p w:rsidR="00F331DF" w:rsidRPr="00844D12" w:rsidRDefault="00F331DF" w:rsidP="00E7628B">
            <w:pPr>
              <w:pStyle w:val="TableText0"/>
            </w:pPr>
            <w:r w:rsidRPr="00844D12">
              <w:t>EFS</w:t>
            </w:r>
          </w:p>
        </w:tc>
        <w:tc>
          <w:tcPr>
            <w:tcW w:w="3828" w:type="pct"/>
          </w:tcPr>
          <w:p w:rsidR="00F331DF" w:rsidRPr="00844D12" w:rsidRDefault="00F331DF" w:rsidP="00E7628B">
            <w:pPr>
              <w:pStyle w:val="TableText0"/>
            </w:pPr>
            <w:r w:rsidRPr="00844D12">
              <w:t>Event-free survival</w:t>
            </w:r>
          </w:p>
        </w:tc>
      </w:tr>
      <w:tr w:rsidR="00A37282" w:rsidRPr="00844D12" w:rsidTr="006E527E">
        <w:tc>
          <w:tcPr>
            <w:tcW w:w="1172" w:type="pct"/>
          </w:tcPr>
          <w:p w:rsidR="00A37282" w:rsidRPr="00844D12" w:rsidRDefault="00A37282" w:rsidP="00E7628B">
            <w:pPr>
              <w:pStyle w:val="TableText0"/>
            </w:pPr>
            <w:r w:rsidRPr="00844D12">
              <w:t>GFR</w:t>
            </w:r>
          </w:p>
        </w:tc>
        <w:tc>
          <w:tcPr>
            <w:tcW w:w="3828" w:type="pct"/>
          </w:tcPr>
          <w:p w:rsidR="00A37282" w:rsidRPr="00844D12" w:rsidRDefault="00A37282" w:rsidP="00E7628B">
            <w:pPr>
              <w:pStyle w:val="TableText0"/>
            </w:pPr>
            <w:r w:rsidRPr="00844D12">
              <w:t>Glomerular filtration rate</w:t>
            </w:r>
          </w:p>
        </w:tc>
      </w:tr>
      <w:tr w:rsidR="00360EFE" w:rsidRPr="00844D12" w:rsidTr="006E527E">
        <w:tc>
          <w:tcPr>
            <w:tcW w:w="1172" w:type="pct"/>
          </w:tcPr>
          <w:p w:rsidR="00360EFE" w:rsidRPr="00844D12" w:rsidRDefault="00360EFE" w:rsidP="00E7628B">
            <w:pPr>
              <w:pStyle w:val="TableText0"/>
            </w:pPr>
            <w:r w:rsidRPr="00844D12">
              <w:t>GM-CSF</w:t>
            </w:r>
          </w:p>
        </w:tc>
        <w:tc>
          <w:tcPr>
            <w:tcW w:w="3828" w:type="pct"/>
          </w:tcPr>
          <w:p w:rsidR="00360EFE" w:rsidRPr="00844D12" w:rsidRDefault="0079777B" w:rsidP="00E7628B">
            <w:pPr>
              <w:pStyle w:val="TableText0"/>
            </w:pPr>
            <w:r w:rsidRPr="00844D12">
              <w:t>Granulocyte-macrophage colony-stimulating factor</w:t>
            </w:r>
          </w:p>
        </w:tc>
      </w:tr>
      <w:tr w:rsidR="00A23F34" w:rsidRPr="00844D12" w:rsidTr="006E527E">
        <w:tc>
          <w:tcPr>
            <w:tcW w:w="1172" w:type="pct"/>
          </w:tcPr>
          <w:p w:rsidR="00A23F34" w:rsidRPr="00844D12" w:rsidRDefault="00A23F34" w:rsidP="00E7628B">
            <w:pPr>
              <w:pStyle w:val="TableText0"/>
            </w:pPr>
            <w:r w:rsidRPr="00844D12">
              <w:t>HACA</w:t>
            </w:r>
          </w:p>
        </w:tc>
        <w:tc>
          <w:tcPr>
            <w:tcW w:w="3828" w:type="pct"/>
          </w:tcPr>
          <w:p w:rsidR="00A23F34" w:rsidRPr="00844D12" w:rsidRDefault="00A23F34" w:rsidP="00E7628B">
            <w:pPr>
              <w:pStyle w:val="TableText0"/>
            </w:pPr>
            <w:r w:rsidRPr="00844D12">
              <w:t>Human anti-chimeric antibody</w:t>
            </w:r>
          </w:p>
        </w:tc>
      </w:tr>
      <w:tr w:rsidR="002A2340" w:rsidRPr="00844D12" w:rsidTr="006E527E">
        <w:tc>
          <w:tcPr>
            <w:tcW w:w="1172" w:type="pct"/>
          </w:tcPr>
          <w:p w:rsidR="002A2340" w:rsidRPr="00844D12" w:rsidRDefault="002A2340" w:rsidP="00E7628B">
            <w:pPr>
              <w:pStyle w:val="TableText0"/>
            </w:pPr>
            <w:r w:rsidRPr="00844D12">
              <w:t>HVA</w:t>
            </w:r>
          </w:p>
        </w:tc>
        <w:tc>
          <w:tcPr>
            <w:tcW w:w="3828" w:type="pct"/>
          </w:tcPr>
          <w:p w:rsidR="002A2340" w:rsidRPr="00844D12" w:rsidRDefault="002A2340" w:rsidP="00E7628B">
            <w:pPr>
              <w:pStyle w:val="TableText0"/>
            </w:pPr>
            <w:r w:rsidRPr="00844D12">
              <w:t>Homovanillic Acid</w:t>
            </w:r>
          </w:p>
        </w:tc>
      </w:tr>
      <w:tr w:rsidR="00F331DF" w:rsidRPr="00844D12" w:rsidTr="006E527E">
        <w:tc>
          <w:tcPr>
            <w:tcW w:w="1172" w:type="pct"/>
          </w:tcPr>
          <w:p w:rsidR="00F331DF" w:rsidRPr="00844D12" w:rsidRDefault="00F331DF" w:rsidP="00E7628B">
            <w:pPr>
              <w:pStyle w:val="TableText0"/>
            </w:pPr>
            <w:r w:rsidRPr="00844D12">
              <w:t>IL-2</w:t>
            </w:r>
          </w:p>
        </w:tc>
        <w:tc>
          <w:tcPr>
            <w:tcW w:w="3828" w:type="pct"/>
          </w:tcPr>
          <w:p w:rsidR="00F331DF" w:rsidRPr="00844D12" w:rsidRDefault="00F331DF" w:rsidP="00E7628B">
            <w:pPr>
              <w:pStyle w:val="TableText0"/>
            </w:pPr>
            <w:r w:rsidRPr="00844D12">
              <w:t>Aldesleukin (Interleukin -2)</w:t>
            </w:r>
          </w:p>
        </w:tc>
      </w:tr>
      <w:tr w:rsidR="008F21C2" w:rsidRPr="00844D12" w:rsidTr="006E527E">
        <w:tc>
          <w:tcPr>
            <w:tcW w:w="1172" w:type="pct"/>
          </w:tcPr>
          <w:p w:rsidR="008F21C2" w:rsidRPr="00844D12" w:rsidRDefault="008F21C2" w:rsidP="00E7628B">
            <w:pPr>
              <w:pStyle w:val="TableText0"/>
            </w:pPr>
            <w:r w:rsidRPr="00844D12">
              <w:t>INSS</w:t>
            </w:r>
          </w:p>
        </w:tc>
        <w:tc>
          <w:tcPr>
            <w:tcW w:w="3828" w:type="pct"/>
          </w:tcPr>
          <w:p w:rsidR="008F21C2" w:rsidRPr="00844D12" w:rsidRDefault="008F21C2" w:rsidP="00E7628B">
            <w:pPr>
              <w:pStyle w:val="TableText0"/>
            </w:pPr>
            <w:r w:rsidRPr="00844D12">
              <w:t xml:space="preserve">International </w:t>
            </w:r>
            <w:r w:rsidR="003D67B5" w:rsidRPr="00844D12">
              <w:t>neuroblastoma staging system</w:t>
            </w:r>
          </w:p>
        </w:tc>
      </w:tr>
      <w:tr w:rsidR="00197603" w:rsidRPr="00844D12" w:rsidTr="006E527E">
        <w:tc>
          <w:tcPr>
            <w:tcW w:w="1172" w:type="pct"/>
          </w:tcPr>
          <w:p w:rsidR="00197603" w:rsidRPr="00844D12" w:rsidRDefault="00197603" w:rsidP="00E7628B">
            <w:pPr>
              <w:pStyle w:val="TableText0"/>
            </w:pPr>
            <w:r w:rsidRPr="00844D12">
              <w:t>ITT</w:t>
            </w:r>
          </w:p>
        </w:tc>
        <w:tc>
          <w:tcPr>
            <w:tcW w:w="3828" w:type="pct"/>
          </w:tcPr>
          <w:p w:rsidR="00197603" w:rsidRPr="00844D12" w:rsidRDefault="00197603" w:rsidP="00E7628B">
            <w:pPr>
              <w:pStyle w:val="TableText0"/>
            </w:pPr>
            <w:r w:rsidRPr="00844D12">
              <w:t>Intent-To-Treat</w:t>
            </w:r>
          </w:p>
        </w:tc>
      </w:tr>
      <w:tr w:rsidR="00F331DF" w:rsidRPr="00844D12" w:rsidTr="006E527E">
        <w:tc>
          <w:tcPr>
            <w:tcW w:w="1172" w:type="pct"/>
          </w:tcPr>
          <w:p w:rsidR="00F331DF" w:rsidRPr="00844D12" w:rsidRDefault="00F331DF" w:rsidP="00E7628B">
            <w:pPr>
              <w:pStyle w:val="TableText0"/>
            </w:pPr>
            <w:r w:rsidRPr="00844D12">
              <w:t>MIBG</w:t>
            </w:r>
          </w:p>
        </w:tc>
        <w:tc>
          <w:tcPr>
            <w:tcW w:w="3828" w:type="pct"/>
          </w:tcPr>
          <w:p w:rsidR="00F331DF" w:rsidRPr="00844D12" w:rsidRDefault="00835518" w:rsidP="00E7628B">
            <w:pPr>
              <w:pStyle w:val="TableText0"/>
            </w:pPr>
            <w:r w:rsidRPr="00844D12">
              <w:t>Meta</w:t>
            </w:r>
            <w:r w:rsidR="00F331DF" w:rsidRPr="00844D12">
              <w:t xml:space="preserve">-iodobenylguanidine </w:t>
            </w:r>
          </w:p>
        </w:tc>
      </w:tr>
      <w:tr w:rsidR="00F331DF" w:rsidRPr="00844D12" w:rsidTr="006E527E">
        <w:tc>
          <w:tcPr>
            <w:tcW w:w="1172" w:type="pct"/>
          </w:tcPr>
          <w:p w:rsidR="00F331DF" w:rsidRPr="00844D12" w:rsidRDefault="00F331DF" w:rsidP="00E7628B">
            <w:pPr>
              <w:pStyle w:val="TableText0"/>
            </w:pPr>
            <w:r w:rsidRPr="00844D12">
              <w:t>MRD</w:t>
            </w:r>
          </w:p>
        </w:tc>
        <w:tc>
          <w:tcPr>
            <w:tcW w:w="3828" w:type="pct"/>
          </w:tcPr>
          <w:p w:rsidR="00F331DF" w:rsidRPr="00844D12" w:rsidRDefault="00F331DF" w:rsidP="00E7628B">
            <w:pPr>
              <w:pStyle w:val="TableText0"/>
            </w:pPr>
            <w:r w:rsidRPr="00844D12">
              <w:t>Minimal residual disease</w:t>
            </w:r>
          </w:p>
        </w:tc>
      </w:tr>
      <w:tr w:rsidR="00A37282" w:rsidRPr="00844D12" w:rsidTr="006E527E">
        <w:tc>
          <w:tcPr>
            <w:tcW w:w="1172" w:type="pct"/>
          </w:tcPr>
          <w:p w:rsidR="00A37282" w:rsidRPr="00844D12" w:rsidRDefault="00A37282" w:rsidP="00E7628B">
            <w:pPr>
              <w:pStyle w:val="TableText0"/>
            </w:pPr>
            <w:r w:rsidRPr="00844D12">
              <w:t>MRI</w:t>
            </w:r>
          </w:p>
        </w:tc>
        <w:tc>
          <w:tcPr>
            <w:tcW w:w="3828" w:type="pct"/>
          </w:tcPr>
          <w:p w:rsidR="00A37282" w:rsidRPr="00844D12" w:rsidRDefault="00A37282" w:rsidP="00E7628B">
            <w:pPr>
              <w:pStyle w:val="TableText0"/>
            </w:pPr>
            <w:r w:rsidRPr="00844D12">
              <w:t>Magnetic resonance imaging</w:t>
            </w:r>
          </w:p>
        </w:tc>
      </w:tr>
      <w:tr w:rsidR="009C6EB3" w:rsidRPr="00844D12" w:rsidTr="006E527E">
        <w:tc>
          <w:tcPr>
            <w:tcW w:w="1172" w:type="pct"/>
          </w:tcPr>
          <w:p w:rsidR="009C6EB3" w:rsidRPr="00844D12" w:rsidRDefault="009C6EB3" w:rsidP="00E7628B">
            <w:pPr>
              <w:pStyle w:val="TableText0"/>
            </w:pPr>
            <w:r w:rsidRPr="00844D12">
              <w:t>OS</w:t>
            </w:r>
          </w:p>
        </w:tc>
        <w:tc>
          <w:tcPr>
            <w:tcW w:w="3828" w:type="pct"/>
          </w:tcPr>
          <w:p w:rsidR="009C6EB3" w:rsidRPr="00844D12" w:rsidRDefault="009C6EB3" w:rsidP="00E7628B">
            <w:pPr>
              <w:pStyle w:val="TableText0"/>
            </w:pPr>
            <w:r w:rsidRPr="00844D12">
              <w:t>Overall Survival</w:t>
            </w:r>
          </w:p>
        </w:tc>
      </w:tr>
      <w:tr w:rsidR="008651AF" w:rsidRPr="00844D12" w:rsidTr="006E527E">
        <w:tc>
          <w:tcPr>
            <w:tcW w:w="1172" w:type="pct"/>
          </w:tcPr>
          <w:p w:rsidR="008651AF" w:rsidRPr="00844D12" w:rsidDel="003D67B5" w:rsidRDefault="008651AF" w:rsidP="00E7628B">
            <w:pPr>
              <w:pStyle w:val="TableText0"/>
            </w:pPr>
            <w:r w:rsidRPr="00844D12">
              <w:t>PD</w:t>
            </w:r>
          </w:p>
        </w:tc>
        <w:tc>
          <w:tcPr>
            <w:tcW w:w="3828" w:type="pct"/>
          </w:tcPr>
          <w:p w:rsidR="008651AF" w:rsidRPr="00844D12" w:rsidDel="003D67B5" w:rsidRDefault="008651AF" w:rsidP="00E7628B">
            <w:pPr>
              <w:pStyle w:val="TableText0"/>
            </w:pPr>
            <w:r w:rsidRPr="00844D12">
              <w:t>Progressive Disease</w:t>
            </w:r>
          </w:p>
        </w:tc>
      </w:tr>
      <w:tr w:rsidR="00861257" w:rsidRPr="00844D12" w:rsidTr="006E527E">
        <w:tc>
          <w:tcPr>
            <w:tcW w:w="1172" w:type="pct"/>
          </w:tcPr>
          <w:p w:rsidR="00861257" w:rsidRPr="00844D12" w:rsidRDefault="00861257" w:rsidP="00E7628B">
            <w:pPr>
              <w:pStyle w:val="TableText0"/>
            </w:pPr>
            <w:r w:rsidRPr="00844D12">
              <w:t>PFT</w:t>
            </w:r>
          </w:p>
        </w:tc>
        <w:tc>
          <w:tcPr>
            <w:tcW w:w="3828" w:type="pct"/>
          </w:tcPr>
          <w:p w:rsidR="00861257" w:rsidRPr="00844D12" w:rsidRDefault="00861257" w:rsidP="00E7628B">
            <w:pPr>
              <w:pStyle w:val="TableText0"/>
            </w:pPr>
            <w:r w:rsidRPr="00844D12">
              <w:t>Pulmonary function test</w:t>
            </w:r>
          </w:p>
        </w:tc>
      </w:tr>
      <w:tr w:rsidR="00F331DF" w:rsidRPr="00844D12" w:rsidTr="006E527E">
        <w:tc>
          <w:tcPr>
            <w:tcW w:w="1172" w:type="pct"/>
          </w:tcPr>
          <w:p w:rsidR="00F331DF" w:rsidRPr="00844D12" w:rsidRDefault="00F331DF" w:rsidP="00E7628B">
            <w:pPr>
              <w:pStyle w:val="TableText0"/>
            </w:pPr>
            <w:r w:rsidRPr="00844D12">
              <w:t>PR</w:t>
            </w:r>
          </w:p>
        </w:tc>
        <w:tc>
          <w:tcPr>
            <w:tcW w:w="3828" w:type="pct"/>
          </w:tcPr>
          <w:p w:rsidR="00F331DF" w:rsidRPr="00844D12" w:rsidRDefault="00F331DF" w:rsidP="00E7628B">
            <w:pPr>
              <w:pStyle w:val="TableText0"/>
            </w:pPr>
            <w:r w:rsidRPr="00844D12">
              <w:t>Partial Response</w:t>
            </w:r>
          </w:p>
        </w:tc>
      </w:tr>
      <w:tr w:rsidR="00F331DF" w:rsidRPr="00844D12" w:rsidTr="006E527E">
        <w:tc>
          <w:tcPr>
            <w:tcW w:w="1172" w:type="pct"/>
          </w:tcPr>
          <w:p w:rsidR="00F331DF" w:rsidRPr="00844D12" w:rsidRDefault="00F331DF" w:rsidP="00E7628B">
            <w:pPr>
              <w:pStyle w:val="TableText0"/>
            </w:pPr>
            <w:r w:rsidRPr="00844D12">
              <w:t>RA</w:t>
            </w:r>
          </w:p>
        </w:tc>
        <w:tc>
          <w:tcPr>
            <w:tcW w:w="3828" w:type="pct"/>
          </w:tcPr>
          <w:p w:rsidR="00F331DF" w:rsidRPr="00844D12" w:rsidRDefault="00F331DF" w:rsidP="00E7628B">
            <w:pPr>
              <w:pStyle w:val="TableText0"/>
            </w:pPr>
            <w:r w:rsidRPr="00844D12">
              <w:t>13-cis-retinoic acid (isotretinoin)</w:t>
            </w:r>
          </w:p>
        </w:tc>
      </w:tr>
      <w:tr w:rsidR="008727EC" w:rsidRPr="00844D12" w:rsidTr="006E527E">
        <w:tc>
          <w:tcPr>
            <w:tcW w:w="1172" w:type="pct"/>
          </w:tcPr>
          <w:p w:rsidR="008727EC" w:rsidRPr="00844D12" w:rsidRDefault="008727EC" w:rsidP="00E7628B">
            <w:pPr>
              <w:pStyle w:val="TableText0"/>
            </w:pPr>
            <w:r w:rsidRPr="00844D12">
              <w:t>RDE</w:t>
            </w:r>
          </w:p>
        </w:tc>
        <w:tc>
          <w:tcPr>
            <w:tcW w:w="3828" w:type="pct"/>
          </w:tcPr>
          <w:p w:rsidR="008727EC" w:rsidRPr="00844D12" w:rsidRDefault="008727EC" w:rsidP="00E7628B">
            <w:pPr>
              <w:pStyle w:val="TableText0"/>
            </w:pPr>
            <w:r w:rsidRPr="00844D12">
              <w:t>Remote data entry</w:t>
            </w:r>
          </w:p>
        </w:tc>
      </w:tr>
      <w:tr w:rsidR="00A430A6" w:rsidRPr="00844D12" w:rsidTr="006E527E">
        <w:tc>
          <w:tcPr>
            <w:tcW w:w="1172" w:type="pct"/>
          </w:tcPr>
          <w:p w:rsidR="00A430A6" w:rsidRPr="00844D12" w:rsidRDefault="00A430A6" w:rsidP="00E7628B">
            <w:pPr>
              <w:pStyle w:val="TableText0"/>
            </w:pPr>
            <w:r w:rsidRPr="00844D12">
              <w:t>RT-PCR</w:t>
            </w:r>
          </w:p>
        </w:tc>
        <w:tc>
          <w:tcPr>
            <w:tcW w:w="3828" w:type="pct"/>
          </w:tcPr>
          <w:p w:rsidR="00A430A6" w:rsidRPr="00844D12" w:rsidRDefault="00A430A6" w:rsidP="00E7628B">
            <w:pPr>
              <w:pStyle w:val="TableText0"/>
            </w:pPr>
            <w:r w:rsidRPr="00844D12">
              <w:t>Reverse transcription polymerase chain reaction</w:t>
            </w:r>
          </w:p>
        </w:tc>
      </w:tr>
      <w:tr w:rsidR="00F07D48" w:rsidRPr="00844D12" w:rsidTr="006E527E">
        <w:tc>
          <w:tcPr>
            <w:tcW w:w="1172" w:type="pct"/>
          </w:tcPr>
          <w:p w:rsidR="00F07D48" w:rsidRPr="00844D12" w:rsidRDefault="00F07D48" w:rsidP="00E7628B">
            <w:pPr>
              <w:pStyle w:val="TableText0"/>
            </w:pPr>
            <w:r w:rsidRPr="00844D12">
              <w:t>TLDA</w:t>
            </w:r>
          </w:p>
        </w:tc>
        <w:tc>
          <w:tcPr>
            <w:tcW w:w="3828" w:type="pct"/>
          </w:tcPr>
          <w:p w:rsidR="00F07D48" w:rsidRPr="00844D12" w:rsidRDefault="00F07D48" w:rsidP="00E7628B">
            <w:pPr>
              <w:pStyle w:val="TableText0"/>
            </w:pPr>
            <w:proofErr w:type="spellStart"/>
            <w:r w:rsidRPr="00844D12">
              <w:t>Taqman</w:t>
            </w:r>
            <w:proofErr w:type="spellEnd"/>
            <w:r w:rsidRPr="00844D12">
              <w:t>® Low Density Array</w:t>
            </w:r>
          </w:p>
        </w:tc>
      </w:tr>
      <w:tr w:rsidR="00A37282" w:rsidRPr="00844D12" w:rsidTr="006E527E">
        <w:tc>
          <w:tcPr>
            <w:tcW w:w="1172" w:type="pct"/>
          </w:tcPr>
          <w:p w:rsidR="00A37282" w:rsidRPr="00844D12" w:rsidRDefault="00A37282" w:rsidP="00E7628B">
            <w:pPr>
              <w:pStyle w:val="TableText0"/>
            </w:pPr>
            <w:r w:rsidRPr="00844D12">
              <w:t>UTC</w:t>
            </w:r>
          </w:p>
        </w:tc>
        <w:tc>
          <w:tcPr>
            <w:tcW w:w="3828" w:type="pct"/>
          </w:tcPr>
          <w:p w:rsidR="00A37282" w:rsidRPr="00844D12" w:rsidRDefault="00A37282" w:rsidP="00E7628B">
            <w:pPr>
              <w:pStyle w:val="TableText0"/>
            </w:pPr>
            <w:r w:rsidRPr="00844D12">
              <w:t>United Therapeutics Corporation</w:t>
            </w:r>
          </w:p>
        </w:tc>
      </w:tr>
      <w:tr w:rsidR="00F331DF" w:rsidRPr="00844D12" w:rsidTr="006E527E">
        <w:tc>
          <w:tcPr>
            <w:tcW w:w="1172" w:type="pct"/>
          </w:tcPr>
          <w:p w:rsidR="00F331DF" w:rsidRPr="00844D12" w:rsidRDefault="00F331DF" w:rsidP="00E7628B">
            <w:pPr>
              <w:pStyle w:val="TableText0"/>
            </w:pPr>
            <w:r w:rsidRPr="00844D12">
              <w:t>VGPR</w:t>
            </w:r>
          </w:p>
        </w:tc>
        <w:tc>
          <w:tcPr>
            <w:tcW w:w="3828" w:type="pct"/>
          </w:tcPr>
          <w:p w:rsidR="00F331DF" w:rsidRPr="00844D12" w:rsidRDefault="00F331DF" w:rsidP="00E7628B">
            <w:pPr>
              <w:pStyle w:val="TableText0"/>
            </w:pPr>
            <w:r w:rsidRPr="00844D12">
              <w:t>Very Good Partial Response</w:t>
            </w:r>
          </w:p>
        </w:tc>
      </w:tr>
      <w:tr w:rsidR="00BE2E16" w:rsidRPr="00844D12" w:rsidTr="006E527E">
        <w:tc>
          <w:tcPr>
            <w:tcW w:w="1172" w:type="pct"/>
          </w:tcPr>
          <w:p w:rsidR="00BE2E16" w:rsidRPr="00844D12" w:rsidRDefault="00BE2E16" w:rsidP="00E7628B">
            <w:pPr>
              <w:pStyle w:val="TableText0"/>
            </w:pPr>
            <w:r w:rsidRPr="00844D12">
              <w:t>VMA</w:t>
            </w:r>
          </w:p>
        </w:tc>
        <w:tc>
          <w:tcPr>
            <w:tcW w:w="3828" w:type="pct"/>
          </w:tcPr>
          <w:p w:rsidR="00BE2E16" w:rsidRPr="00844D12" w:rsidRDefault="00BE2E16" w:rsidP="00E7628B">
            <w:pPr>
              <w:pStyle w:val="TableText0"/>
            </w:pPr>
            <w:r w:rsidRPr="00844D12">
              <w:t>Vanillyl mandelic acid</w:t>
            </w:r>
          </w:p>
        </w:tc>
      </w:tr>
      <w:tr w:rsidR="00197603" w:rsidRPr="00844D12" w:rsidTr="006E527E">
        <w:tc>
          <w:tcPr>
            <w:tcW w:w="1172" w:type="pct"/>
          </w:tcPr>
          <w:p w:rsidR="00197603" w:rsidRPr="00844D12" w:rsidRDefault="00197603" w:rsidP="00E7628B">
            <w:pPr>
              <w:pStyle w:val="TableText0"/>
            </w:pPr>
            <w:r w:rsidRPr="00844D12">
              <w:t>WBC</w:t>
            </w:r>
          </w:p>
        </w:tc>
        <w:tc>
          <w:tcPr>
            <w:tcW w:w="3828" w:type="pct"/>
          </w:tcPr>
          <w:p w:rsidR="00197603" w:rsidRPr="00844D12" w:rsidRDefault="00197603" w:rsidP="00E7628B">
            <w:pPr>
              <w:pStyle w:val="TableText0"/>
            </w:pPr>
            <w:r w:rsidRPr="00844D12">
              <w:t>White Blood Cell</w:t>
            </w:r>
            <w:r w:rsidR="00720974" w:rsidRPr="00844D12">
              <w:t>s</w:t>
            </w:r>
          </w:p>
        </w:tc>
      </w:tr>
      <w:tr w:rsidR="00A430A6" w:rsidRPr="00844D12" w:rsidTr="006E527E">
        <w:tc>
          <w:tcPr>
            <w:tcW w:w="1172" w:type="pct"/>
          </w:tcPr>
          <w:p w:rsidR="00A430A6" w:rsidRPr="00844D12" w:rsidRDefault="00A430A6" w:rsidP="00E7628B">
            <w:pPr>
              <w:pStyle w:val="TableText0"/>
            </w:pPr>
            <w:r w:rsidRPr="00844D12">
              <w:t>XRT</w:t>
            </w:r>
          </w:p>
        </w:tc>
        <w:tc>
          <w:tcPr>
            <w:tcW w:w="3828" w:type="pct"/>
          </w:tcPr>
          <w:p w:rsidR="00A430A6" w:rsidRPr="00844D12" w:rsidRDefault="00A430A6" w:rsidP="00E7628B">
            <w:pPr>
              <w:pStyle w:val="TableText0"/>
            </w:pPr>
            <w:r w:rsidRPr="00844D12">
              <w:t>Radiotherapy</w:t>
            </w:r>
          </w:p>
        </w:tc>
      </w:tr>
    </w:tbl>
    <w:p w:rsidR="00BC4385" w:rsidRPr="00844D12" w:rsidRDefault="00BC4385"/>
    <w:p w:rsidR="00BC4385" w:rsidRPr="00844D12" w:rsidRDefault="005D24BA" w:rsidP="00B85039">
      <w:pPr>
        <w:pStyle w:val="Heading1"/>
        <w:pageBreakBefore/>
      </w:pPr>
      <w:bookmarkStart w:id="38" w:name="_Toc399327909"/>
      <w:bookmarkStart w:id="39" w:name="_Toc366838263"/>
      <w:r w:rsidRPr="00844D12">
        <w:lastRenderedPageBreak/>
        <w:t>PREFACE</w:t>
      </w:r>
      <w:bookmarkEnd w:id="26"/>
      <w:bookmarkEnd w:id="27"/>
      <w:bookmarkEnd w:id="28"/>
      <w:bookmarkEnd w:id="29"/>
      <w:bookmarkEnd w:id="30"/>
      <w:bookmarkEnd w:id="31"/>
      <w:bookmarkEnd w:id="32"/>
      <w:bookmarkEnd w:id="38"/>
      <w:bookmarkEnd w:id="39"/>
    </w:p>
    <w:p w:rsidR="00BC4385" w:rsidRPr="00844D12" w:rsidRDefault="00653D20">
      <w:r w:rsidRPr="00844D12">
        <w:t xml:space="preserve">This plan provides further details of the planned analyses </w:t>
      </w:r>
      <w:r w:rsidR="00360E53" w:rsidRPr="00844D12">
        <w:t xml:space="preserve">for the randomized </w:t>
      </w:r>
      <w:r w:rsidR="00F13D0F" w:rsidRPr="00844D12">
        <w:t>subject</w:t>
      </w:r>
      <w:r w:rsidR="009348FE" w:rsidRPr="00844D12">
        <w:t xml:space="preserve">s </w:t>
      </w:r>
      <w:r w:rsidR="007D186B" w:rsidRPr="00844D12">
        <w:t xml:space="preserve">and the non-randomized Stratum 07 subjects enrolled during the randomized portion of the </w:t>
      </w:r>
      <w:r w:rsidR="00835518" w:rsidRPr="00844D12">
        <w:t xml:space="preserve">ANBL0032 </w:t>
      </w:r>
      <w:r w:rsidR="00360E53" w:rsidRPr="00844D12">
        <w:t>study</w:t>
      </w:r>
      <w:r w:rsidR="003F6630" w:rsidRPr="00844D12">
        <w:t xml:space="preserve"> using data as of </w:t>
      </w:r>
      <w:r w:rsidR="00292F03" w:rsidRPr="00844D12">
        <w:t xml:space="preserve">30 </w:t>
      </w:r>
      <w:r w:rsidR="003F6630" w:rsidRPr="00844D12">
        <w:t>June 2009</w:t>
      </w:r>
      <w:r w:rsidR="009348FE" w:rsidRPr="00844D12">
        <w:t xml:space="preserve"> and separately using data as of </w:t>
      </w:r>
      <w:r w:rsidR="006E527E" w:rsidRPr="00844D12">
        <w:t xml:space="preserve">30 </w:t>
      </w:r>
      <w:r w:rsidR="009348FE" w:rsidRPr="00844D12">
        <w:t>June 2012</w:t>
      </w:r>
      <w:r w:rsidR="00360E53" w:rsidRPr="00844D12">
        <w:t>, as presented in the study protocol</w:t>
      </w:r>
      <w:r w:rsidRPr="00844D12">
        <w:t>.</w:t>
      </w:r>
    </w:p>
    <w:p w:rsidR="00BC4385" w:rsidRPr="00844D12" w:rsidRDefault="005D24BA" w:rsidP="006C3B14">
      <w:pPr>
        <w:pStyle w:val="Heading1"/>
      </w:pPr>
      <w:bookmarkStart w:id="40" w:name="_Toc366838264"/>
      <w:r w:rsidRPr="00844D12">
        <w:t>STUDY OBJECTIVES AND ENDPOINTS</w:t>
      </w:r>
      <w:bookmarkEnd w:id="40"/>
    </w:p>
    <w:p w:rsidR="00D106BE" w:rsidRPr="00844D12" w:rsidRDefault="00D106BE" w:rsidP="00D106BE">
      <w:r w:rsidRPr="00844D12">
        <w:t>The study objectives noted here are reflective of the objectives stated in Amendment #8 of the protocol, dated 12 May 2008.  This amendment was the last protocol amendment in place during the randomized portion of the study.</w:t>
      </w:r>
      <w:r w:rsidR="00116BBD" w:rsidRPr="00844D12">
        <w:t xml:space="preserve">  Note, however, that the long term analysis was outlined in Amendment #9 after the cessation of randomization.</w:t>
      </w:r>
    </w:p>
    <w:p w:rsidR="002A53C0" w:rsidRPr="00844D12" w:rsidRDefault="00EF057D" w:rsidP="00261426">
      <w:pPr>
        <w:pStyle w:val="Heading2"/>
        <w:rPr>
          <w:bCs/>
          <w:caps w:val="0"/>
        </w:rPr>
      </w:pPr>
      <w:bookmarkStart w:id="41" w:name="_Toc366838265"/>
      <w:r w:rsidRPr="00844D12">
        <w:rPr>
          <w:bCs/>
          <w:caps w:val="0"/>
        </w:rPr>
        <w:t>Objectives</w:t>
      </w:r>
      <w:bookmarkEnd w:id="41"/>
    </w:p>
    <w:p w:rsidR="00F331DF" w:rsidRPr="00844D12" w:rsidRDefault="002A53C0" w:rsidP="00F331DF">
      <w:r w:rsidRPr="00844D12">
        <w:t xml:space="preserve">The primary objective </w:t>
      </w:r>
      <w:r w:rsidR="00A23F34" w:rsidRPr="00844D12">
        <w:t xml:space="preserve">of this study </w:t>
      </w:r>
      <w:r w:rsidRPr="00844D12">
        <w:t xml:space="preserve">is to </w:t>
      </w:r>
      <w:r w:rsidR="00F331DF" w:rsidRPr="00844D12">
        <w:t xml:space="preserve">determine if monoclonal antibody </w:t>
      </w:r>
      <w:r w:rsidR="002678CE" w:rsidRPr="00844D12">
        <w:t>chl4</w:t>
      </w:r>
      <w:r w:rsidR="00F331DF" w:rsidRPr="00844D12">
        <w:t xml:space="preserve">.18 + cytokines + isotretinoin (13-cis-retinoic acid, or RA) improves </w:t>
      </w:r>
      <w:r w:rsidR="00116BBD" w:rsidRPr="00844D12">
        <w:t>e</w:t>
      </w:r>
      <w:r w:rsidR="00A23F34" w:rsidRPr="00844D12">
        <w:t>vent-</w:t>
      </w:r>
      <w:r w:rsidR="00F331DF" w:rsidRPr="00844D12">
        <w:t xml:space="preserve">free </w:t>
      </w:r>
      <w:r w:rsidR="00116BBD" w:rsidRPr="00844D12">
        <w:t>s</w:t>
      </w:r>
      <w:r w:rsidR="00F331DF" w:rsidRPr="00844D12">
        <w:t xml:space="preserve">urvival (EFS) after myeloablative therapy and </w:t>
      </w:r>
      <w:r w:rsidR="00835518" w:rsidRPr="00844D12">
        <w:t>auto</w:t>
      </w:r>
      <w:r w:rsidR="004F2511" w:rsidRPr="00844D12">
        <w:t>lo</w:t>
      </w:r>
      <w:r w:rsidR="00835518" w:rsidRPr="00844D12">
        <w:t>gous stem cell transplant (ASCT)</w:t>
      </w:r>
      <w:r w:rsidR="00F331DF" w:rsidRPr="00844D12">
        <w:t xml:space="preserve"> as compared to RA alone, in high risk neuroblastoma </w:t>
      </w:r>
      <w:r w:rsidR="00F13D0F" w:rsidRPr="00844D12">
        <w:t>subject</w:t>
      </w:r>
      <w:r w:rsidR="00F331DF" w:rsidRPr="00844D12">
        <w:t>s who have a</w:t>
      </w:r>
      <w:r w:rsidR="00116BBD" w:rsidRPr="00844D12">
        <w:t>chieved a pre-ASCT response of c</w:t>
      </w:r>
      <w:r w:rsidR="00F331DF" w:rsidRPr="00844D12">
        <w:t xml:space="preserve">omplete </w:t>
      </w:r>
      <w:r w:rsidR="00116BBD" w:rsidRPr="00844D12">
        <w:t>r</w:t>
      </w:r>
      <w:r w:rsidR="00F331DF" w:rsidRPr="00844D12">
        <w:t xml:space="preserve">esponse (CR), </w:t>
      </w:r>
      <w:r w:rsidR="00116BBD" w:rsidRPr="00844D12">
        <w:t>v</w:t>
      </w:r>
      <w:r w:rsidR="00F331DF" w:rsidRPr="00844D12">
        <w:t xml:space="preserve">ery </w:t>
      </w:r>
      <w:r w:rsidR="00116BBD" w:rsidRPr="00844D12">
        <w:t>g</w:t>
      </w:r>
      <w:r w:rsidR="00F331DF" w:rsidRPr="00844D12">
        <w:t xml:space="preserve">ood </w:t>
      </w:r>
      <w:r w:rsidR="00116BBD" w:rsidRPr="00844D12">
        <w:t>p</w:t>
      </w:r>
      <w:r w:rsidR="00F331DF" w:rsidRPr="00844D12">
        <w:t xml:space="preserve">artial </w:t>
      </w:r>
      <w:r w:rsidR="00116BBD" w:rsidRPr="00844D12">
        <w:t>r</w:t>
      </w:r>
      <w:r w:rsidR="00F331DF" w:rsidRPr="00844D12">
        <w:t xml:space="preserve">esponse (VGPR), or </w:t>
      </w:r>
      <w:r w:rsidR="00116BBD" w:rsidRPr="00844D12">
        <w:t>p</w:t>
      </w:r>
      <w:r w:rsidR="00F331DF" w:rsidRPr="00844D12">
        <w:t xml:space="preserve">artial </w:t>
      </w:r>
      <w:r w:rsidR="00116BBD" w:rsidRPr="00844D12">
        <w:t>r</w:t>
      </w:r>
      <w:r w:rsidR="00F331DF" w:rsidRPr="00844D12">
        <w:t>esponse (PR).</w:t>
      </w:r>
    </w:p>
    <w:p w:rsidR="00BC4385" w:rsidRPr="00844D12" w:rsidRDefault="002A53C0" w:rsidP="00F331DF">
      <w:r w:rsidRPr="00844D12">
        <w:t>The secondary objectives of this study are to</w:t>
      </w:r>
      <w:r w:rsidR="00F331DF" w:rsidRPr="00844D12">
        <w:t>:</w:t>
      </w:r>
      <w:r w:rsidRPr="00844D12">
        <w:t xml:space="preserve"> </w:t>
      </w:r>
    </w:p>
    <w:p w:rsidR="00F331DF" w:rsidRPr="00844D12" w:rsidRDefault="00F331DF" w:rsidP="008064A6">
      <w:pPr>
        <w:pStyle w:val="ListBullet"/>
      </w:pPr>
      <w:r w:rsidRPr="00844D12">
        <w:t xml:space="preserve">Determine if monoclonal antibody </w:t>
      </w:r>
      <w:r w:rsidR="002678CE" w:rsidRPr="00844D12">
        <w:t>chl4</w:t>
      </w:r>
      <w:r w:rsidRPr="00844D12">
        <w:t xml:space="preserve">.18 + cytokines + RA improves </w:t>
      </w:r>
      <w:r w:rsidR="00116BBD" w:rsidRPr="00844D12">
        <w:t>o</w:t>
      </w:r>
      <w:r w:rsidRPr="00844D12">
        <w:t xml:space="preserve">verall </w:t>
      </w:r>
      <w:r w:rsidR="00116BBD" w:rsidRPr="00844D12">
        <w:t>s</w:t>
      </w:r>
      <w:r w:rsidR="00A23F34" w:rsidRPr="00844D12">
        <w:t>u</w:t>
      </w:r>
      <w:r w:rsidRPr="00844D12">
        <w:t xml:space="preserve">rvival </w:t>
      </w:r>
      <w:r w:rsidR="00A23F34" w:rsidRPr="00844D12">
        <w:t xml:space="preserve">(OS) </w:t>
      </w:r>
      <w:r w:rsidRPr="00844D12">
        <w:t xml:space="preserve">after myeloablative therapy and </w:t>
      </w:r>
      <w:r w:rsidR="00835518" w:rsidRPr="00844D12">
        <w:t>ASCT</w:t>
      </w:r>
      <w:r w:rsidRPr="00844D12">
        <w:t xml:space="preserve"> as compared to RA alone, in high risk neuroblastoma </w:t>
      </w:r>
      <w:r w:rsidR="00F13D0F" w:rsidRPr="00844D12">
        <w:t>subject</w:t>
      </w:r>
      <w:r w:rsidRPr="00844D12">
        <w:t>s who have achieved a pre-ASCT response of CR, VGPR, or PR</w:t>
      </w:r>
    </w:p>
    <w:p w:rsidR="00F331DF" w:rsidRPr="00844D12" w:rsidRDefault="00F331DF" w:rsidP="008064A6">
      <w:pPr>
        <w:pStyle w:val="ListBullet"/>
      </w:pPr>
      <w:r w:rsidRPr="00844D12">
        <w:t xml:space="preserve">Determine if immunotherapy + RA improves EFS and </w:t>
      </w:r>
      <w:r w:rsidR="00A23F34" w:rsidRPr="00844D12">
        <w:t>OS</w:t>
      </w:r>
      <w:r w:rsidRPr="00844D12">
        <w:t xml:space="preserve"> as compared to RA alone, in the subgroup of high risk </w:t>
      </w:r>
      <w:r w:rsidR="00835518" w:rsidRPr="00844D12">
        <w:t>International N</w:t>
      </w:r>
      <w:r w:rsidR="002678CE" w:rsidRPr="00844D12">
        <w:t xml:space="preserve">euroblastoma </w:t>
      </w:r>
      <w:r w:rsidR="00835518" w:rsidRPr="00844D12">
        <w:t>S</w:t>
      </w:r>
      <w:r w:rsidR="002678CE" w:rsidRPr="00844D12">
        <w:t xml:space="preserve">taging </w:t>
      </w:r>
      <w:r w:rsidR="00835518" w:rsidRPr="00844D12">
        <w:t>S</w:t>
      </w:r>
      <w:r w:rsidR="002678CE" w:rsidRPr="00844D12">
        <w:t>ystem</w:t>
      </w:r>
      <w:r w:rsidR="008F21C2" w:rsidRPr="00844D12">
        <w:t xml:space="preserve"> (</w:t>
      </w:r>
      <w:r w:rsidRPr="00844D12">
        <w:t>INSS</w:t>
      </w:r>
      <w:r w:rsidR="008F21C2" w:rsidRPr="00844D12">
        <w:t>)</w:t>
      </w:r>
      <w:r w:rsidRPr="00844D12">
        <w:t xml:space="preserve"> Stage 4 neuroblastoma </w:t>
      </w:r>
      <w:r w:rsidR="00F13D0F" w:rsidRPr="00844D12">
        <w:t>subject</w:t>
      </w:r>
      <w:r w:rsidRPr="00844D12">
        <w:t>s who have achieved a pre-ASCT response of CR, VGPR, or PR</w:t>
      </w:r>
    </w:p>
    <w:p w:rsidR="00F331DF" w:rsidRPr="00844D12" w:rsidRDefault="00F331DF" w:rsidP="008064A6">
      <w:pPr>
        <w:pStyle w:val="ListBullet"/>
      </w:pPr>
      <w:r w:rsidRPr="00844D12">
        <w:t xml:space="preserve">In the subgroup of neuroblastoma </w:t>
      </w:r>
      <w:r w:rsidR="00F13D0F" w:rsidRPr="00844D12">
        <w:t>subject</w:t>
      </w:r>
      <w:r w:rsidRPr="00844D12">
        <w:t>s who have achieved a pre-ASCT response of CR, VGPR, or PR, determine if there is a difference between the two randomized regimens in reducing the minimal residual disease (MRD) burden as detected by the following parameters: meta-iodobenylguanidine (MIBG) scan, immunocytology (IC</w:t>
      </w:r>
      <w:r w:rsidR="00116BBD" w:rsidRPr="00844D12">
        <w:t>C</w:t>
      </w:r>
      <w:r w:rsidRPr="00844D12">
        <w:t>) of blood and bone marrow samples, RT-PCR for tyrosine hydroxylase, PGP 9.5, and MAGE-1 in blood and bone marrow</w:t>
      </w:r>
    </w:p>
    <w:p w:rsidR="00F331DF" w:rsidRPr="00844D12" w:rsidRDefault="00F331DF" w:rsidP="008064A6">
      <w:pPr>
        <w:pStyle w:val="ListBullet"/>
      </w:pPr>
      <w:r w:rsidRPr="00844D12">
        <w:lastRenderedPageBreak/>
        <w:t xml:space="preserve">Determine if change from baseline of MRD as measured by above parameters is associated with </w:t>
      </w:r>
      <w:r w:rsidR="00A23F34" w:rsidRPr="00844D12">
        <w:t>EFS and OS</w:t>
      </w:r>
    </w:p>
    <w:p w:rsidR="00F331DF" w:rsidRPr="00844D12" w:rsidRDefault="00F331DF" w:rsidP="008064A6">
      <w:pPr>
        <w:pStyle w:val="ListBullet"/>
      </w:pPr>
      <w:r w:rsidRPr="00844D12">
        <w:t xml:space="preserve">Determine whether tumor biology at diagnosis correlates with </w:t>
      </w:r>
      <w:r w:rsidR="00A23F34" w:rsidRPr="00844D12">
        <w:t>EFS and OS</w:t>
      </w:r>
      <w:r w:rsidRPr="00844D12">
        <w:t>, for ei</w:t>
      </w:r>
      <w:r w:rsidR="00A23F34" w:rsidRPr="00844D12">
        <w:t>ther of the randomized regimens</w:t>
      </w:r>
      <w:r w:rsidRPr="00844D12">
        <w:tab/>
      </w:r>
    </w:p>
    <w:p w:rsidR="00F331DF" w:rsidRPr="00844D12" w:rsidRDefault="00F331DF" w:rsidP="008064A6">
      <w:pPr>
        <w:pStyle w:val="ListBullet"/>
      </w:pPr>
      <w:r w:rsidRPr="00844D12">
        <w:t>Determine the toxicities of the combination of mo</w:t>
      </w:r>
      <w:r w:rsidR="00360EFE" w:rsidRPr="00844D12">
        <w:t>noclonal c</w:t>
      </w:r>
      <w:r w:rsidR="00A23F34" w:rsidRPr="00844D12">
        <w:t>h14.18 with cytokines</w:t>
      </w:r>
    </w:p>
    <w:p w:rsidR="00F331DF" w:rsidRPr="00844D12" w:rsidRDefault="00835518" w:rsidP="008064A6">
      <w:pPr>
        <w:pStyle w:val="ListBullet"/>
      </w:pPr>
      <w:r w:rsidRPr="00844D12">
        <w:t>E</w:t>
      </w:r>
      <w:r w:rsidR="00F331DF" w:rsidRPr="00844D12">
        <w:t>xplore the relationship between antibody-dependent cellu</w:t>
      </w:r>
      <w:r w:rsidR="008064A6" w:rsidRPr="00844D12">
        <w:t>lar cytotoxicity (ADCC) and EFS</w:t>
      </w:r>
    </w:p>
    <w:p w:rsidR="00F331DF" w:rsidRPr="00844D12" w:rsidRDefault="00835518" w:rsidP="008064A6">
      <w:pPr>
        <w:pStyle w:val="ListBullet"/>
      </w:pPr>
      <w:r w:rsidRPr="00844D12">
        <w:t>D</w:t>
      </w:r>
      <w:r w:rsidR="00F331DF" w:rsidRPr="00844D12">
        <w:t>etermine a descriptive profile of human anti-chimeric antib</w:t>
      </w:r>
      <w:r w:rsidR="00C71F65" w:rsidRPr="00844D12">
        <w:t>ody (HACA) during immunotherapy</w:t>
      </w:r>
    </w:p>
    <w:p w:rsidR="00F331DF" w:rsidRPr="00844D12" w:rsidRDefault="00835518" w:rsidP="008064A6">
      <w:pPr>
        <w:pStyle w:val="ListBullet"/>
      </w:pPr>
      <w:r w:rsidRPr="00844D12">
        <w:t>C</w:t>
      </w:r>
      <w:r w:rsidR="00F331DF" w:rsidRPr="00844D12">
        <w:t xml:space="preserve">ompare outcome data of the </w:t>
      </w:r>
      <w:r w:rsidR="00F13D0F" w:rsidRPr="00844D12">
        <w:t>subject</w:t>
      </w:r>
      <w:r w:rsidR="00F331DF" w:rsidRPr="00844D12">
        <w:t xml:space="preserve">s with persistent disease documented by biopsy to the historical data for the analogous </w:t>
      </w:r>
      <w:r w:rsidR="00F13D0F" w:rsidRPr="00844D12">
        <w:t>subject</w:t>
      </w:r>
      <w:r w:rsidR="00F331DF" w:rsidRPr="00844D12">
        <w:t>s from CCG-</w:t>
      </w:r>
      <w:r w:rsidR="009C6EB3" w:rsidRPr="00844D12">
        <w:t>3891</w:t>
      </w:r>
    </w:p>
    <w:p w:rsidR="00F331DF" w:rsidRPr="00844D12" w:rsidRDefault="00F331DF" w:rsidP="008064A6">
      <w:pPr>
        <w:pStyle w:val="ListBullet"/>
      </w:pPr>
      <w:r w:rsidRPr="00844D12">
        <w:t xml:space="preserve">To determine the variability of </w:t>
      </w:r>
      <w:r w:rsidR="00A23F34" w:rsidRPr="00844D12">
        <w:t>RA</w:t>
      </w:r>
      <w:r w:rsidRPr="00844D12">
        <w:t xml:space="preserve"> </w:t>
      </w:r>
      <w:r w:rsidRPr="00844D12">
        <w:rPr>
          <w:bCs/>
        </w:rPr>
        <w:t>pharmacokinetics</w:t>
      </w:r>
      <w:r w:rsidRPr="00844D12">
        <w:t xml:space="preserve"> and relationship to pharmacogenomic parameters and determine if these levels and/or genetic variations correlate with EFS or systemic toxicity</w:t>
      </w:r>
    </w:p>
    <w:p w:rsidR="002A53C0" w:rsidRPr="00844D12" w:rsidRDefault="00EF057D" w:rsidP="00261426">
      <w:pPr>
        <w:pStyle w:val="Heading2"/>
        <w:rPr>
          <w:bCs/>
          <w:caps w:val="0"/>
        </w:rPr>
      </w:pPr>
      <w:bookmarkStart w:id="42" w:name="_Toc366838266"/>
      <w:bookmarkStart w:id="43" w:name="_Toc395687346"/>
      <w:bookmarkStart w:id="44" w:name="_Toc395690384"/>
      <w:bookmarkStart w:id="45" w:name="_Toc395691814"/>
      <w:bookmarkStart w:id="46" w:name="_Toc395692293"/>
      <w:bookmarkStart w:id="47" w:name="_Toc395694734"/>
      <w:bookmarkStart w:id="48" w:name="_Toc395698961"/>
      <w:bookmarkStart w:id="49" w:name="_Toc396205425"/>
      <w:bookmarkStart w:id="50" w:name="_Toc399327911"/>
      <w:r w:rsidRPr="00844D12">
        <w:rPr>
          <w:bCs/>
          <w:caps w:val="0"/>
        </w:rPr>
        <w:t>Endpoints</w:t>
      </w:r>
      <w:bookmarkEnd w:id="42"/>
    </w:p>
    <w:p w:rsidR="00BB55DA" w:rsidRPr="00844D12" w:rsidRDefault="00BB55DA" w:rsidP="00BB55DA">
      <w:r w:rsidRPr="00844D12">
        <w:t>The efficacy endpoints are as follows:</w:t>
      </w:r>
    </w:p>
    <w:p w:rsidR="00A23F34" w:rsidRPr="00844D12" w:rsidRDefault="00A23F34" w:rsidP="008064A6">
      <w:pPr>
        <w:pStyle w:val="ListBullet"/>
      </w:pPr>
      <w:r w:rsidRPr="00844D12">
        <w:t>The primary study endpoint will be EFS.  An event is defined as a relapse, progressive disease</w:t>
      </w:r>
      <w:r w:rsidR="00A430A6" w:rsidRPr="00844D12">
        <w:t xml:space="preserve"> (PD)</w:t>
      </w:r>
      <w:r w:rsidRPr="00844D12">
        <w:t xml:space="preserve">, secondary malignancy, or death.  The </w:t>
      </w:r>
      <w:r w:rsidR="002678CE" w:rsidRPr="00844D12">
        <w:t>time</w:t>
      </w:r>
      <w:r w:rsidR="0016634C" w:rsidRPr="00844D12">
        <w:noBreakHyphen/>
      </w:r>
      <w:proofErr w:type="spellStart"/>
      <w:r w:rsidR="002678CE" w:rsidRPr="00844D12">
        <w:t>to</w:t>
      </w:r>
      <w:proofErr w:type="spellEnd"/>
      <w:r w:rsidR="0016634C" w:rsidRPr="00844D12">
        <w:noBreakHyphen/>
      </w:r>
      <w:proofErr w:type="spellStart"/>
      <w:r w:rsidRPr="00844D12">
        <w:t>event</w:t>
      </w:r>
      <w:proofErr w:type="spellEnd"/>
      <w:r w:rsidRPr="00844D12">
        <w:t xml:space="preserve"> is calculated from the time of study enrollment until the first occurrence of an event or until last contact with the </w:t>
      </w:r>
      <w:r w:rsidR="00F13D0F" w:rsidRPr="00844D12">
        <w:t>subject</w:t>
      </w:r>
      <w:r w:rsidRPr="00844D12">
        <w:t xml:space="preserve"> if no event occurs.</w:t>
      </w:r>
    </w:p>
    <w:p w:rsidR="00A23F34" w:rsidRPr="00844D12" w:rsidRDefault="00A23F34" w:rsidP="008064A6">
      <w:pPr>
        <w:pStyle w:val="ListBullet"/>
      </w:pPr>
      <w:r w:rsidRPr="00844D12">
        <w:t xml:space="preserve">The secondary endpoint will be </w:t>
      </w:r>
      <w:r w:rsidRPr="00844D12">
        <w:rPr>
          <w:lang w:eastAsia="zh-TW"/>
        </w:rPr>
        <w:t>O</w:t>
      </w:r>
      <w:r w:rsidRPr="00844D12">
        <w:t xml:space="preserve">S.  The event is death.  The </w:t>
      </w:r>
      <w:r w:rsidR="00C07EBA" w:rsidRPr="00844D12">
        <w:t>time</w:t>
      </w:r>
      <w:r w:rsidR="008B345A" w:rsidRPr="00844D12">
        <w:noBreakHyphen/>
      </w:r>
      <w:proofErr w:type="spellStart"/>
      <w:r w:rsidR="00C07EBA" w:rsidRPr="00844D12">
        <w:t>to</w:t>
      </w:r>
      <w:proofErr w:type="spellEnd"/>
      <w:r w:rsidR="00C07EBA" w:rsidRPr="00844D12">
        <w:t>-event</w:t>
      </w:r>
      <w:r w:rsidRPr="00844D12">
        <w:t xml:space="preserve"> is calculated from the time of study enrollment until death, or until last contact with the </w:t>
      </w:r>
      <w:r w:rsidR="00F13D0F" w:rsidRPr="00844D12">
        <w:t>subject</w:t>
      </w:r>
      <w:r w:rsidRPr="00844D12">
        <w:t xml:space="preserve"> if the </w:t>
      </w:r>
      <w:r w:rsidR="00F13D0F" w:rsidRPr="00844D12">
        <w:t>subject</w:t>
      </w:r>
      <w:r w:rsidRPr="00844D12">
        <w:t xml:space="preserve"> does not die.</w:t>
      </w:r>
    </w:p>
    <w:p w:rsidR="00BC4385" w:rsidRPr="00844D12" w:rsidRDefault="005D24BA" w:rsidP="006C3B14">
      <w:pPr>
        <w:pStyle w:val="Heading1"/>
      </w:pPr>
      <w:bookmarkStart w:id="51" w:name="_Toc366838267"/>
      <w:r w:rsidRPr="00844D12">
        <w:t>STUDY DESIGN</w:t>
      </w:r>
      <w:bookmarkEnd w:id="43"/>
      <w:bookmarkEnd w:id="44"/>
      <w:bookmarkEnd w:id="45"/>
      <w:bookmarkEnd w:id="46"/>
      <w:bookmarkEnd w:id="47"/>
      <w:bookmarkEnd w:id="48"/>
      <w:bookmarkEnd w:id="49"/>
      <w:bookmarkEnd w:id="50"/>
      <w:bookmarkEnd w:id="51"/>
    </w:p>
    <w:p w:rsidR="009543DB" w:rsidRPr="00844D12" w:rsidRDefault="003F6D55" w:rsidP="003238B8">
      <w:r w:rsidRPr="00844D12">
        <w:t xml:space="preserve">This study </w:t>
      </w:r>
      <w:r w:rsidR="009801A3" w:rsidRPr="00844D12">
        <w:t xml:space="preserve">was </w:t>
      </w:r>
      <w:r w:rsidRPr="00844D12">
        <w:t xml:space="preserve">a multi-center, randomized, active-controlled study in </w:t>
      </w:r>
      <w:r w:rsidR="00F13D0F" w:rsidRPr="00844D12">
        <w:t>subject</w:t>
      </w:r>
      <w:r w:rsidRPr="00844D12">
        <w:t>s who</w:t>
      </w:r>
      <w:r w:rsidR="00A23F34" w:rsidRPr="00844D12">
        <w:t xml:space="preserve"> </w:t>
      </w:r>
      <w:r w:rsidR="009801A3" w:rsidRPr="00844D12">
        <w:t xml:space="preserve">had </w:t>
      </w:r>
      <w:r w:rsidR="00A23F34" w:rsidRPr="00844D12">
        <w:t xml:space="preserve">completed frontline therapy as prescribed by A3973 or other frontline therapeutic regimens and </w:t>
      </w:r>
      <w:r w:rsidR="009801A3" w:rsidRPr="00844D12">
        <w:t>had</w:t>
      </w:r>
      <w:r w:rsidR="008B724E" w:rsidRPr="00844D12">
        <w:t xml:space="preserve"> </w:t>
      </w:r>
      <w:r w:rsidR="00A23F34" w:rsidRPr="00844D12">
        <w:t xml:space="preserve">been evaluated for pre-ASCT responses. </w:t>
      </w:r>
      <w:r w:rsidR="008B724E" w:rsidRPr="00844D12">
        <w:t xml:space="preserve"> </w:t>
      </w:r>
      <w:r w:rsidR="00F13D0F" w:rsidRPr="00844D12">
        <w:t>Subject</w:t>
      </w:r>
      <w:r w:rsidR="00A23F34" w:rsidRPr="00844D12">
        <w:t xml:space="preserve">s </w:t>
      </w:r>
      <w:r w:rsidR="0011383D" w:rsidRPr="00844D12">
        <w:t>were</w:t>
      </w:r>
      <w:r w:rsidR="00A23F34" w:rsidRPr="00844D12">
        <w:t xml:space="preserve"> enrolled and randomized into </w:t>
      </w:r>
      <w:r w:rsidR="00002807" w:rsidRPr="00844D12">
        <w:t>R</w:t>
      </w:r>
      <w:r w:rsidR="00A23F34" w:rsidRPr="00844D12">
        <w:t>egimen A or B on Day 50 post-ASCT, up to Day 85 post-ASCT</w:t>
      </w:r>
      <w:r w:rsidR="003E62D2" w:rsidRPr="00844D12">
        <w:t xml:space="preserve">; with a special exemption up to Day 100 for those </w:t>
      </w:r>
      <w:r w:rsidR="00F13D0F" w:rsidRPr="00844D12">
        <w:t>subject</w:t>
      </w:r>
      <w:r w:rsidR="003E62D2" w:rsidRPr="00844D12">
        <w:t xml:space="preserve">s with significant post-transplant complications who </w:t>
      </w:r>
      <w:r w:rsidR="00116BBD" w:rsidRPr="00844D12">
        <w:t>were</w:t>
      </w:r>
      <w:r w:rsidR="003E62D2" w:rsidRPr="00844D12">
        <w:t xml:space="preserve"> ineligible for registration on Day</w:t>
      </w:r>
      <w:r w:rsidR="008064A6" w:rsidRPr="00844D12">
        <w:t> </w:t>
      </w:r>
      <w:r w:rsidR="003E62D2" w:rsidRPr="00844D12">
        <w:t xml:space="preserve">85 due only to a delay caused by a specific complication.  These exempt </w:t>
      </w:r>
      <w:r w:rsidR="00F13D0F" w:rsidRPr="00844D12">
        <w:t>subject</w:t>
      </w:r>
      <w:r w:rsidR="003E62D2" w:rsidRPr="00844D12">
        <w:t>s were allowed to enrol</w:t>
      </w:r>
      <w:r w:rsidR="00061A38" w:rsidRPr="00844D12">
        <w:t>l</w:t>
      </w:r>
      <w:r w:rsidR="003E62D2" w:rsidRPr="00844D12">
        <w:t xml:space="preserve"> on study between Day 85 and 100 with permission of the study chair once their complications had resolved.</w:t>
      </w:r>
    </w:p>
    <w:p w:rsidR="00574085" w:rsidRPr="00844D12" w:rsidRDefault="009543DB" w:rsidP="003238B8">
      <w:r w:rsidRPr="00844D12">
        <w:lastRenderedPageBreak/>
        <w:t>Regimen A consist</w:t>
      </w:r>
      <w:r w:rsidR="0011383D" w:rsidRPr="00844D12">
        <w:t>ed</w:t>
      </w:r>
      <w:r w:rsidRPr="00844D12">
        <w:t xml:space="preserve"> of oral intake of RA starting </w:t>
      </w:r>
      <w:r w:rsidR="00116BBD" w:rsidRPr="00844D12">
        <w:t xml:space="preserve">on approximately </w:t>
      </w:r>
      <w:r w:rsidRPr="00844D12">
        <w:t>Day 67 post-ASCT twice a day for 14 days every 28 days, for 6 courses</w:t>
      </w:r>
      <w:r w:rsidR="0010301A" w:rsidRPr="00844D12">
        <w:t xml:space="preserve">. </w:t>
      </w:r>
      <w:r w:rsidR="008B724E" w:rsidRPr="00844D12">
        <w:t xml:space="preserve"> </w:t>
      </w:r>
      <w:r w:rsidR="0010301A" w:rsidRPr="00844D12">
        <w:t xml:space="preserve">Regimen A will be </w:t>
      </w:r>
      <w:r w:rsidR="006238EC" w:rsidRPr="00844D12">
        <w:t xml:space="preserve">referred </w:t>
      </w:r>
      <w:r w:rsidR="0010301A" w:rsidRPr="00844D12">
        <w:t>to as “RA alone” for all data summarizations</w:t>
      </w:r>
      <w:r w:rsidRPr="00844D12">
        <w:t xml:space="preserve">. </w:t>
      </w:r>
      <w:r w:rsidR="008B724E" w:rsidRPr="00844D12">
        <w:t xml:space="preserve"> </w:t>
      </w:r>
      <w:r w:rsidRPr="00844D12">
        <w:t xml:space="preserve">For </w:t>
      </w:r>
      <w:r w:rsidR="00002807" w:rsidRPr="00844D12">
        <w:t>R</w:t>
      </w:r>
      <w:r w:rsidRPr="00844D12">
        <w:t xml:space="preserve">egimen B, </w:t>
      </w:r>
      <w:r w:rsidR="00F13D0F" w:rsidRPr="00844D12">
        <w:t>subject</w:t>
      </w:r>
      <w:r w:rsidRPr="00844D12">
        <w:t>s receive</w:t>
      </w:r>
      <w:r w:rsidR="0011383D" w:rsidRPr="00844D12">
        <w:t>d</w:t>
      </w:r>
      <w:r w:rsidRPr="00844D12">
        <w:t xml:space="preserve"> oral RA as in </w:t>
      </w:r>
      <w:r w:rsidR="00002807" w:rsidRPr="00844D12">
        <w:t>R</w:t>
      </w:r>
      <w:r w:rsidRPr="00844D12">
        <w:t xml:space="preserve">egimen A, as well as 5 courses of </w:t>
      </w:r>
      <w:r w:rsidR="002678CE" w:rsidRPr="00844D12">
        <w:t>ch14</w:t>
      </w:r>
      <w:r w:rsidR="00C16640" w:rsidRPr="00844D12">
        <w:t>.18</w:t>
      </w:r>
      <w:r w:rsidRPr="00844D12">
        <w:t xml:space="preserve"> + cytokines; with </w:t>
      </w:r>
      <w:r w:rsidR="002678CE" w:rsidRPr="00844D12">
        <w:t>ch14</w:t>
      </w:r>
      <w:r w:rsidR="00C16640" w:rsidRPr="00844D12">
        <w:t>.18</w:t>
      </w:r>
      <w:r w:rsidRPr="00844D12">
        <w:t xml:space="preserve"> + </w:t>
      </w:r>
      <w:r w:rsidR="00720974" w:rsidRPr="00844D12">
        <w:t>Granulocyte-macrophage colony-stimulating factor (</w:t>
      </w:r>
      <w:r w:rsidRPr="00844D12">
        <w:t>GM-CSF</w:t>
      </w:r>
      <w:r w:rsidR="00720974" w:rsidRPr="00844D12">
        <w:t>)</w:t>
      </w:r>
      <w:r w:rsidRPr="00844D12">
        <w:t xml:space="preserve"> administered in Courses 1, 3, and 5, and </w:t>
      </w:r>
      <w:r w:rsidR="002678CE" w:rsidRPr="00844D12">
        <w:t>ch14</w:t>
      </w:r>
      <w:r w:rsidR="00C16640" w:rsidRPr="00844D12">
        <w:t>.18</w:t>
      </w:r>
      <w:r w:rsidR="008064A6" w:rsidRPr="00844D12">
        <w:t> </w:t>
      </w:r>
      <w:r w:rsidRPr="00844D12">
        <w:t xml:space="preserve">+ aldesleukin (IL-2) given in Courses 2 and 4. </w:t>
      </w:r>
      <w:r w:rsidR="008B724E" w:rsidRPr="00844D12">
        <w:t xml:space="preserve"> </w:t>
      </w:r>
      <w:r w:rsidRPr="00844D12">
        <w:t xml:space="preserve">The intervals between antibody administrations </w:t>
      </w:r>
      <w:r w:rsidR="0011383D" w:rsidRPr="00844D12">
        <w:t xml:space="preserve">were </w:t>
      </w:r>
      <w:r w:rsidRPr="00844D12">
        <w:t>28</w:t>
      </w:r>
      <w:r w:rsidR="008064A6" w:rsidRPr="00844D12">
        <w:t> </w:t>
      </w:r>
      <w:r w:rsidRPr="00844D12">
        <w:t>days for all courses.</w:t>
      </w:r>
      <w:r w:rsidR="0010301A" w:rsidRPr="00844D12">
        <w:t xml:space="preserve"> </w:t>
      </w:r>
      <w:r w:rsidR="008B345A" w:rsidRPr="00844D12">
        <w:t xml:space="preserve"> </w:t>
      </w:r>
      <w:r w:rsidR="0010301A" w:rsidRPr="00844D12">
        <w:t xml:space="preserve">Regimen B will be </w:t>
      </w:r>
      <w:r w:rsidR="006238EC" w:rsidRPr="00844D12">
        <w:t xml:space="preserve">referred to </w:t>
      </w:r>
      <w:r w:rsidR="0010301A" w:rsidRPr="00844D12">
        <w:t>as “immunotherapy + RA” for all data summarizations.</w:t>
      </w:r>
    </w:p>
    <w:p w:rsidR="00574085" w:rsidRPr="00844D12" w:rsidRDefault="00574085" w:rsidP="00A23F34">
      <w:pPr>
        <w:suppressAutoHyphens/>
        <w:jc w:val="both"/>
      </w:pPr>
      <w:r w:rsidRPr="00844D12">
        <w:t xml:space="preserve">Upon completion of the randomized therapy, </w:t>
      </w:r>
      <w:r w:rsidR="00F13D0F" w:rsidRPr="00844D12">
        <w:t>subject</w:t>
      </w:r>
      <w:r w:rsidRPr="00844D12">
        <w:t xml:space="preserve">s were </w:t>
      </w:r>
      <w:r w:rsidR="004F2511" w:rsidRPr="00844D12">
        <w:t xml:space="preserve">to be </w:t>
      </w:r>
      <w:r w:rsidRPr="00844D12">
        <w:t xml:space="preserve">followed every 3 months for one </w:t>
      </w:r>
      <w:r w:rsidR="00B6436C" w:rsidRPr="00844D12">
        <w:t>year, every 6 months from 1 to 5 years and annually after 5 years.</w:t>
      </w:r>
    </w:p>
    <w:p w:rsidR="009543DB" w:rsidRPr="00844D12" w:rsidRDefault="009543DB" w:rsidP="009543DB">
      <w:pPr>
        <w:pStyle w:val="Heading1"/>
      </w:pPr>
      <w:bookmarkStart w:id="52" w:name="_Toc366838268"/>
      <w:r w:rsidRPr="00844D12">
        <w:t>RANDOMIZATION</w:t>
      </w:r>
      <w:bookmarkEnd w:id="52"/>
    </w:p>
    <w:p w:rsidR="00A23F34" w:rsidRPr="00844D12" w:rsidRDefault="00A23F34" w:rsidP="003238B8">
      <w:r w:rsidRPr="00844D12">
        <w:t xml:space="preserve">Randomization </w:t>
      </w:r>
      <w:r w:rsidR="00DF48DF" w:rsidRPr="00844D12">
        <w:t xml:space="preserve">to </w:t>
      </w:r>
      <w:r w:rsidR="00002807" w:rsidRPr="00844D12">
        <w:t>R</w:t>
      </w:r>
      <w:r w:rsidR="00DF48DF" w:rsidRPr="00844D12">
        <w:t xml:space="preserve">egimens A or B </w:t>
      </w:r>
      <w:r w:rsidR="00002807" w:rsidRPr="00844D12">
        <w:t>was</w:t>
      </w:r>
      <w:r w:rsidRPr="00844D12">
        <w:t xml:space="preserve"> stratified by pre-ASCT CR versus VGPR versus PR and by purging vs. </w:t>
      </w:r>
      <w:r w:rsidR="004F788C" w:rsidRPr="00844D12">
        <w:t>n</w:t>
      </w:r>
      <w:r w:rsidRPr="00844D12">
        <w:t xml:space="preserve">on-purging of the stem cells for ASCT.  </w:t>
      </w:r>
      <w:r w:rsidR="004F788C" w:rsidRPr="00844D12">
        <w:t xml:space="preserve">Randomization </w:t>
      </w:r>
      <w:r w:rsidR="004F788C" w:rsidRPr="00844D12">
        <w:rPr>
          <w:iCs/>
        </w:rPr>
        <w:t xml:space="preserve">to a treatment group occurred in real-time within the Children’s Oncology Group (COG) based on the balance existing at that time within stratification “blocks”.  This study was started in the COG’s </w:t>
      </w:r>
      <w:r w:rsidR="008727EC" w:rsidRPr="00844D12">
        <w:rPr>
          <w:iCs/>
        </w:rPr>
        <w:t>Remote Data Entry (</w:t>
      </w:r>
      <w:r w:rsidR="004F788C" w:rsidRPr="00844D12">
        <w:rPr>
          <w:iCs/>
        </w:rPr>
        <w:t>RDE1</w:t>
      </w:r>
      <w:r w:rsidR="008727EC" w:rsidRPr="00844D12">
        <w:rPr>
          <w:iCs/>
        </w:rPr>
        <w:t>)</w:t>
      </w:r>
      <w:r w:rsidR="004F788C" w:rsidRPr="00844D12">
        <w:rPr>
          <w:iCs/>
        </w:rPr>
        <w:t xml:space="preserve"> system which included an algorithm to accomplish this randomization in real-time and then moved into their enhanced RDE system which made use of stratified permuted blocks</w:t>
      </w:r>
      <w:r w:rsidR="004F788C" w:rsidRPr="00844D12">
        <w:t xml:space="preserve"> to maintain balance with blocks.  </w:t>
      </w:r>
      <w:r w:rsidR="00660284" w:rsidRPr="00844D12">
        <w:t xml:space="preserve">The one exception to randomization </w:t>
      </w:r>
      <w:r w:rsidR="00116BBD" w:rsidRPr="00844D12">
        <w:t>was for</w:t>
      </w:r>
      <w:r w:rsidR="00660284" w:rsidRPr="00844D12">
        <w:t xml:space="preserve"> those </w:t>
      </w:r>
      <w:r w:rsidR="00F13D0F" w:rsidRPr="00844D12">
        <w:t>subject</w:t>
      </w:r>
      <w:r w:rsidR="00660284" w:rsidRPr="00844D12">
        <w:t>s a</w:t>
      </w:r>
      <w:r w:rsidR="008064A6" w:rsidRPr="00844D12">
        <w:t>t the post ASCT/</w:t>
      </w:r>
      <w:r w:rsidRPr="00844D12">
        <w:t>radiotherapy</w:t>
      </w:r>
      <w:r w:rsidR="002678CE" w:rsidRPr="00844D12">
        <w:t xml:space="preserve"> </w:t>
      </w:r>
      <w:r w:rsidR="00A430A6" w:rsidRPr="00844D12">
        <w:t xml:space="preserve">(XRT) </w:t>
      </w:r>
      <w:r w:rsidRPr="00844D12">
        <w:t>evaluation</w:t>
      </w:r>
      <w:r w:rsidR="00660284" w:rsidRPr="00844D12">
        <w:t xml:space="preserve"> who ha</w:t>
      </w:r>
      <w:r w:rsidR="00116BBD" w:rsidRPr="00844D12">
        <w:t>d</w:t>
      </w:r>
      <w:r w:rsidRPr="00844D12">
        <w:t xml:space="preserve"> persistent active disease documented by biopsy</w:t>
      </w:r>
      <w:r w:rsidR="009543DB" w:rsidRPr="00844D12">
        <w:t>.  These</w:t>
      </w:r>
      <w:r w:rsidRPr="00844D12">
        <w:t xml:space="preserve"> </w:t>
      </w:r>
      <w:r w:rsidR="00F13D0F" w:rsidRPr="00844D12">
        <w:t>subject</w:t>
      </w:r>
      <w:r w:rsidRPr="00844D12">
        <w:t xml:space="preserve">s </w:t>
      </w:r>
      <w:r w:rsidR="002B345B" w:rsidRPr="00844D12">
        <w:t xml:space="preserve">(Stratum 07) </w:t>
      </w:r>
      <w:r w:rsidR="00002807" w:rsidRPr="00844D12">
        <w:t>were</w:t>
      </w:r>
      <w:r w:rsidRPr="00844D12">
        <w:t xml:space="preserve"> non-randomly assigned to </w:t>
      </w:r>
      <w:r w:rsidR="00002807" w:rsidRPr="00844D12">
        <w:t>R</w:t>
      </w:r>
      <w:r w:rsidRPr="00844D12">
        <w:t>egimen B (immunotherapy</w:t>
      </w:r>
      <w:r w:rsidR="003F6630" w:rsidRPr="00844D12">
        <w:t xml:space="preserve"> + RA</w:t>
      </w:r>
      <w:r w:rsidRPr="00844D12">
        <w:t xml:space="preserve">). </w:t>
      </w:r>
      <w:r w:rsidR="008B724E" w:rsidRPr="00844D12">
        <w:t xml:space="preserve"> </w:t>
      </w:r>
      <w:r w:rsidRPr="00844D12">
        <w:t xml:space="preserve">Those who </w:t>
      </w:r>
      <w:r w:rsidR="003F6630" w:rsidRPr="00844D12">
        <w:t>did</w:t>
      </w:r>
      <w:r w:rsidRPr="00844D12">
        <w:t xml:space="preserve"> not undergo biopsy </w:t>
      </w:r>
      <w:r w:rsidR="00002807" w:rsidRPr="00844D12">
        <w:t>were</w:t>
      </w:r>
      <w:r w:rsidRPr="00844D12">
        <w:t xml:space="preserve"> randomized</w:t>
      </w:r>
      <w:r w:rsidR="00CF630D" w:rsidRPr="00844D12">
        <w:t>,</w:t>
      </w:r>
      <w:r w:rsidRPr="00844D12">
        <w:t xml:space="preserve"> as all other </w:t>
      </w:r>
      <w:r w:rsidR="00F13D0F" w:rsidRPr="00844D12">
        <w:t>subject</w:t>
      </w:r>
      <w:r w:rsidRPr="00844D12">
        <w:t>s</w:t>
      </w:r>
      <w:r w:rsidR="00CF630D" w:rsidRPr="00844D12">
        <w:t>,</w:t>
      </w:r>
      <w:r w:rsidR="00A430A6" w:rsidRPr="00844D12">
        <w:t xml:space="preserve"> to </w:t>
      </w:r>
      <w:r w:rsidR="00002807" w:rsidRPr="00844D12">
        <w:t>R</w:t>
      </w:r>
      <w:r w:rsidR="00A430A6" w:rsidRPr="00844D12">
        <w:t>egimens A or B</w:t>
      </w:r>
      <w:r w:rsidRPr="00844D12">
        <w:t xml:space="preserve">. </w:t>
      </w:r>
    </w:p>
    <w:p w:rsidR="002B345B" w:rsidRPr="00844D12" w:rsidRDefault="00F13D0F" w:rsidP="003238B8">
      <w:r w:rsidRPr="00844D12">
        <w:t>Subject</w:t>
      </w:r>
      <w:r w:rsidR="002B345B" w:rsidRPr="00844D12">
        <w:t xml:space="preserve">s randomized into the ANBL0032 study prior to the randomization halt will be analyzed in the treatment group to which they were randomized.  Crossover </w:t>
      </w:r>
      <w:r w:rsidRPr="00844D12">
        <w:t>subject</w:t>
      </w:r>
      <w:r w:rsidR="002B345B" w:rsidRPr="00844D12">
        <w:t>s (those randomized to RA</w:t>
      </w:r>
      <w:r w:rsidR="003238B8" w:rsidRPr="00844D12">
        <w:noBreakHyphen/>
      </w:r>
      <w:proofErr w:type="spellStart"/>
      <w:r w:rsidR="002B345B" w:rsidRPr="00844D12">
        <w:t>only</w:t>
      </w:r>
      <w:proofErr w:type="spellEnd"/>
      <w:r w:rsidR="002B345B" w:rsidRPr="00844D12">
        <w:t xml:space="preserve"> who later crossed over into the non-randomized portion of the study and received immunotherapy only) will be analyzed as randomized and censored at the point of crossover for all efficacy analyses.</w:t>
      </w:r>
    </w:p>
    <w:p w:rsidR="001A5F6B" w:rsidRPr="00844D12" w:rsidRDefault="001A5F6B" w:rsidP="008064A6">
      <w:pPr>
        <w:pStyle w:val="Heading1"/>
      </w:pPr>
      <w:bookmarkStart w:id="53" w:name="_Toc366838269"/>
      <w:r w:rsidRPr="00844D12">
        <w:lastRenderedPageBreak/>
        <w:t>STRATIFICATION</w:t>
      </w:r>
      <w:bookmarkEnd w:id="53"/>
    </w:p>
    <w:p w:rsidR="001A5F6B" w:rsidRPr="00844D12" w:rsidRDefault="001A5F6B" w:rsidP="008064A6">
      <w:pPr>
        <w:keepNext/>
      </w:pPr>
      <w:r w:rsidRPr="00844D12">
        <w:t xml:space="preserve">Randomization </w:t>
      </w:r>
      <w:r w:rsidR="00002807" w:rsidRPr="00844D12">
        <w:t>was</w:t>
      </w:r>
      <w:r w:rsidRPr="00844D12">
        <w:t xml:space="preserve"> stratified by pre-ASCT response status, CR v</w:t>
      </w:r>
      <w:r w:rsidR="002D099A" w:rsidRPr="00844D12">
        <w:t>s.</w:t>
      </w:r>
      <w:r w:rsidRPr="00844D12">
        <w:t xml:space="preserve"> VGPR vs. PR and by pre-ANBL0032 treatment, as follows:</w:t>
      </w:r>
    </w:p>
    <w:p w:rsidR="001A5F6B" w:rsidRPr="00844D12" w:rsidRDefault="00F13D0F" w:rsidP="00AB0EE1">
      <w:pPr>
        <w:numPr>
          <w:ilvl w:val="0"/>
          <w:numId w:val="14"/>
        </w:numPr>
        <w:spacing w:after="0"/>
        <w:jc w:val="both"/>
      </w:pPr>
      <w:r w:rsidRPr="00844D12">
        <w:t>subject</w:t>
      </w:r>
      <w:r w:rsidR="001A5F6B" w:rsidRPr="00844D12">
        <w:t xml:space="preserve"> was randomized to receive purged stem cells in study A3973;</w:t>
      </w:r>
    </w:p>
    <w:p w:rsidR="001A5F6B" w:rsidRPr="00844D12" w:rsidRDefault="00F13D0F" w:rsidP="00AB0EE1">
      <w:pPr>
        <w:numPr>
          <w:ilvl w:val="0"/>
          <w:numId w:val="14"/>
        </w:numPr>
        <w:spacing w:after="0"/>
        <w:jc w:val="both"/>
      </w:pPr>
      <w:r w:rsidRPr="00844D12">
        <w:t>subject</w:t>
      </w:r>
      <w:r w:rsidR="001A5F6B" w:rsidRPr="00844D12">
        <w:t xml:space="preserve"> was randomized to receive unpurged stem cells in study A3973;</w:t>
      </w:r>
    </w:p>
    <w:p w:rsidR="001A5F6B" w:rsidRPr="00844D12" w:rsidRDefault="00F13D0F" w:rsidP="00AB0EE1">
      <w:pPr>
        <w:numPr>
          <w:ilvl w:val="0"/>
          <w:numId w:val="14"/>
        </w:numPr>
        <w:spacing w:after="0"/>
        <w:jc w:val="both"/>
      </w:pPr>
      <w:r w:rsidRPr="00844D12">
        <w:t>subject</w:t>
      </w:r>
      <w:r w:rsidR="001A5F6B" w:rsidRPr="00844D12">
        <w:t xml:space="preserve"> was not enrolled on but was treated per A3973 with purged stem cells;</w:t>
      </w:r>
    </w:p>
    <w:p w:rsidR="001A5F6B" w:rsidRPr="00844D12" w:rsidRDefault="00F13D0F" w:rsidP="00AB0EE1">
      <w:pPr>
        <w:numPr>
          <w:ilvl w:val="0"/>
          <w:numId w:val="14"/>
        </w:numPr>
        <w:spacing w:after="0"/>
        <w:jc w:val="both"/>
      </w:pPr>
      <w:r w:rsidRPr="00844D12">
        <w:t>subject</w:t>
      </w:r>
      <w:r w:rsidR="001A5F6B" w:rsidRPr="00844D12">
        <w:t>s was not enrolled on but treated per A3973 with unpurged stem cells;</w:t>
      </w:r>
    </w:p>
    <w:p w:rsidR="001A5F6B" w:rsidRPr="00844D12" w:rsidRDefault="00F13D0F" w:rsidP="00AB0EE1">
      <w:pPr>
        <w:numPr>
          <w:ilvl w:val="0"/>
          <w:numId w:val="14"/>
        </w:numPr>
        <w:spacing w:after="0"/>
        <w:jc w:val="both"/>
      </w:pPr>
      <w:r w:rsidRPr="00844D12">
        <w:t>subject</w:t>
      </w:r>
      <w:r w:rsidR="001A5F6B" w:rsidRPr="00844D12">
        <w:t xml:space="preserve"> was treated per the POG 9341/9342 or CCG-</w:t>
      </w:r>
      <w:r w:rsidR="009C6EB3" w:rsidRPr="00844D12">
        <w:t>3891</w:t>
      </w:r>
      <w:r w:rsidR="001A5F6B" w:rsidRPr="00844D12">
        <w:t xml:space="preserve"> protocols;</w:t>
      </w:r>
    </w:p>
    <w:p w:rsidR="001A5F6B" w:rsidRPr="00844D12" w:rsidRDefault="00F13D0F" w:rsidP="00AB0EE1">
      <w:pPr>
        <w:numPr>
          <w:ilvl w:val="0"/>
          <w:numId w:val="14"/>
        </w:numPr>
        <w:spacing w:after="0"/>
        <w:jc w:val="both"/>
      </w:pPr>
      <w:r w:rsidRPr="00844D12">
        <w:t>subject</w:t>
      </w:r>
      <w:r w:rsidR="001A5F6B" w:rsidRPr="00844D12">
        <w:t xml:space="preserve"> was enrolled on or treated per ANBL02P1; </w:t>
      </w:r>
    </w:p>
    <w:p w:rsidR="001A5F6B" w:rsidRPr="00844D12" w:rsidRDefault="00F13D0F" w:rsidP="00AB0EE1">
      <w:pPr>
        <w:numPr>
          <w:ilvl w:val="0"/>
          <w:numId w:val="14"/>
        </w:numPr>
        <w:spacing w:after="0"/>
        <w:jc w:val="both"/>
      </w:pPr>
      <w:r w:rsidRPr="00844D12">
        <w:t>subject</w:t>
      </w:r>
      <w:r w:rsidR="001A5F6B" w:rsidRPr="00844D12">
        <w:t xml:space="preserve"> was enrolled on or treated per ANBL0532;</w:t>
      </w:r>
    </w:p>
    <w:p w:rsidR="001A5F6B" w:rsidRPr="00844D12" w:rsidRDefault="00F13D0F" w:rsidP="00AB0EE1">
      <w:pPr>
        <w:numPr>
          <w:ilvl w:val="0"/>
          <w:numId w:val="14"/>
        </w:numPr>
        <w:spacing w:after="0"/>
        <w:jc w:val="both"/>
      </w:pPr>
      <w:r w:rsidRPr="00844D12">
        <w:t>subject</w:t>
      </w:r>
      <w:r w:rsidR="001A5F6B" w:rsidRPr="00844D12">
        <w:t xml:space="preserve"> was treated per 9640;</w:t>
      </w:r>
    </w:p>
    <w:p w:rsidR="001A5F6B" w:rsidRPr="00844D12" w:rsidRDefault="00F13D0F" w:rsidP="00AB0EE1">
      <w:pPr>
        <w:numPr>
          <w:ilvl w:val="0"/>
          <w:numId w:val="14"/>
        </w:numPr>
        <w:spacing w:after="0"/>
        <w:jc w:val="both"/>
      </w:pPr>
      <w:r w:rsidRPr="00844D12">
        <w:t>subject</w:t>
      </w:r>
      <w:r w:rsidR="001A5F6B" w:rsidRPr="00844D12">
        <w:t xml:space="preserve"> was treated per ANBL00P1;</w:t>
      </w:r>
    </w:p>
    <w:p w:rsidR="001A5F6B" w:rsidRPr="00844D12" w:rsidRDefault="00F13D0F" w:rsidP="00AB0EE1">
      <w:pPr>
        <w:numPr>
          <w:ilvl w:val="0"/>
          <w:numId w:val="14"/>
        </w:numPr>
        <w:spacing w:after="0"/>
        <w:jc w:val="both"/>
      </w:pPr>
      <w:r w:rsidRPr="00844D12">
        <w:t>subject</w:t>
      </w:r>
      <w:r w:rsidR="001A5F6B" w:rsidRPr="00844D12">
        <w:t xml:space="preserve"> was treated per CHP594/DFCI34-DAT;</w:t>
      </w:r>
    </w:p>
    <w:p w:rsidR="001A5F6B" w:rsidRPr="00844D12" w:rsidRDefault="00F13D0F" w:rsidP="00AB0EE1">
      <w:pPr>
        <w:numPr>
          <w:ilvl w:val="0"/>
          <w:numId w:val="14"/>
        </w:numPr>
        <w:spacing w:after="0"/>
        <w:jc w:val="both"/>
      </w:pPr>
      <w:r w:rsidRPr="00844D12">
        <w:rPr>
          <w:lang w:eastAsia="zh-TW"/>
        </w:rPr>
        <w:t>subject</w:t>
      </w:r>
      <w:r w:rsidR="001A5F6B" w:rsidRPr="00844D12">
        <w:rPr>
          <w:lang w:eastAsia="zh-TW"/>
        </w:rPr>
        <w:t xml:space="preserve"> was treated per NANT 2001-02;</w:t>
      </w:r>
    </w:p>
    <w:p w:rsidR="001A5F6B" w:rsidRPr="00844D12" w:rsidRDefault="00F13D0F" w:rsidP="00AB0EE1">
      <w:pPr>
        <w:numPr>
          <w:ilvl w:val="0"/>
          <w:numId w:val="14"/>
        </w:numPr>
        <w:spacing w:after="0"/>
        <w:jc w:val="both"/>
      </w:pPr>
      <w:r w:rsidRPr="00844D12">
        <w:rPr>
          <w:lang w:eastAsia="zh-TW"/>
        </w:rPr>
        <w:t>subject</w:t>
      </w:r>
      <w:r w:rsidR="001A5F6B" w:rsidRPr="00844D12">
        <w:rPr>
          <w:lang w:eastAsia="zh-TW"/>
        </w:rPr>
        <w:t xml:space="preserve"> was enrolled on or treated per ANBL07P1 </w:t>
      </w:r>
      <w:r w:rsidR="001A5F6B" w:rsidRPr="00844D12">
        <w:t>or,</w:t>
      </w:r>
    </w:p>
    <w:p w:rsidR="001A5F6B" w:rsidRPr="00844D12" w:rsidRDefault="001A5F6B" w:rsidP="00AB0EE1">
      <w:pPr>
        <w:numPr>
          <w:ilvl w:val="0"/>
          <w:numId w:val="14"/>
        </w:numPr>
        <w:spacing w:after="0"/>
        <w:jc w:val="both"/>
      </w:pPr>
      <w:proofErr w:type="gramStart"/>
      <w:r w:rsidRPr="00844D12">
        <w:t>other</w:t>
      </w:r>
      <w:proofErr w:type="gramEnd"/>
      <w:r w:rsidRPr="00844D12">
        <w:t xml:space="preserve"> treatment.</w:t>
      </w:r>
    </w:p>
    <w:p w:rsidR="001A5F6B" w:rsidRPr="00844D12" w:rsidRDefault="001A5F6B" w:rsidP="001A5F6B">
      <w:pPr>
        <w:tabs>
          <w:tab w:val="left" w:pos="6570"/>
        </w:tabs>
        <w:spacing w:after="0"/>
        <w:jc w:val="both"/>
      </w:pPr>
    </w:p>
    <w:p w:rsidR="001A5F6B" w:rsidRPr="00844D12" w:rsidRDefault="001A5F6B" w:rsidP="003238B8">
      <w:r w:rsidRPr="00844D12">
        <w:t xml:space="preserve">In addition to the </w:t>
      </w:r>
      <w:r w:rsidR="00F13D0F" w:rsidRPr="00844D12">
        <w:t>subject</w:t>
      </w:r>
      <w:r w:rsidRPr="00844D12">
        <w:t xml:space="preserve">s randomized on ANBL0032, there </w:t>
      </w:r>
      <w:r w:rsidR="00002807" w:rsidRPr="00844D12">
        <w:t>was</w:t>
      </w:r>
      <w:r w:rsidRPr="00844D12">
        <w:t xml:space="preserve"> a small cohort of </w:t>
      </w:r>
      <w:r w:rsidR="00F13D0F" w:rsidRPr="00844D12">
        <w:t>subject</w:t>
      </w:r>
      <w:r w:rsidRPr="00844D12">
        <w:t xml:space="preserve">s who </w:t>
      </w:r>
      <w:r w:rsidR="00002807" w:rsidRPr="00844D12">
        <w:t>were</w:t>
      </w:r>
      <w:r w:rsidRPr="00844D12">
        <w:t xml:space="preserve"> not randomized.  The </w:t>
      </w:r>
      <w:r w:rsidR="00F13D0F" w:rsidRPr="00844D12">
        <w:t>subject</w:t>
      </w:r>
      <w:r w:rsidRPr="00844D12">
        <w:t xml:space="preserve">s with persistent disease documented by biopsy post-ASCT/XRT (Stratum 07) </w:t>
      </w:r>
      <w:r w:rsidR="00002807" w:rsidRPr="00844D12">
        <w:t>were</w:t>
      </w:r>
      <w:r w:rsidRPr="00844D12">
        <w:t xml:space="preserve"> enrolled on the study and assigned to receive </w:t>
      </w:r>
      <w:r w:rsidR="00B6436C" w:rsidRPr="00844D12">
        <w:t>Regimen B</w:t>
      </w:r>
      <w:r w:rsidRPr="00844D12">
        <w:t>.  Based on results from CCG-</w:t>
      </w:r>
      <w:r w:rsidR="009C6EB3" w:rsidRPr="00844D12">
        <w:t>3891</w:t>
      </w:r>
      <w:r w:rsidRPr="00844D12">
        <w:t xml:space="preserve">, 11.6% of </w:t>
      </w:r>
      <w:r w:rsidR="00F13D0F" w:rsidRPr="00844D12">
        <w:t>subject</w:t>
      </w:r>
      <w:r w:rsidRPr="00844D12">
        <w:t xml:space="preserve">s </w:t>
      </w:r>
      <w:r w:rsidR="00D106BE" w:rsidRPr="00844D12">
        <w:t>were</w:t>
      </w:r>
      <w:r w:rsidRPr="00844D12">
        <w:t xml:space="preserve"> </w:t>
      </w:r>
      <w:r w:rsidR="00002807" w:rsidRPr="00844D12">
        <w:t xml:space="preserve">predicted to </w:t>
      </w:r>
      <w:r w:rsidRPr="00844D12">
        <w:t xml:space="preserve">fall into Stratum 07, i.e., about 37 </w:t>
      </w:r>
      <w:r w:rsidR="00F13D0F" w:rsidRPr="00844D12">
        <w:t>subject</w:t>
      </w:r>
      <w:r w:rsidRPr="00844D12">
        <w:t xml:space="preserve">s.  These </w:t>
      </w:r>
      <w:r w:rsidR="00F13D0F" w:rsidRPr="00844D12">
        <w:t>subject</w:t>
      </w:r>
      <w:r w:rsidRPr="00844D12">
        <w:t>s will be excluded from the analysis of the comparison of the two treatment arms.</w:t>
      </w:r>
    </w:p>
    <w:p w:rsidR="001A5F6B" w:rsidRPr="00844D12" w:rsidRDefault="001A5F6B" w:rsidP="001A5F6B">
      <w:pPr>
        <w:jc w:val="both"/>
      </w:pPr>
      <w:r w:rsidRPr="00844D12">
        <w:rPr>
          <w:u w:val="single"/>
        </w:rPr>
        <w:t>Strata (pre-ASCT response; pre-ANBL0032 treatment group)</w:t>
      </w:r>
    </w:p>
    <w:p w:rsidR="001A5F6B" w:rsidRPr="00844D12" w:rsidRDefault="001A5F6B" w:rsidP="00720974">
      <w:pPr>
        <w:spacing w:after="0"/>
      </w:pPr>
      <w:r w:rsidRPr="00844D12">
        <w:t>01 = CR; A3973 purged arm</w:t>
      </w:r>
    </w:p>
    <w:p w:rsidR="001A5F6B" w:rsidRPr="00844D12" w:rsidRDefault="001A5F6B" w:rsidP="00720974">
      <w:pPr>
        <w:spacing w:after="0"/>
      </w:pPr>
      <w:r w:rsidRPr="00844D12">
        <w:t>02 = CR; A3973 not purged arm</w:t>
      </w:r>
    </w:p>
    <w:p w:rsidR="001A5F6B" w:rsidRPr="00844D12" w:rsidRDefault="001A5F6B" w:rsidP="00720974">
      <w:pPr>
        <w:spacing w:after="0"/>
      </w:pPr>
      <w:r w:rsidRPr="00844D12">
        <w:t>03 = VGPR; A3973 purged arm</w:t>
      </w:r>
    </w:p>
    <w:p w:rsidR="001A5F6B" w:rsidRPr="00844D12" w:rsidRDefault="001A5F6B" w:rsidP="00720974">
      <w:pPr>
        <w:spacing w:after="0"/>
      </w:pPr>
      <w:r w:rsidRPr="00844D12">
        <w:lastRenderedPageBreak/>
        <w:t>04 = VGPR; A3973 not purged arm</w:t>
      </w:r>
    </w:p>
    <w:p w:rsidR="001A5F6B" w:rsidRPr="00844D12" w:rsidRDefault="001A5F6B" w:rsidP="00720974">
      <w:pPr>
        <w:spacing w:after="0"/>
      </w:pPr>
      <w:r w:rsidRPr="00844D12">
        <w:t>05 = PR; A3973 purged arm</w:t>
      </w:r>
    </w:p>
    <w:p w:rsidR="001A5F6B" w:rsidRPr="00844D12" w:rsidRDefault="001A5F6B" w:rsidP="00720974">
      <w:pPr>
        <w:spacing w:after="0"/>
      </w:pPr>
      <w:r w:rsidRPr="00844D12">
        <w:t>06 = PR; A3973 not purged arm</w:t>
      </w:r>
    </w:p>
    <w:p w:rsidR="001A5F6B" w:rsidRPr="00844D12" w:rsidRDefault="001A5F6B" w:rsidP="00720974">
      <w:pPr>
        <w:spacing w:after="0"/>
      </w:pPr>
      <w:r w:rsidRPr="00844D12">
        <w:t xml:space="preserve">07 = post-ASCT persistent disease documented by biopsy (assigned to </w:t>
      </w:r>
      <w:r w:rsidR="00B6436C" w:rsidRPr="00844D12">
        <w:t>Regimen B</w:t>
      </w:r>
      <w:r w:rsidRPr="00844D12">
        <w:t>)</w:t>
      </w:r>
    </w:p>
    <w:p w:rsidR="001A5F6B" w:rsidRPr="00844D12" w:rsidRDefault="001A5F6B" w:rsidP="00720974">
      <w:pPr>
        <w:spacing w:after="0"/>
      </w:pPr>
      <w:r w:rsidRPr="00844D12">
        <w:t>08 = CR; not enrolled on but treated per A3973, purged stem cells</w:t>
      </w:r>
    </w:p>
    <w:p w:rsidR="001A5F6B" w:rsidRPr="00844D12" w:rsidRDefault="001A5F6B" w:rsidP="00720974">
      <w:pPr>
        <w:spacing w:after="0"/>
      </w:pPr>
      <w:r w:rsidRPr="00844D12">
        <w:t>09 = CR; not enrolled on but treated per A3973, unpurged stem cells</w:t>
      </w:r>
    </w:p>
    <w:p w:rsidR="001A5F6B" w:rsidRPr="00844D12" w:rsidRDefault="001A5F6B" w:rsidP="00720974">
      <w:pPr>
        <w:spacing w:after="0"/>
      </w:pPr>
      <w:r w:rsidRPr="00844D12">
        <w:t>10 = VGPR; not enrolled on but treated per A3973, purged stem cells</w:t>
      </w:r>
    </w:p>
    <w:p w:rsidR="001A5F6B" w:rsidRPr="00844D12" w:rsidRDefault="001A5F6B" w:rsidP="00720974">
      <w:pPr>
        <w:spacing w:after="0"/>
      </w:pPr>
      <w:r w:rsidRPr="00844D12">
        <w:t>11 = VGPR; not enrolled on but treated per A3973, unpurged stem cells</w:t>
      </w:r>
    </w:p>
    <w:p w:rsidR="001A5F6B" w:rsidRPr="00844D12" w:rsidRDefault="001A5F6B" w:rsidP="00720974">
      <w:pPr>
        <w:spacing w:after="0"/>
      </w:pPr>
      <w:r w:rsidRPr="00844D12">
        <w:t>12 = PR; not enrolled on but treated per A3973, purged stem cells</w:t>
      </w:r>
    </w:p>
    <w:p w:rsidR="001A5F6B" w:rsidRPr="00844D12" w:rsidRDefault="001A5F6B" w:rsidP="00720974">
      <w:pPr>
        <w:spacing w:after="0"/>
      </w:pPr>
      <w:r w:rsidRPr="00844D12">
        <w:t>13 = PR; not enrolled on but treated per A3973, unpurged stem cells</w:t>
      </w:r>
    </w:p>
    <w:p w:rsidR="001A5F6B" w:rsidRPr="00844D12" w:rsidRDefault="001A5F6B" w:rsidP="00720974">
      <w:pPr>
        <w:spacing w:after="0"/>
      </w:pPr>
      <w:r w:rsidRPr="00844D12">
        <w:t>14 = CR; treated on or per POG 9341/9342 or CCG-3891</w:t>
      </w:r>
    </w:p>
    <w:p w:rsidR="001A5F6B" w:rsidRPr="00844D12" w:rsidRDefault="001A5F6B" w:rsidP="00720974">
      <w:pPr>
        <w:spacing w:after="0"/>
      </w:pPr>
      <w:r w:rsidRPr="00844D12">
        <w:t>15 = VGPR; treated on or per POG 9341/9342 or CCG-3891</w:t>
      </w:r>
    </w:p>
    <w:p w:rsidR="001A5F6B" w:rsidRPr="00844D12" w:rsidRDefault="001A5F6B" w:rsidP="00720974">
      <w:pPr>
        <w:spacing w:after="0"/>
      </w:pPr>
      <w:r w:rsidRPr="00844D12">
        <w:t>16 = PR; treated on or per POG 9341/9342 or CCG-3891</w:t>
      </w:r>
    </w:p>
    <w:p w:rsidR="001A5F6B" w:rsidRPr="00844D12" w:rsidRDefault="001A5F6B" w:rsidP="00720974">
      <w:pPr>
        <w:spacing w:after="0"/>
        <w:ind w:left="450" w:hanging="450"/>
      </w:pPr>
      <w:r w:rsidRPr="00844D12">
        <w:t>17</w:t>
      </w:r>
      <w:r w:rsidR="00720974" w:rsidRPr="00844D12">
        <w:t xml:space="preserve"> </w:t>
      </w:r>
      <w:r w:rsidRPr="00844D12">
        <w:t>=</w:t>
      </w:r>
      <w:r w:rsidR="00720974" w:rsidRPr="00844D12">
        <w:t xml:space="preserve"> </w:t>
      </w:r>
      <w:r w:rsidRPr="00844D12">
        <w:t>CR; treated with SINGLE TRANSPLANT on or per ANBL02P1, NANT2001-02, ANBL0532 or ANBL07P1</w:t>
      </w:r>
    </w:p>
    <w:p w:rsidR="001A5F6B" w:rsidRPr="00844D12" w:rsidRDefault="001A5F6B" w:rsidP="00720974">
      <w:pPr>
        <w:spacing w:after="0"/>
        <w:ind w:left="450" w:hanging="450"/>
      </w:pPr>
      <w:r w:rsidRPr="00844D12">
        <w:t>18 = VGPR; treated with SINGLE TRANSPLANT on or per ANBL02P1, NANT2001-02, ANBL0532 or ANBL07P1</w:t>
      </w:r>
    </w:p>
    <w:p w:rsidR="001A5F6B" w:rsidRPr="00844D12" w:rsidRDefault="001A5F6B" w:rsidP="00720974">
      <w:pPr>
        <w:spacing w:after="0"/>
        <w:ind w:left="540" w:hanging="540"/>
      </w:pPr>
      <w:r w:rsidRPr="00844D12">
        <w:t>19 = PR; treated with SINGLE TRANSPLANT on or per ANBL02P1, NANT2001-02, ANBL0532 or ANBL07P1</w:t>
      </w:r>
    </w:p>
    <w:p w:rsidR="001A5F6B" w:rsidRPr="00844D12" w:rsidRDefault="001A5F6B" w:rsidP="00720974">
      <w:pPr>
        <w:spacing w:after="0"/>
      </w:pPr>
      <w:r w:rsidRPr="00844D12">
        <w:t>20 = CR; other treatment</w:t>
      </w:r>
    </w:p>
    <w:p w:rsidR="001A5F6B" w:rsidRPr="00844D12" w:rsidRDefault="001A5F6B" w:rsidP="00720974">
      <w:pPr>
        <w:spacing w:after="0"/>
      </w:pPr>
      <w:r w:rsidRPr="00844D12">
        <w:t>21 = VGPR; other treatment</w:t>
      </w:r>
    </w:p>
    <w:p w:rsidR="001A5F6B" w:rsidRPr="00844D12" w:rsidRDefault="001A5F6B" w:rsidP="00720974">
      <w:pPr>
        <w:spacing w:after="0"/>
      </w:pPr>
      <w:r w:rsidRPr="00844D12">
        <w:t xml:space="preserve">22 = PR; other treatment  </w:t>
      </w:r>
    </w:p>
    <w:p w:rsidR="001A5F6B" w:rsidRPr="00844D12" w:rsidRDefault="001A5F6B" w:rsidP="00720974">
      <w:pPr>
        <w:spacing w:after="0"/>
      </w:pPr>
      <w:r w:rsidRPr="00844D12">
        <w:t>23 = CR; treated with TANDEM TRANSPLANT on or per ANBL0532, 9640, ANBL00P1, CHP594, or DFCI34-DAT</w:t>
      </w:r>
    </w:p>
    <w:p w:rsidR="001A5F6B" w:rsidRPr="00844D12" w:rsidRDefault="001A5F6B" w:rsidP="00720974">
      <w:pPr>
        <w:spacing w:after="0"/>
      </w:pPr>
      <w:r w:rsidRPr="00844D12">
        <w:t>24 = VGPR; treated with TANDEM TRANSPLANT on or per ANBL0532, 9640, ANBL00P1, CHP594, or DFCI34-DAT</w:t>
      </w:r>
    </w:p>
    <w:p w:rsidR="001A5F6B" w:rsidRPr="00844D12" w:rsidRDefault="001A5F6B" w:rsidP="00720974">
      <w:pPr>
        <w:spacing w:after="0"/>
        <w:rPr>
          <w:sz w:val="2"/>
          <w:szCs w:val="2"/>
        </w:rPr>
      </w:pPr>
    </w:p>
    <w:p w:rsidR="001A5F6B" w:rsidRPr="00844D12" w:rsidRDefault="001A5F6B" w:rsidP="00720974">
      <w:pPr>
        <w:spacing w:after="0"/>
      </w:pPr>
      <w:r w:rsidRPr="00844D12">
        <w:t xml:space="preserve">25 = PR; treated with TANDEM TRANSPLANT on or per ANBL0532, 9640, ANBL00P1, CHP594, or DFCI34-DAT  </w:t>
      </w:r>
    </w:p>
    <w:p w:rsidR="001A5F6B" w:rsidRPr="00844D12" w:rsidRDefault="001A5F6B" w:rsidP="001A5F6B">
      <w:pPr>
        <w:spacing w:after="0"/>
        <w:jc w:val="both"/>
      </w:pPr>
    </w:p>
    <w:p w:rsidR="001A5F6B" w:rsidRPr="00844D12" w:rsidRDefault="001A5F6B" w:rsidP="003238B8">
      <w:r w:rsidRPr="00844D12">
        <w:lastRenderedPageBreak/>
        <w:t xml:space="preserve">Note that all strata except Stratum 07 </w:t>
      </w:r>
      <w:r w:rsidR="00002807" w:rsidRPr="00844D12">
        <w:t>were</w:t>
      </w:r>
      <w:r w:rsidRPr="00844D12">
        <w:t xml:space="preserve"> randomized to </w:t>
      </w:r>
      <w:r w:rsidR="002D099A" w:rsidRPr="00844D12">
        <w:t>t</w:t>
      </w:r>
      <w:r w:rsidRPr="00844D12">
        <w:t>reatment</w:t>
      </w:r>
      <w:r w:rsidR="002D099A" w:rsidRPr="00844D12">
        <w:t xml:space="preserve"> (Regimen A or B)</w:t>
      </w:r>
      <w:r w:rsidRPr="00844D12">
        <w:t>.</w:t>
      </w:r>
    </w:p>
    <w:p w:rsidR="001A5F6B" w:rsidRPr="00844D12" w:rsidRDefault="001A5F6B" w:rsidP="00660284">
      <w:pPr>
        <w:tabs>
          <w:tab w:val="left" w:pos="-90"/>
        </w:tabs>
        <w:jc w:val="both"/>
        <w:rPr>
          <w:snapToGrid w:val="0"/>
          <w:sz w:val="2"/>
          <w:szCs w:val="2"/>
          <w:u w:val="single"/>
        </w:rPr>
      </w:pPr>
    </w:p>
    <w:p w:rsidR="00BC4385" w:rsidRPr="00844D12" w:rsidRDefault="005D24BA" w:rsidP="006C3B14">
      <w:pPr>
        <w:pStyle w:val="Heading1"/>
      </w:pPr>
      <w:bookmarkStart w:id="54" w:name="_Toc395687347"/>
      <w:bookmarkStart w:id="55" w:name="_Toc395690385"/>
      <w:bookmarkStart w:id="56" w:name="_Toc395691815"/>
      <w:bookmarkStart w:id="57" w:name="_Toc395692294"/>
      <w:bookmarkStart w:id="58" w:name="_Toc395694735"/>
      <w:bookmarkStart w:id="59" w:name="_Toc395698962"/>
      <w:bookmarkStart w:id="60" w:name="_Toc396205426"/>
      <w:bookmarkStart w:id="61" w:name="_Toc399327912"/>
      <w:bookmarkStart w:id="62" w:name="_Toc366838270"/>
      <w:r w:rsidRPr="00844D12">
        <w:t>SEQUENCE OF PLANNED ANALYSES</w:t>
      </w:r>
      <w:bookmarkEnd w:id="54"/>
      <w:bookmarkEnd w:id="55"/>
      <w:bookmarkEnd w:id="56"/>
      <w:bookmarkEnd w:id="57"/>
      <w:bookmarkEnd w:id="58"/>
      <w:bookmarkEnd w:id="59"/>
      <w:bookmarkEnd w:id="60"/>
      <w:bookmarkEnd w:id="61"/>
      <w:bookmarkEnd w:id="62"/>
    </w:p>
    <w:p w:rsidR="00C60D6F" w:rsidRPr="00844D12" w:rsidRDefault="000D161C" w:rsidP="000D161C">
      <w:r w:rsidRPr="00844D12">
        <w:t xml:space="preserve">At the time of writing this analysis plan, an interim analysis had been completed </w:t>
      </w:r>
      <w:r w:rsidR="00A430A6" w:rsidRPr="00844D12">
        <w:t xml:space="preserve">by the COG </w:t>
      </w:r>
      <w:r w:rsidRPr="00844D12">
        <w:t>(</w:t>
      </w:r>
      <w:r w:rsidR="00594FB8" w:rsidRPr="00844D12">
        <w:t xml:space="preserve">13 </w:t>
      </w:r>
      <w:r w:rsidRPr="00844D12">
        <w:t>January</w:t>
      </w:r>
      <w:r w:rsidR="00594FB8" w:rsidRPr="00844D12">
        <w:t xml:space="preserve"> </w:t>
      </w:r>
      <w:r w:rsidRPr="00844D12">
        <w:t xml:space="preserve">2009) </w:t>
      </w:r>
      <w:r w:rsidR="00C43087" w:rsidRPr="00844D12">
        <w:t xml:space="preserve">on 251 </w:t>
      </w:r>
      <w:r w:rsidR="00F13D0F" w:rsidRPr="00844D12">
        <w:t>subject</w:t>
      </w:r>
      <w:r w:rsidR="00C43087" w:rsidRPr="00844D12">
        <w:t>s; 113 randomized to Regimen A, 113 randomized to Regimen</w:t>
      </w:r>
      <w:r w:rsidR="003238B8" w:rsidRPr="00844D12">
        <w:t> </w:t>
      </w:r>
      <w:r w:rsidR="00C43087" w:rsidRPr="00844D12">
        <w:t xml:space="preserve">B </w:t>
      </w:r>
      <w:r w:rsidR="008B67FF" w:rsidRPr="00844D12">
        <w:t xml:space="preserve">(immunotherapy) </w:t>
      </w:r>
      <w:r w:rsidR="00C43087" w:rsidRPr="00844D12">
        <w:t xml:space="preserve">and 25 in Stratum 07 assigned to Regimen B.  The results of this interim analysis </w:t>
      </w:r>
      <w:r w:rsidR="00A430A6" w:rsidRPr="00844D12">
        <w:t xml:space="preserve">lead to </w:t>
      </w:r>
      <w:r w:rsidR="00016359" w:rsidRPr="00844D12">
        <w:t xml:space="preserve">Amendment #9 and </w:t>
      </w:r>
      <w:r w:rsidR="00C43087" w:rsidRPr="00844D12">
        <w:t xml:space="preserve">the cessation of </w:t>
      </w:r>
      <w:r w:rsidRPr="00844D12">
        <w:t xml:space="preserve">randomization into the study due to reaching the interim monitoring boundary for large early benefit of immunotherapy.  </w:t>
      </w:r>
      <w:r w:rsidR="00A430A6" w:rsidRPr="00844D12">
        <w:t xml:space="preserve">The study and its interim results </w:t>
      </w:r>
      <w:r w:rsidR="009C6EB3" w:rsidRPr="00844D12">
        <w:t>which showed the</w:t>
      </w:r>
      <w:r w:rsidR="00A430A6" w:rsidRPr="00844D12">
        <w:t xml:space="preserve"> benefits of immunotherapy were subsequently published in the New England Journal of Medicine in September 2010</w:t>
      </w:r>
      <w:r w:rsidR="00C01898" w:rsidRPr="00844D12">
        <w:t xml:space="preserve"> (See</w:t>
      </w:r>
      <w:r w:rsidR="00274DEF" w:rsidRPr="00844D12">
        <w:t> </w:t>
      </w:r>
      <w:r w:rsidR="00C01898" w:rsidRPr="00844D12">
        <w:t xml:space="preserve">Appendix </w:t>
      </w:r>
      <w:r w:rsidR="00D64D1D" w:rsidRPr="00844D12">
        <w:fldChar w:fldCharType="begin"/>
      </w:r>
      <w:r w:rsidR="00C01898" w:rsidRPr="00844D12">
        <w:instrText xml:space="preserve"> REF _Ref323907444 \r \h </w:instrText>
      </w:r>
      <w:r w:rsidR="00D64D1D" w:rsidRPr="00844D12">
        <w:fldChar w:fldCharType="separate"/>
      </w:r>
      <w:r w:rsidR="00F0696D" w:rsidRPr="00844D12">
        <w:t>14.5</w:t>
      </w:r>
      <w:r w:rsidR="00D64D1D" w:rsidRPr="00844D12">
        <w:fldChar w:fldCharType="end"/>
      </w:r>
      <w:r w:rsidR="00C01898" w:rsidRPr="00844D12">
        <w:t>)</w:t>
      </w:r>
      <w:r w:rsidR="00A430A6" w:rsidRPr="00844D12">
        <w:t xml:space="preserve">.  </w:t>
      </w:r>
      <w:r w:rsidR="0023593D" w:rsidRPr="00844D12">
        <w:t>Upon initiation of Amendment #9,</w:t>
      </w:r>
      <w:r w:rsidRPr="00844D12">
        <w:t xml:space="preserve"> all </w:t>
      </w:r>
      <w:r w:rsidR="00F13D0F" w:rsidRPr="00844D12">
        <w:t>subject</w:t>
      </w:r>
      <w:r w:rsidRPr="00844D12">
        <w:t xml:space="preserve">s were either switched to, continued </w:t>
      </w:r>
      <w:proofErr w:type="gramStart"/>
      <w:r w:rsidRPr="00844D12">
        <w:t>on</w:t>
      </w:r>
      <w:r w:rsidR="009C6EB3" w:rsidRPr="00844D12">
        <w:t>,</w:t>
      </w:r>
      <w:proofErr w:type="gramEnd"/>
      <w:r w:rsidR="006238EC" w:rsidRPr="00844D12">
        <w:t xml:space="preserve"> </w:t>
      </w:r>
      <w:r w:rsidRPr="00844D12">
        <w:t>or enrolled into Regimen B (immunotherapy) and Regimen A was closed to accrual</w:t>
      </w:r>
      <w:r w:rsidR="00C60D6F" w:rsidRPr="00844D12">
        <w:t xml:space="preserve">; thus the study </w:t>
      </w:r>
      <w:r w:rsidR="00A430A6" w:rsidRPr="00844D12">
        <w:t xml:space="preserve">is </w:t>
      </w:r>
      <w:r w:rsidR="00C60D6F" w:rsidRPr="00844D12">
        <w:t>non-randomized moving forward.</w:t>
      </w:r>
      <w:r w:rsidR="002678CE" w:rsidRPr="00844D12">
        <w:t xml:space="preserve">  </w:t>
      </w:r>
    </w:p>
    <w:p w:rsidR="000D161C" w:rsidRPr="00844D12" w:rsidRDefault="00953BD2" w:rsidP="00C60D6F">
      <w:pPr>
        <w:rPr>
          <w:b/>
          <w:i/>
        </w:rPr>
      </w:pPr>
      <w:r w:rsidRPr="00844D12">
        <w:t xml:space="preserve">Therefore, the ANBL0032 </w:t>
      </w:r>
      <w:r w:rsidR="00C60D6F" w:rsidRPr="00844D12">
        <w:t>study will be summarize</w:t>
      </w:r>
      <w:r w:rsidR="00C43087" w:rsidRPr="00844D12">
        <w:t>d</w:t>
      </w:r>
      <w:r w:rsidR="00C60D6F" w:rsidRPr="00844D12">
        <w:t xml:space="preserve"> and analyzed in </w:t>
      </w:r>
      <w:r w:rsidR="00ED152F" w:rsidRPr="00844D12">
        <w:t>three</w:t>
      </w:r>
      <w:r w:rsidR="00C60D6F" w:rsidRPr="00844D12">
        <w:t xml:space="preserve"> distinct parts: the </w:t>
      </w:r>
      <w:r w:rsidR="00244D92" w:rsidRPr="00844D12">
        <w:t xml:space="preserve">data from the </w:t>
      </w:r>
      <w:r w:rsidR="00C60D6F" w:rsidRPr="00844D12">
        <w:t xml:space="preserve">randomized </w:t>
      </w:r>
      <w:r w:rsidR="00F13D0F" w:rsidRPr="00844D12">
        <w:t>subject</w:t>
      </w:r>
      <w:r w:rsidR="00244D92" w:rsidRPr="00844D12">
        <w:t xml:space="preserve">s in </w:t>
      </w:r>
      <w:r w:rsidR="00C60D6F" w:rsidRPr="00844D12">
        <w:t xml:space="preserve">the study </w:t>
      </w:r>
      <w:r w:rsidR="00244D92" w:rsidRPr="00844D12">
        <w:t xml:space="preserve">through </w:t>
      </w:r>
      <w:r w:rsidR="003238B8" w:rsidRPr="00844D12">
        <w:t xml:space="preserve">30 </w:t>
      </w:r>
      <w:r w:rsidR="00244D92" w:rsidRPr="00844D12">
        <w:t>June 2009</w:t>
      </w:r>
      <w:r w:rsidR="00ED152F" w:rsidRPr="00844D12">
        <w:t>,</w:t>
      </w:r>
      <w:r w:rsidR="00C60D6F" w:rsidRPr="00844D12">
        <w:t xml:space="preserve"> the </w:t>
      </w:r>
      <w:r w:rsidR="00244D92" w:rsidRPr="00844D12">
        <w:t xml:space="preserve">long-term follow-up data from the </w:t>
      </w:r>
      <w:r w:rsidR="00C60D6F" w:rsidRPr="00844D12">
        <w:t xml:space="preserve">randomized </w:t>
      </w:r>
      <w:r w:rsidR="00F13D0F" w:rsidRPr="00844D12">
        <w:t>subject</w:t>
      </w:r>
      <w:r w:rsidR="00244D92" w:rsidRPr="00844D12">
        <w:t>s in</w:t>
      </w:r>
      <w:r w:rsidR="00C60D6F" w:rsidRPr="00844D12">
        <w:t xml:space="preserve"> the study</w:t>
      </w:r>
      <w:r w:rsidR="00061A38" w:rsidRPr="00844D12">
        <w:t xml:space="preserve"> </w:t>
      </w:r>
      <w:r w:rsidR="00244D92" w:rsidRPr="00844D12">
        <w:t xml:space="preserve">through </w:t>
      </w:r>
      <w:r w:rsidR="003238B8" w:rsidRPr="00844D12">
        <w:t xml:space="preserve">30 </w:t>
      </w:r>
      <w:r w:rsidR="00244D92" w:rsidRPr="00844D12">
        <w:t>June</w:t>
      </w:r>
      <w:r w:rsidR="003238B8" w:rsidRPr="00844D12">
        <w:t xml:space="preserve"> </w:t>
      </w:r>
      <w:r w:rsidR="00244D92" w:rsidRPr="00844D12">
        <w:t>2012</w:t>
      </w:r>
      <w:r w:rsidR="00ED152F" w:rsidRPr="00844D12">
        <w:t xml:space="preserve"> and the data from the non-randomized subjects (those enrolled into the study after the randomization was halted) in the study</w:t>
      </w:r>
      <w:del w:id="63" w:author="Jody Cleveland" w:date="2013-09-09T15:09:00Z">
        <w:r w:rsidR="00ED152F" w:rsidRPr="00844D12" w:rsidDel="00A24B25">
          <w:delText xml:space="preserve"> through 30 June 2012</w:delText>
        </w:r>
      </w:del>
      <w:r w:rsidR="00244D92" w:rsidRPr="00844D12">
        <w:t>.</w:t>
      </w:r>
    </w:p>
    <w:p w:rsidR="00903D87" w:rsidRPr="00844D12" w:rsidRDefault="00903D87" w:rsidP="000F5505">
      <w:pPr>
        <w:keepNext/>
        <w:rPr>
          <w:b/>
          <w:i/>
        </w:rPr>
      </w:pPr>
      <w:r w:rsidRPr="00844D12">
        <w:rPr>
          <w:b/>
          <w:i/>
        </w:rPr>
        <w:t>Analysis</w:t>
      </w:r>
      <w:r w:rsidR="00081321" w:rsidRPr="00844D12">
        <w:rPr>
          <w:b/>
          <w:i/>
        </w:rPr>
        <w:t xml:space="preserve"> of </w:t>
      </w:r>
      <w:r w:rsidR="00880641" w:rsidRPr="00844D12">
        <w:rPr>
          <w:b/>
          <w:i/>
        </w:rPr>
        <w:t xml:space="preserve">Randomized </w:t>
      </w:r>
      <w:r w:rsidR="00F13D0F" w:rsidRPr="00844D12">
        <w:rPr>
          <w:b/>
          <w:i/>
        </w:rPr>
        <w:t>Subject</w:t>
      </w:r>
      <w:r w:rsidR="00244D92" w:rsidRPr="00844D12">
        <w:rPr>
          <w:b/>
          <w:i/>
        </w:rPr>
        <w:t>s in</w:t>
      </w:r>
      <w:r w:rsidR="00880641" w:rsidRPr="00844D12">
        <w:rPr>
          <w:b/>
          <w:i/>
        </w:rPr>
        <w:t xml:space="preserve"> the Study</w:t>
      </w:r>
      <w:r w:rsidR="000D161C" w:rsidRPr="00844D12">
        <w:rPr>
          <w:b/>
          <w:i/>
        </w:rPr>
        <w:t xml:space="preserve"> </w:t>
      </w:r>
      <w:r w:rsidR="00081321" w:rsidRPr="00844D12">
        <w:rPr>
          <w:b/>
          <w:i/>
        </w:rPr>
        <w:t>(Soft Lock)</w:t>
      </w:r>
    </w:p>
    <w:p w:rsidR="00662077" w:rsidRPr="00844D12" w:rsidRDefault="00C60D6F" w:rsidP="00662077">
      <w:r w:rsidRPr="00844D12">
        <w:t xml:space="preserve">The randomized </w:t>
      </w:r>
      <w:r w:rsidR="00F13D0F" w:rsidRPr="00844D12">
        <w:t>subject</w:t>
      </w:r>
      <w:r w:rsidR="00244D92" w:rsidRPr="00844D12">
        <w:t>s in</w:t>
      </w:r>
      <w:r w:rsidRPr="00844D12">
        <w:t xml:space="preserve"> the study will be summarized and analyzed using the database </w:t>
      </w:r>
      <w:r w:rsidR="00244D92" w:rsidRPr="00844D12">
        <w:t xml:space="preserve">as it existed as of </w:t>
      </w:r>
      <w:r w:rsidR="00C9726C" w:rsidRPr="00844D12">
        <w:t xml:space="preserve">30 </w:t>
      </w:r>
      <w:r w:rsidR="00244D92" w:rsidRPr="00844D12">
        <w:t>June</w:t>
      </w:r>
      <w:r w:rsidRPr="00844D12">
        <w:t xml:space="preserve"> 2009.  This dataset contains 251 </w:t>
      </w:r>
      <w:r w:rsidR="00F13D0F" w:rsidRPr="00844D12">
        <w:t>subject</w:t>
      </w:r>
      <w:r w:rsidRPr="00844D12">
        <w:t xml:space="preserve">s; 113 randomized to Regimen </w:t>
      </w:r>
      <w:proofErr w:type="gramStart"/>
      <w:r w:rsidRPr="00844D12">
        <w:t>A</w:t>
      </w:r>
      <w:proofErr w:type="gramEnd"/>
      <w:r w:rsidRPr="00844D12">
        <w:t>, 113</w:t>
      </w:r>
      <w:r w:rsidR="003238B8" w:rsidRPr="00844D12">
        <w:t> </w:t>
      </w:r>
      <w:r w:rsidRPr="00844D12">
        <w:t xml:space="preserve">randomized to Regimen B and 25 additional </w:t>
      </w:r>
      <w:r w:rsidR="00F13D0F" w:rsidRPr="00844D12">
        <w:t>subject</w:t>
      </w:r>
      <w:r w:rsidRPr="00844D12">
        <w:t>s from St</w:t>
      </w:r>
      <w:r w:rsidR="00694FD9" w:rsidRPr="00844D12">
        <w:t>r</w:t>
      </w:r>
      <w:r w:rsidRPr="00844D12">
        <w:t>atum 07 that were non</w:t>
      </w:r>
      <w:r w:rsidR="00ED152F" w:rsidRPr="00844D12">
        <w:noBreakHyphen/>
      </w:r>
      <w:proofErr w:type="spellStart"/>
      <w:r w:rsidRPr="00844D12">
        <w:t>randomized</w:t>
      </w:r>
      <w:proofErr w:type="spellEnd"/>
      <w:r w:rsidRPr="00844D12">
        <w:t xml:space="preserve"> to Regimen B. </w:t>
      </w:r>
      <w:r w:rsidR="00A430A6" w:rsidRPr="00844D12">
        <w:t xml:space="preserve"> </w:t>
      </w:r>
      <w:r w:rsidR="00C13A56" w:rsidRPr="00844D12">
        <w:t>Al</w:t>
      </w:r>
      <w:r w:rsidR="008B67FF" w:rsidRPr="00844D12">
        <w:t>l</w:t>
      </w:r>
      <w:r w:rsidR="00081321" w:rsidRPr="00844D12">
        <w:t xml:space="preserve"> data from the </w:t>
      </w:r>
      <w:r w:rsidR="00720974" w:rsidRPr="00844D12">
        <w:t>case report form (CRF)</w:t>
      </w:r>
      <w:r w:rsidR="00081321" w:rsidRPr="00844D12">
        <w:t xml:space="preserve"> </w:t>
      </w:r>
      <w:r w:rsidR="00662077" w:rsidRPr="00844D12">
        <w:t>as of 30 June 20</w:t>
      </w:r>
      <w:r w:rsidR="00116BBD" w:rsidRPr="00844D12">
        <w:t>0</w:t>
      </w:r>
      <w:r w:rsidR="00662077" w:rsidRPr="00844D12">
        <w:t xml:space="preserve">9 </w:t>
      </w:r>
      <w:r w:rsidR="00081321" w:rsidRPr="00844D12">
        <w:t>will be inclu</w:t>
      </w:r>
      <w:r w:rsidR="008B67FF" w:rsidRPr="00844D12">
        <w:t>ded in the “soft lock database”.</w:t>
      </w:r>
      <w:r w:rsidR="00244D92" w:rsidRPr="00844D12">
        <w:t xml:space="preserve">  </w:t>
      </w:r>
      <w:r w:rsidR="00662077" w:rsidRPr="00844D12">
        <w:t>Once the COG statistician has reviewed the soft lock database and approved its release, the data cut will first be released to the COG statistician and subsequently the sponsor statistician for analysis and summary.</w:t>
      </w:r>
    </w:p>
    <w:p w:rsidR="00081321" w:rsidRPr="00844D12" w:rsidRDefault="00244D92" w:rsidP="00081321">
      <w:r w:rsidRPr="00844D12">
        <w:lastRenderedPageBreak/>
        <w:t xml:space="preserve">The randomized </w:t>
      </w:r>
      <w:r w:rsidR="00F13D0F" w:rsidRPr="00844D12">
        <w:t>subject</w:t>
      </w:r>
      <w:r w:rsidRPr="00844D12">
        <w:t xml:space="preserve">s will also be summarized and analyzed using the database as it existed as of </w:t>
      </w:r>
      <w:r w:rsidR="003238B8" w:rsidRPr="00844D12">
        <w:t>30 </w:t>
      </w:r>
      <w:r w:rsidRPr="00844D12">
        <w:t>June</w:t>
      </w:r>
      <w:r w:rsidR="003238B8" w:rsidRPr="00844D12">
        <w:t xml:space="preserve"> </w:t>
      </w:r>
      <w:r w:rsidRPr="00844D12">
        <w:t xml:space="preserve">2012.  </w:t>
      </w:r>
      <w:r w:rsidR="005D37D1" w:rsidRPr="00844D12">
        <w:t xml:space="preserve">Since this study will be ongoing at the time of the analysis, the data cut will be taken and all data collected to date will be included in this soft lock.  Once </w:t>
      </w:r>
      <w:r w:rsidR="00662077" w:rsidRPr="00844D12">
        <w:t>the</w:t>
      </w:r>
      <w:r w:rsidR="005D37D1" w:rsidRPr="00844D12">
        <w:t xml:space="preserve"> </w:t>
      </w:r>
      <w:r w:rsidR="00ED152F" w:rsidRPr="00844D12">
        <w:t xml:space="preserve">available </w:t>
      </w:r>
      <w:r w:rsidR="005D37D1" w:rsidRPr="00844D12">
        <w:t xml:space="preserve">data have been </w:t>
      </w:r>
      <w:r w:rsidR="00ED152F" w:rsidRPr="00844D12">
        <w:t>reviewed by the COG statistician</w:t>
      </w:r>
      <w:r w:rsidR="005D37D1" w:rsidRPr="00844D12">
        <w:t xml:space="preserve">, the database will </w:t>
      </w:r>
      <w:r w:rsidR="00DA016D" w:rsidRPr="00844D12">
        <w:t>first be</w:t>
      </w:r>
      <w:r w:rsidR="005D37D1" w:rsidRPr="00844D12">
        <w:t xml:space="preserve"> released to the </w:t>
      </w:r>
      <w:r w:rsidR="00ED152F" w:rsidRPr="00844D12">
        <w:t>COG</w:t>
      </w:r>
      <w:r w:rsidR="005D37D1" w:rsidRPr="00844D12">
        <w:t xml:space="preserve"> statistician and subsequently the sponsor statistician for analysis and summary.  </w:t>
      </w:r>
      <w:r w:rsidRPr="00844D12">
        <w:t>This dataset contains 2</w:t>
      </w:r>
      <w:r w:rsidR="00594FB8" w:rsidRPr="00844D12">
        <w:t>5</w:t>
      </w:r>
      <w:r w:rsidRPr="00844D12">
        <w:t xml:space="preserve">5 </w:t>
      </w:r>
      <w:r w:rsidR="00F13D0F" w:rsidRPr="00844D12">
        <w:t>subject</w:t>
      </w:r>
      <w:r w:rsidRPr="00844D12">
        <w:t>s; 11</w:t>
      </w:r>
      <w:r w:rsidR="00594FB8" w:rsidRPr="00844D12">
        <w:t>4</w:t>
      </w:r>
      <w:r w:rsidRPr="00844D12">
        <w:t xml:space="preserve"> randomized to Regimen </w:t>
      </w:r>
      <w:proofErr w:type="gramStart"/>
      <w:r w:rsidRPr="00844D12">
        <w:t>A</w:t>
      </w:r>
      <w:proofErr w:type="gramEnd"/>
      <w:r w:rsidRPr="00844D12">
        <w:t>, 11</w:t>
      </w:r>
      <w:r w:rsidR="00594FB8" w:rsidRPr="00844D12">
        <w:t>4</w:t>
      </w:r>
      <w:r w:rsidRPr="00844D12">
        <w:t xml:space="preserve"> randomized to Regimen B and </w:t>
      </w:r>
      <w:r w:rsidR="00594FB8" w:rsidRPr="00844D12">
        <w:t>2</w:t>
      </w:r>
      <w:r w:rsidRPr="00844D12">
        <w:t xml:space="preserve">7 additional </w:t>
      </w:r>
      <w:r w:rsidR="00F13D0F" w:rsidRPr="00844D12">
        <w:t>subject</w:t>
      </w:r>
      <w:r w:rsidRPr="00844D12">
        <w:t>s from Stratum 07 that were non-randomized to Regimen B.</w:t>
      </w:r>
    </w:p>
    <w:p w:rsidR="000D161C" w:rsidRPr="00844D12" w:rsidRDefault="000D161C" w:rsidP="000D161C">
      <w:pPr>
        <w:keepNext/>
        <w:rPr>
          <w:b/>
          <w:i/>
        </w:rPr>
      </w:pPr>
      <w:r w:rsidRPr="00844D12">
        <w:rPr>
          <w:b/>
          <w:i/>
        </w:rPr>
        <w:t xml:space="preserve">Analysis of Non-Randomized </w:t>
      </w:r>
      <w:r w:rsidR="00F13D0F" w:rsidRPr="00844D12">
        <w:rPr>
          <w:b/>
          <w:i/>
        </w:rPr>
        <w:t>Subject</w:t>
      </w:r>
      <w:r w:rsidR="00244D92" w:rsidRPr="00844D12">
        <w:rPr>
          <w:b/>
          <w:i/>
        </w:rPr>
        <w:t>s in</w:t>
      </w:r>
      <w:r w:rsidRPr="00844D12">
        <w:rPr>
          <w:b/>
          <w:i/>
        </w:rPr>
        <w:t xml:space="preserve"> the Study (Soft Lock)</w:t>
      </w:r>
    </w:p>
    <w:p w:rsidR="000D161C" w:rsidRPr="00844D12" w:rsidRDefault="00E355F8" w:rsidP="00081321">
      <w:r w:rsidRPr="00844D12">
        <w:t xml:space="preserve">The analyses of the non-randomized </w:t>
      </w:r>
      <w:r w:rsidR="00F13D0F" w:rsidRPr="00844D12">
        <w:t>subject</w:t>
      </w:r>
      <w:r w:rsidR="00244D92" w:rsidRPr="00844D12">
        <w:t>s in</w:t>
      </w:r>
      <w:r w:rsidRPr="00844D12">
        <w:t xml:space="preserve"> the study will be detailed in a separate statistical analysis plan.</w:t>
      </w:r>
    </w:p>
    <w:p w:rsidR="00BC4385" w:rsidRPr="00844D12" w:rsidRDefault="005D24BA" w:rsidP="006C3B14">
      <w:pPr>
        <w:pStyle w:val="Heading1"/>
      </w:pPr>
      <w:bookmarkStart w:id="64" w:name="_Toc395687348"/>
      <w:bookmarkStart w:id="65" w:name="_Toc395690386"/>
      <w:bookmarkStart w:id="66" w:name="_Toc395691816"/>
      <w:bookmarkStart w:id="67" w:name="_Toc395692295"/>
      <w:bookmarkStart w:id="68" w:name="_Toc395694736"/>
      <w:bookmarkStart w:id="69" w:name="_Toc395698963"/>
      <w:bookmarkStart w:id="70" w:name="_Toc396205427"/>
      <w:bookmarkStart w:id="71" w:name="_Toc399327913"/>
      <w:bookmarkStart w:id="72" w:name="_Toc366838271"/>
      <w:r w:rsidRPr="00844D12">
        <w:t>SAMPLE SIZE CONSIDERATIONS</w:t>
      </w:r>
      <w:bookmarkEnd w:id="64"/>
      <w:bookmarkEnd w:id="65"/>
      <w:bookmarkEnd w:id="66"/>
      <w:bookmarkEnd w:id="67"/>
      <w:bookmarkEnd w:id="68"/>
      <w:bookmarkEnd w:id="69"/>
      <w:bookmarkEnd w:id="70"/>
      <w:bookmarkEnd w:id="71"/>
      <w:bookmarkEnd w:id="72"/>
    </w:p>
    <w:p w:rsidR="00A430A6" w:rsidRPr="00844D12" w:rsidRDefault="00A430A6" w:rsidP="00E16E94">
      <w:r w:rsidRPr="00844D12">
        <w:t>For the randomized portion of the ANBL0032 study:</w:t>
      </w:r>
    </w:p>
    <w:p w:rsidR="006D41DE" w:rsidRPr="00844D12" w:rsidRDefault="006D41DE" w:rsidP="00E16E94">
      <w:r w:rsidRPr="00844D12">
        <w:t xml:space="preserve">In consideration of the potential for study drug licensure, this study </w:t>
      </w:r>
      <w:r w:rsidR="00A430A6" w:rsidRPr="00844D12">
        <w:t>was</w:t>
      </w:r>
      <w:r w:rsidRPr="00844D12">
        <w:t xml:space="preserve"> powered at a level of 0.025 (i.e., a level of 0.05 in a two-sided test) to address </w:t>
      </w:r>
      <w:r w:rsidR="008F21C2" w:rsidRPr="00844D12">
        <w:t>the primary objective</w:t>
      </w:r>
      <w:r w:rsidRPr="00844D12">
        <w:t xml:space="preserve">, involving the intent-to-treat cohort of all eligible randomized </w:t>
      </w:r>
      <w:r w:rsidR="00F13D0F" w:rsidRPr="00844D12">
        <w:t>subject</w:t>
      </w:r>
      <w:r w:rsidRPr="00844D12">
        <w:t>s.  This req</w:t>
      </w:r>
      <w:r w:rsidR="002D099A" w:rsidRPr="00844D12">
        <w:t>uire</w:t>
      </w:r>
      <w:r w:rsidR="00A430A6" w:rsidRPr="00844D12">
        <w:t>d</w:t>
      </w:r>
      <w:r w:rsidR="002D099A" w:rsidRPr="00844D12">
        <w:t xml:space="preserve"> n=386, as shown in</w:t>
      </w:r>
      <w:r w:rsidR="004F2511" w:rsidRPr="00844D12">
        <w:t xml:space="preserve"> </w:t>
      </w:r>
      <w:fldSimple w:instr=" REF _Ref317757912 \h  \* MERGEFORMAT ">
        <w:r w:rsidR="00F0696D" w:rsidRPr="00844D12">
          <w:t>Table 7</w:t>
        </w:r>
        <w:r w:rsidR="00F0696D" w:rsidRPr="00844D12">
          <w:noBreakHyphen/>
          <w:t>1</w:t>
        </w:r>
      </w:fldSimple>
      <w:r w:rsidRPr="00844D12">
        <w:t xml:space="preserve">.  However, a result of p&lt;0.05 in a one-sided test </w:t>
      </w:r>
      <w:r w:rsidR="00A430A6" w:rsidRPr="00844D12">
        <w:t xml:space="preserve">was </w:t>
      </w:r>
      <w:r w:rsidRPr="00844D12">
        <w:t xml:space="preserve">considered successful by COG members.  At a level of 0.05 in a one-sided test, a sample size of 328 INSS Stage 4 </w:t>
      </w:r>
      <w:r w:rsidR="00F13D0F" w:rsidRPr="00844D12">
        <w:t>subject</w:t>
      </w:r>
      <w:r w:rsidRPr="00844D12">
        <w:t xml:space="preserve">s </w:t>
      </w:r>
      <w:r w:rsidR="00A430A6" w:rsidRPr="00844D12">
        <w:t xml:space="preserve">was to </w:t>
      </w:r>
      <w:r w:rsidRPr="00844D12">
        <w:t xml:space="preserve">provide sufficient power for inferential testing within that cohort. </w:t>
      </w:r>
      <w:r w:rsidR="008B724E" w:rsidRPr="00844D12">
        <w:t xml:space="preserve"> </w:t>
      </w:r>
      <w:r w:rsidRPr="00844D12">
        <w:t>Within each</w:t>
      </w:r>
      <w:r w:rsidR="002D099A" w:rsidRPr="00844D12">
        <w:t xml:space="preserve"> of the cohorts shown in</w:t>
      </w:r>
      <w:r w:rsidR="00576B99" w:rsidRPr="00844D12">
        <w:t xml:space="preserve"> </w:t>
      </w:r>
      <w:fldSimple w:instr=" REF _Ref317757912 \h  \* MERGEFORMAT ">
        <w:r w:rsidR="00F0696D" w:rsidRPr="00844D12">
          <w:t>Table 7</w:t>
        </w:r>
        <w:r w:rsidR="00F0696D" w:rsidRPr="00844D12">
          <w:noBreakHyphen/>
          <w:t>1</w:t>
        </w:r>
      </w:fldSimple>
      <w:r w:rsidRPr="00844D12">
        <w:t>, the following criteria were used to determine the required sample size:</w:t>
      </w:r>
    </w:p>
    <w:p w:rsidR="006D41DE" w:rsidRPr="00844D12" w:rsidRDefault="006D41DE" w:rsidP="00E16E94">
      <w:pPr>
        <w:spacing w:after="0"/>
      </w:pPr>
      <w:r w:rsidRPr="00844D12">
        <w:t>Primary endpoint:  Event-free survival (EFS)</w:t>
      </w:r>
    </w:p>
    <w:p w:rsidR="006D41DE" w:rsidRPr="00844D12" w:rsidRDefault="006D41DE" w:rsidP="00E16E94">
      <w:pPr>
        <w:spacing w:after="0"/>
      </w:pPr>
      <w:r w:rsidRPr="00844D12">
        <w:t xml:space="preserve">Control 3-year EFS: 50% (Post </w:t>
      </w:r>
      <w:r w:rsidR="00576B99" w:rsidRPr="00844D12">
        <w:t>ASCT</w:t>
      </w:r>
      <w:r w:rsidRPr="00844D12">
        <w:t>)</w:t>
      </w:r>
    </w:p>
    <w:p w:rsidR="006D41DE" w:rsidRPr="00844D12" w:rsidRDefault="006D41DE" w:rsidP="00E16E94">
      <w:pPr>
        <w:spacing w:after="0"/>
      </w:pPr>
      <w:r w:rsidRPr="00844D12">
        <w:t xml:space="preserve">Experimental 3-year EFS: 65% (Post </w:t>
      </w:r>
      <w:r w:rsidR="00576B99" w:rsidRPr="00844D12">
        <w:t>ASCT</w:t>
      </w:r>
      <w:r w:rsidRPr="00844D12">
        <w:t>)</w:t>
      </w:r>
    </w:p>
    <w:p w:rsidR="006D41DE" w:rsidRPr="00844D12" w:rsidRDefault="006D41DE" w:rsidP="00E16E94">
      <w:pPr>
        <w:spacing w:after="0"/>
      </w:pPr>
      <w:proofErr w:type="gramStart"/>
      <w:r w:rsidRPr="00844D12">
        <w:t xml:space="preserve">Monitoring Method:  Fleming-Harrington-O’Brien </w:t>
      </w:r>
      <w:r w:rsidR="009C6EB3" w:rsidRPr="00844D12">
        <w:t>boundar</w:t>
      </w:r>
      <w:r w:rsidR="0078155A" w:rsidRPr="00844D12">
        <w:t>y</w:t>
      </w:r>
      <w:r w:rsidR="009C6EB3" w:rsidRPr="00844D12">
        <w:t xml:space="preserve"> calculated every</w:t>
      </w:r>
      <w:r w:rsidRPr="00844D12">
        <w:t xml:space="preserve"> 6 months, starting after 20% of the planned events have occurred</w:t>
      </w:r>
      <w:r w:rsidR="00294F1C" w:rsidRPr="00844D12">
        <w:t>.</w:t>
      </w:r>
      <w:proofErr w:type="gramEnd"/>
      <w:r w:rsidRPr="00844D12">
        <w:t xml:space="preserve"> </w:t>
      </w:r>
      <w:r w:rsidR="00294F1C" w:rsidRPr="00844D12">
        <w:t xml:space="preserve"> Note, after the first six interim </w:t>
      </w:r>
      <w:r w:rsidR="00294F1C" w:rsidRPr="00844D12">
        <w:lastRenderedPageBreak/>
        <w:t xml:space="preserve">analyses employed the Fleming-Harrington-O’Brien boundary calculation (Spring 2006 through </w:t>
      </w:r>
      <w:proofErr w:type="gramStart"/>
      <w:r w:rsidR="00294F1C" w:rsidRPr="00844D12">
        <w:t>Fall</w:t>
      </w:r>
      <w:proofErr w:type="gramEnd"/>
      <w:r w:rsidR="00294F1C" w:rsidRPr="00844D12">
        <w:t xml:space="preserve"> 2008), the DMC requested that the boundary be changed to a </w:t>
      </w:r>
      <w:proofErr w:type="spellStart"/>
      <w:r w:rsidR="00294F1C" w:rsidRPr="00844D12">
        <w:t>Lan-</w:t>
      </w:r>
      <w:r w:rsidR="009A0D6F" w:rsidRPr="00844D12">
        <w:t>DeMets</w:t>
      </w:r>
      <w:proofErr w:type="spellEnd"/>
      <w:r w:rsidR="00294F1C" w:rsidRPr="00844D12">
        <w:t xml:space="preserve"> </w:t>
      </w:r>
      <w:r w:rsidR="009A0D6F" w:rsidRPr="00844D12">
        <w:t xml:space="preserve">boundary.  Therefore the </w:t>
      </w:r>
      <w:proofErr w:type="spellStart"/>
      <w:r w:rsidR="009A0D6F" w:rsidRPr="00844D12">
        <w:t>Lan-DeM</w:t>
      </w:r>
      <w:r w:rsidR="00294F1C" w:rsidRPr="00844D12">
        <w:t>ets</w:t>
      </w:r>
      <w:proofErr w:type="spellEnd"/>
      <w:r w:rsidR="00294F1C" w:rsidRPr="00844D12">
        <w:t xml:space="preserve"> boundary calculation was applied to all subsequent interim analyses starting with the </w:t>
      </w:r>
      <w:proofErr w:type="gramStart"/>
      <w:r w:rsidR="00294F1C" w:rsidRPr="00844D12">
        <w:t>Spring</w:t>
      </w:r>
      <w:proofErr w:type="gramEnd"/>
      <w:r w:rsidR="00294F1C" w:rsidRPr="00844D12">
        <w:t xml:space="preserve"> 2009 analysis.</w:t>
      </w:r>
    </w:p>
    <w:p w:rsidR="006D41DE" w:rsidRPr="00844D12" w:rsidRDefault="006D41DE" w:rsidP="00E16E94">
      <w:pPr>
        <w:spacing w:after="0"/>
      </w:pPr>
      <w:r w:rsidRPr="00844D12">
        <w:t>Assumptions:</w:t>
      </w:r>
    </w:p>
    <w:p w:rsidR="006D41DE" w:rsidRPr="00844D12" w:rsidRDefault="006D41DE" w:rsidP="00E16E94">
      <w:pPr>
        <w:numPr>
          <w:ilvl w:val="0"/>
          <w:numId w:val="13"/>
        </w:numPr>
        <w:tabs>
          <w:tab w:val="clear" w:pos="2520"/>
        </w:tabs>
        <w:spacing w:after="0"/>
        <w:ind w:left="1080"/>
      </w:pPr>
      <w:r w:rsidRPr="00844D12">
        <w:t xml:space="preserve">Proportional </w:t>
      </w:r>
      <w:r w:rsidR="004655DB" w:rsidRPr="00844D12">
        <w:t>H</w:t>
      </w:r>
      <w:r w:rsidRPr="00844D12">
        <w:t>azards with average post</w:t>
      </w:r>
      <w:r w:rsidR="006238EC" w:rsidRPr="00844D12">
        <w:t>-</w:t>
      </w:r>
      <w:r w:rsidRPr="00844D12">
        <w:t xml:space="preserve"> versus pre</w:t>
      </w:r>
      <w:r w:rsidR="006238EC" w:rsidRPr="00844D12">
        <w:t>-</w:t>
      </w:r>
      <w:r w:rsidRPr="00844D12">
        <w:t xml:space="preserve"> 3-year hazard ratio of 25%;</w:t>
      </w:r>
    </w:p>
    <w:p w:rsidR="006D41DE" w:rsidRPr="00844D12" w:rsidRDefault="006238EC" w:rsidP="00E16E94">
      <w:pPr>
        <w:numPr>
          <w:ilvl w:val="0"/>
          <w:numId w:val="13"/>
        </w:numPr>
        <w:tabs>
          <w:tab w:val="clear" w:pos="2520"/>
        </w:tabs>
        <w:spacing w:after="0"/>
        <w:ind w:left="1080"/>
      </w:pPr>
      <w:r w:rsidRPr="00844D12">
        <w:t>A</w:t>
      </w:r>
      <w:r w:rsidR="006D41DE" w:rsidRPr="00844D12">
        <w:t xml:space="preserve">pproximately 10% of </w:t>
      </w:r>
      <w:r w:rsidR="00F13D0F" w:rsidRPr="00844D12">
        <w:t>subject</w:t>
      </w:r>
      <w:r w:rsidR="006D41DE" w:rsidRPr="00844D12">
        <w:t>s will be lost to follow-up; and,</w:t>
      </w:r>
    </w:p>
    <w:p w:rsidR="006D41DE" w:rsidRPr="00844D12" w:rsidRDefault="006238EC" w:rsidP="00E16E94">
      <w:pPr>
        <w:numPr>
          <w:ilvl w:val="0"/>
          <w:numId w:val="13"/>
        </w:numPr>
        <w:tabs>
          <w:tab w:val="clear" w:pos="2520"/>
        </w:tabs>
        <w:spacing w:after="0"/>
        <w:ind w:left="1080"/>
      </w:pPr>
      <w:r w:rsidRPr="00844D12">
        <w:t>~</w:t>
      </w:r>
      <w:r w:rsidR="006D41DE" w:rsidRPr="00844D12">
        <w:t xml:space="preserve"> 85% of study </w:t>
      </w:r>
      <w:r w:rsidR="00F13D0F" w:rsidRPr="00844D12">
        <w:t>subject</w:t>
      </w:r>
      <w:r w:rsidR="006D41DE" w:rsidRPr="00844D12">
        <w:t>s will be INSS Stage 4.</w:t>
      </w:r>
    </w:p>
    <w:p w:rsidR="006D41DE" w:rsidRPr="00844D12" w:rsidRDefault="006D41DE" w:rsidP="00E16E94">
      <w:r w:rsidRPr="00844D12">
        <w:t xml:space="preserve">Follow-up: To event, or study end, whichever is </w:t>
      </w:r>
      <w:proofErr w:type="gramStart"/>
      <w:r w:rsidRPr="00844D12">
        <w:t>first</w:t>
      </w:r>
      <w:proofErr w:type="gramEnd"/>
    </w:p>
    <w:p w:rsidR="006D41DE" w:rsidRPr="00844D12" w:rsidRDefault="006D41DE" w:rsidP="00E16E94">
      <w:pPr>
        <w:rPr>
          <w:b/>
          <w:sz w:val="2"/>
          <w:szCs w:val="2"/>
        </w:rPr>
      </w:pPr>
      <w:r w:rsidRPr="00844D12">
        <w:t xml:space="preserve">Note that the ‘clock starts’ for duration of </w:t>
      </w:r>
      <w:r w:rsidR="00294F1C" w:rsidRPr="00844D12">
        <w:t>EFS</w:t>
      </w:r>
      <w:r w:rsidRPr="00844D12">
        <w:t xml:space="preserve"> time at the time of post-transplant randomization, i.e., study enrollment.</w:t>
      </w:r>
    </w:p>
    <w:p w:rsidR="006D41DE" w:rsidRPr="00844D12" w:rsidRDefault="00576B99" w:rsidP="008064A6">
      <w:pPr>
        <w:pStyle w:val="Caption"/>
      </w:pPr>
      <w:bookmarkStart w:id="73" w:name="_Ref317757912"/>
      <w:bookmarkStart w:id="74" w:name="_Toc361732106"/>
      <w:r w:rsidRPr="00844D12">
        <w:t xml:space="preserve">Table </w:t>
      </w:r>
      <w:r w:rsidR="00D64D1D" w:rsidRPr="00BE02F2">
        <w:fldChar w:fldCharType="begin"/>
      </w:r>
      <w:r w:rsidR="00DD4283" w:rsidRPr="00844D12">
        <w:instrText xml:space="preserve"> STYLEREF 1 \s </w:instrText>
      </w:r>
      <w:r w:rsidR="00D64D1D" w:rsidRPr="00BE02F2">
        <w:fldChar w:fldCharType="separate"/>
      </w:r>
      <w:r w:rsidR="00BE02F2" w:rsidRPr="00BE02F2">
        <w:t>7</w:t>
      </w:r>
      <w:r w:rsidR="00D64D1D" w:rsidRPr="00BE02F2">
        <w:fldChar w:fldCharType="end"/>
      </w:r>
      <w:r w:rsidR="00BE02F2" w:rsidRPr="00BE02F2">
        <w:noBreakHyphen/>
      </w:r>
      <w:fldSimple w:instr=" SEQ Table \* ARABIC \s 1 ">
        <w:r w:rsidR="00BE02F2" w:rsidRPr="00BE02F2">
          <w:t>1</w:t>
        </w:r>
      </w:fldSimple>
      <w:bookmarkEnd w:id="73"/>
      <w:r w:rsidR="00BE02F2" w:rsidRPr="00BE02F2">
        <w:t xml:space="preserve"> </w:t>
      </w:r>
      <w:r w:rsidR="00BE02F2" w:rsidRPr="00BE02F2">
        <w:tab/>
        <w:t>Sample size required to detect a difference of 15% (50% vs. 65%) in a one</w:t>
      </w:r>
      <w:r w:rsidR="00BE02F2" w:rsidRPr="00BE02F2">
        <w:noBreakHyphen/>
        <w:t>sided log-rank test</w:t>
      </w:r>
      <w:bookmarkEnd w:id="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30"/>
        <w:gridCol w:w="2084"/>
        <w:gridCol w:w="2274"/>
      </w:tblGrid>
      <w:tr w:rsidR="006D41DE" w:rsidRPr="00844D12" w:rsidTr="00274DEF">
        <w:trPr>
          <w:cantSplit/>
          <w:trHeight w:hRule="exact" w:val="288"/>
        </w:trPr>
        <w:tc>
          <w:tcPr>
            <w:tcW w:w="2653" w:type="pct"/>
          </w:tcPr>
          <w:p w:rsidR="006D41DE" w:rsidRPr="00844D12" w:rsidRDefault="00BE02F2" w:rsidP="00D137E8">
            <w:pPr>
              <w:keepNext/>
              <w:keepLines/>
              <w:rPr>
                <w:b/>
                <w:sz w:val="22"/>
                <w:szCs w:val="22"/>
              </w:rPr>
            </w:pPr>
            <w:r>
              <w:rPr>
                <w:b/>
                <w:sz w:val="22"/>
                <w:szCs w:val="22"/>
              </w:rPr>
              <w:t>Cohort</w:t>
            </w:r>
          </w:p>
        </w:tc>
        <w:tc>
          <w:tcPr>
            <w:tcW w:w="1122" w:type="pct"/>
          </w:tcPr>
          <w:p w:rsidR="006D41DE" w:rsidRPr="00844D12" w:rsidRDefault="00BE02F2" w:rsidP="003E62D2">
            <w:pPr>
              <w:keepNext/>
              <w:keepLines/>
              <w:jc w:val="center"/>
              <w:rPr>
                <w:b/>
                <w:sz w:val="22"/>
                <w:szCs w:val="22"/>
              </w:rPr>
            </w:pPr>
            <w:r>
              <w:rPr>
                <w:b/>
                <w:sz w:val="22"/>
                <w:szCs w:val="22"/>
              </w:rPr>
              <w:t>Sample Size</w:t>
            </w:r>
          </w:p>
        </w:tc>
        <w:tc>
          <w:tcPr>
            <w:tcW w:w="1224" w:type="pct"/>
          </w:tcPr>
          <w:p w:rsidR="006D41DE" w:rsidRPr="00844D12" w:rsidRDefault="00BE02F2" w:rsidP="003E62D2">
            <w:pPr>
              <w:keepNext/>
              <w:keepLines/>
              <w:jc w:val="center"/>
              <w:rPr>
                <w:b/>
                <w:sz w:val="22"/>
                <w:szCs w:val="22"/>
              </w:rPr>
            </w:pPr>
            <w:r>
              <w:rPr>
                <w:b/>
                <w:sz w:val="22"/>
                <w:szCs w:val="22"/>
              </w:rPr>
              <w:t>Power</w:t>
            </w:r>
          </w:p>
        </w:tc>
      </w:tr>
      <w:tr w:rsidR="006D41DE" w:rsidRPr="00844D12" w:rsidTr="00274DEF">
        <w:trPr>
          <w:cantSplit/>
          <w:trHeight w:hRule="exact" w:val="288"/>
        </w:trPr>
        <w:tc>
          <w:tcPr>
            <w:tcW w:w="2653" w:type="pct"/>
          </w:tcPr>
          <w:p w:rsidR="006D41DE" w:rsidRPr="00844D12" w:rsidRDefault="00BE02F2" w:rsidP="00E7628B">
            <w:pPr>
              <w:pStyle w:val="TableText0"/>
            </w:pPr>
            <w:r w:rsidRPr="00BE02F2">
              <w:t>0.025 level test for All Eligible Subjects:</w:t>
            </w:r>
          </w:p>
        </w:tc>
        <w:tc>
          <w:tcPr>
            <w:tcW w:w="1122" w:type="pct"/>
          </w:tcPr>
          <w:p w:rsidR="006D41DE" w:rsidRPr="00844D12" w:rsidRDefault="006D41DE" w:rsidP="003E62D2">
            <w:pPr>
              <w:keepNext/>
              <w:keepLines/>
              <w:jc w:val="both"/>
              <w:rPr>
                <w:sz w:val="22"/>
                <w:szCs w:val="22"/>
              </w:rPr>
            </w:pPr>
          </w:p>
        </w:tc>
        <w:tc>
          <w:tcPr>
            <w:tcW w:w="1224" w:type="pct"/>
          </w:tcPr>
          <w:p w:rsidR="006D41DE" w:rsidRPr="00844D12" w:rsidRDefault="006D41DE" w:rsidP="003E62D2">
            <w:pPr>
              <w:keepNext/>
              <w:keepLines/>
              <w:jc w:val="both"/>
              <w:rPr>
                <w:sz w:val="22"/>
                <w:szCs w:val="22"/>
              </w:rPr>
            </w:pPr>
          </w:p>
        </w:tc>
      </w:tr>
      <w:tr w:rsidR="006D41DE" w:rsidRPr="00844D12" w:rsidTr="00274DEF">
        <w:trPr>
          <w:cantSplit/>
          <w:trHeight w:hRule="exact" w:val="288"/>
        </w:trPr>
        <w:tc>
          <w:tcPr>
            <w:tcW w:w="2653" w:type="pct"/>
          </w:tcPr>
          <w:p w:rsidR="006D41DE" w:rsidRPr="00844D12" w:rsidRDefault="00BE02F2" w:rsidP="00E7628B">
            <w:pPr>
              <w:pStyle w:val="TableText0"/>
            </w:pPr>
            <w:r w:rsidRPr="00BE02F2">
              <w:tab/>
              <w:t>CR, VGPR, &amp; PR</w:t>
            </w:r>
          </w:p>
        </w:tc>
        <w:tc>
          <w:tcPr>
            <w:tcW w:w="1122" w:type="pct"/>
          </w:tcPr>
          <w:p w:rsidR="006D41DE" w:rsidRPr="00844D12" w:rsidRDefault="00BE02F2" w:rsidP="003E62D2">
            <w:pPr>
              <w:keepNext/>
              <w:keepLines/>
              <w:jc w:val="center"/>
              <w:rPr>
                <w:sz w:val="22"/>
                <w:szCs w:val="22"/>
              </w:rPr>
            </w:pPr>
            <w:r>
              <w:rPr>
                <w:sz w:val="22"/>
                <w:szCs w:val="22"/>
              </w:rPr>
              <w:t xml:space="preserve"> 386</w:t>
            </w:r>
          </w:p>
        </w:tc>
        <w:tc>
          <w:tcPr>
            <w:tcW w:w="1224" w:type="pct"/>
          </w:tcPr>
          <w:p w:rsidR="006D41DE" w:rsidRPr="00844D12" w:rsidRDefault="00BE02F2" w:rsidP="003E62D2">
            <w:pPr>
              <w:keepNext/>
              <w:keepLines/>
              <w:jc w:val="center"/>
              <w:rPr>
                <w:sz w:val="22"/>
                <w:szCs w:val="22"/>
              </w:rPr>
            </w:pPr>
            <w:r>
              <w:rPr>
                <w:sz w:val="22"/>
                <w:szCs w:val="22"/>
              </w:rPr>
              <w:t xml:space="preserve"> 80%</w:t>
            </w:r>
          </w:p>
        </w:tc>
      </w:tr>
      <w:tr w:rsidR="006D41DE" w:rsidRPr="00844D12" w:rsidTr="00274DEF">
        <w:trPr>
          <w:cantSplit/>
          <w:trHeight w:hRule="exact" w:val="288"/>
        </w:trPr>
        <w:tc>
          <w:tcPr>
            <w:tcW w:w="2653" w:type="pct"/>
          </w:tcPr>
          <w:p w:rsidR="006D41DE" w:rsidRPr="00844D12" w:rsidRDefault="00BE02F2" w:rsidP="00E7628B">
            <w:pPr>
              <w:pStyle w:val="TableText0"/>
            </w:pPr>
            <w:r w:rsidRPr="00BE02F2">
              <w:tab/>
              <w:t>CR &amp; VGPR</w:t>
            </w:r>
          </w:p>
        </w:tc>
        <w:tc>
          <w:tcPr>
            <w:tcW w:w="1122" w:type="pct"/>
          </w:tcPr>
          <w:p w:rsidR="006D41DE" w:rsidRPr="00844D12" w:rsidRDefault="00BE02F2" w:rsidP="003E62D2">
            <w:pPr>
              <w:keepNext/>
              <w:keepLines/>
              <w:jc w:val="center"/>
              <w:rPr>
                <w:sz w:val="22"/>
                <w:szCs w:val="22"/>
              </w:rPr>
            </w:pPr>
            <w:r>
              <w:rPr>
                <w:sz w:val="22"/>
                <w:szCs w:val="22"/>
              </w:rPr>
              <w:t xml:space="preserve"> 281</w:t>
            </w:r>
          </w:p>
        </w:tc>
        <w:tc>
          <w:tcPr>
            <w:tcW w:w="1224" w:type="pct"/>
          </w:tcPr>
          <w:p w:rsidR="006D41DE" w:rsidRPr="00844D12" w:rsidRDefault="00BE02F2" w:rsidP="003E62D2">
            <w:pPr>
              <w:keepNext/>
              <w:keepLines/>
              <w:jc w:val="center"/>
              <w:rPr>
                <w:sz w:val="22"/>
                <w:szCs w:val="22"/>
              </w:rPr>
            </w:pPr>
            <w:r>
              <w:rPr>
                <w:sz w:val="22"/>
                <w:szCs w:val="22"/>
              </w:rPr>
              <w:t>62%</w:t>
            </w:r>
          </w:p>
        </w:tc>
      </w:tr>
      <w:tr w:rsidR="006D41DE" w:rsidRPr="00844D12" w:rsidTr="00274DEF">
        <w:trPr>
          <w:cantSplit/>
          <w:trHeight w:hRule="exact" w:val="288"/>
        </w:trPr>
        <w:tc>
          <w:tcPr>
            <w:tcW w:w="2653" w:type="pct"/>
          </w:tcPr>
          <w:p w:rsidR="006D41DE" w:rsidRPr="00844D12" w:rsidRDefault="006D41DE" w:rsidP="00E7628B">
            <w:pPr>
              <w:pStyle w:val="TableText0"/>
            </w:pPr>
          </w:p>
        </w:tc>
        <w:tc>
          <w:tcPr>
            <w:tcW w:w="1122" w:type="pct"/>
          </w:tcPr>
          <w:p w:rsidR="006D41DE" w:rsidRPr="00844D12" w:rsidRDefault="006D41DE" w:rsidP="003E62D2">
            <w:pPr>
              <w:keepNext/>
              <w:keepLines/>
              <w:jc w:val="center"/>
              <w:rPr>
                <w:sz w:val="22"/>
                <w:szCs w:val="22"/>
              </w:rPr>
            </w:pPr>
          </w:p>
        </w:tc>
        <w:tc>
          <w:tcPr>
            <w:tcW w:w="1224" w:type="pct"/>
          </w:tcPr>
          <w:p w:rsidR="006D41DE" w:rsidRPr="00844D12" w:rsidRDefault="006D41DE" w:rsidP="003E62D2">
            <w:pPr>
              <w:keepNext/>
              <w:keepLines/>
              <w:jc w:val="center"/>
              <w:rPr>
                <w:strike/>
                <w:sz w:val="22"/>
                <w:szCs w:val="22"/>
              </w:rPr>
            </w:pPr>
          </w:p>
        </w:tc>
      </w:tr>
      <w:tr w:rsidR="006D41DE" w:rsidRPr="00844D12" w:rsidTr="00274DEF">
        <w:trPr>
          <w:cantSplit/>
          <w:trHeight w:hRule="exact" w:val="288"/>
        </w:trPr>
        <w:tc>
          <w:tcPr>
            <w:tcW w:w="2653" w:type="pct"/>
          </w:tcPr>
          <w:p w:rsidR="006D41DE" w:rsidRPr="00844D12" w:rsidRDefault="00BE02F2" w:rsidP="00E7628B">
            <w:pPr>
              <w:pStyle w:val="TableText0"/>
            </w:pPr>
            <w:r w:rsidRPr="00BE02F2">
              <w:t>0.05 level test for INSS Stage 4</w:t>
            </w:r>
          </w:p>
        </w:tc>
        <w:tc>
          <w:tcPr>
            <w:tcW w:w="1122" w:type="pct"/>
          </w:tcPr>
          <w:p w:rsidR="006D41DE" w:rsidRPr="00844D12" w:rsidRDefault="006D41DE" w:rsidP="003E62D2">
            <w:pPr>
              <w:keepNext/>
              <w:keepLines/>
              <w:jc w:val="center"/>
              <w:rPr>
                <w:sz w:val="22"/>
                <w:szCs w:val="22"/>
              </w:rPr>
            </w:pPr>
          </w:p>
        </w:tc>
        <w:tc>
          <w:tcPr>
            <w:tcW w:w="1224" w:type="pct"/>
          </w:tcPr>
          <w:p w:rsidR="006D41DE" w:rsidRPr="00844D12" w:rsidRDefault="006D41DE" w:rsidP="003E62D2">
            <w:pPr>
              <w:keepNext/>
              <w:keepLines/>
              <w:jc w:val="center"/>
              <w:rPr>
                <w:strike/>
                <w:sz w:val="22"/>
                <w:szCs w:val="22"/>
              </w:rPr>
            </w:pPr>
          </w:p>
        </w:tc>
      </w:tr>
      <w:tr w:rsidR="006D41DE" w:rsidRPr="00844D12" w:rsidTr="00274DEF">
        <w:trPr>
          <w:cantSplit/>
          <w:trHeight w:hRule="exact" w:val="288"/>
        </w:trPr>
        <w:tc>
          <w:tcPr>
            <w:tcW w:w="2653" w:type="pct"/>
          </w:tcPr>
          <w:p w:rsidR="006D41DE" w:rsidRPr="00844D12" w:rsidRDefault="00BE02F2" w:rsidP="00E7628B">
            <w:pPr>
              <w:pStyle w:val="TableText0"/>
            </w:pPr>
            <w:r w:rsidRPr="00BE02F2">
              <w:tab/>
              <w:t>CR, VGPR, &amp; PR</w:t>
            </w:r>
          </w:p>
        </w:tc>
        <w:tc>
          <w:tcPr>
            <w:tcW w:w="1122" w:type="pct"/>
          </w:tcPr>
          <w:p w:rsidR="006D41DE" w:rsidRPr="00844D12" w:rsidRDefault="00BE02F2" w:rsidP="003E62D2">
            <w:pPr>
              <w:keepNext/>
              <w:keepLines/>
              <w:jc w:val="center"/>
              <w:rPr>
                <w:sz w:val="22"/>
                <w:szCs w:val="22"/>
              </w:rPr>
            </w:pPr>
            <w:r>
              <w:rPr>
                <w:sz w:val="22"/>
                <w:szCs w:val="22"/>
              </w:rPr>
              <w:t xml:space="preserve"> 328</w:t>
            </w:r>
          </w:p>
        </w:tc>
        <w:tc>
          <w:tcPr>
            <w:tcW w:w="1224" w:type="pct"/>
          </w:tcPr>
          <w:p w:rsidR="006D41DE" w:rsidRPr="00844D12" w:rsidRDefault="00BE02F2" w:rsidP="003E62D2">
            <w:pPr>
              <w:keepNext/>
              <w:keepLines/>
              <w:jc w:val="center"/>
              <w:rPr>
                <w:sz w:val="22"/>
                <w:szCs w:val="22"/>
              </w:rPr>
            </w:pPr>
            <w:r>
              <w:rPr>
                <w:sz w:val="22"/>
                <w:szCs w:val="22"/>
              </w:rPr>
              <w:t xml:space="preserve"> 85%</w:t>
            </w:r>
          </w:p>
        </w:tc>
      </w:tr>
      <w:tr w:rsidR="006D41DE" w:rsidRPr="00844D12" w:rsidTr="00274DEF">
        <w:trPr>
          <w:cantSplit/>
          <w:trHeight w:hRule="exact" w:val="288"/>
        </w:trPr>
        <w:tc>
          <w:tcPr>
            <w:tcW w:w="2653" w:type="pct"/>
          </w:tcPr>
          <w:p w:rsidR="006D41DE" w:rsidRPr="00844D12" w:rsidRDefault="00BE02F2" w:rsidP="00E7628B">
            <w:pPr>
              <w:pStyle w:val="TableText0"/>
            </w:pPr>
            <w:r w:rsidRPr="00BE02F2">
              <w:tab/>
              <w:t>CR &amp; VGPR</w:t>
            </w:r>
          </w:p>
        </w:tc>
        <w:tc>
          <w:tcPr>
            <w:tcW w:w="1122" w:type="pct"/>
          </w:tcPr>
          <w:p w:rsidR="006D41DE" w:rsidRPr="00844D12" w:rsidRDefault="00BE02F2" w:rsidP="003E62D2">
            <w:pPr>
              <w:keepNext/>
              <w:keepLines/>
              <w:jc w:val="center"/>
              <w:rPr>
                <w:sz w:val="22"/>
                <w:szCs w:val="22"/>
              </w:rPr>
            </w:pPr>
            <w:r>
              <w:rPr>
                <w:sz w:val="22"/>
                <w:szCs w:val="22"/>
              </w:rPr>
              <w:t xml:space="preserve"> 238</w:t>
            </w:r>
          </w:p>
        </w:tc>
        <w:tc>
          <w:tcPr>
            <w:tcW w:w="1224" w:type="pct"/>
          </w:tcPr>
          <w:p w:rsidR="006D41DE" w:rsidRPr="00844D12" w:rsidRDefault="00BE02F2" w:rsidP="003E62D2">
            <w:pPr>
              <w:keepNext/>
              <w:keepLines/>
              <w:jc w:val="center"/>
              <w:rPr>
                <w:sz w:val="22"/>
                <w:szCs w:val="22"/>
              </w:rPr>
            </w:pPr>
            <w:r>
              <w:rPr>
                <w:sz w:val="22"/>
                <w:szCs w:val="22"/>
              </w:rPr>
              <w:t xml:space="preserve"> 74%</w:t>
            </w:r>
          </w:p>
        </w:tc>
      </w:tr>
    </w:tbl>
    <w:p w:rsidR="0072401B" w:rsidRPr="00844D12" w:rsidRDefault="0072401B" w:rsidP="006268D4"/>
    <w:p w:rsidR="0072401B" w:rsidRPr="00844D12" w:rsidRDefault="00BE02F2" w:rsidP="00BD7310">
      <w:r>
        <w:t>In summary, to achieve 80% power at a level of 0.025 in the one-sided (i.e., 0.05 level two</w:t>
      </w:r>
      <w:r>
        <w:noBreakHyphen/>
      </w:r>
      <w:proofErr w:type="spellStart"/>
      <w:r>
        <w:t>sided</w:t>
      </w:r>
      <w:proofErr w:type="spellEnd"/>
      <w:r>
        <w:t xml:space="preserve">) EFS comparison of the two treatment arms, the sample size of randomized eligible subjects required was 386.  </w:t>
      </w:r>
    </w:p>
    <w:p w:rsidR="00BC4385" w:rsidRPr="00844D12" w:rsidRDefault="00BE02F2" w:rsidP="006C3B14">
      <w:pPr>
        <w:pStyle w:val="Heading1"/>
      </w:pPr>
      <w:bookmarkStart w:id="75" w:name="_Toc395687349"/>
      <w:bookmarkStart w:id="76" w:name="_Toc395690387"/>
      <w:bookmarkStart w:id="77" w:name="_Toc395691817"/>
      <w:bookmarkStart w:id="78" w:name="_Toc395692296"/>
      <w:bookmarkStart w:id="79" w:name="_Toc395694737"/>
      <w:bookmarkStart w:id="80" w:name="_Toc395698964"/>
      <w:bookmarkStart w:id="81" w:name="_Toc396205428"/>
      <w:bookmarkStart w:id="82" w:name="_Toc399327914"/>
      <w:bookmarkStart w:id="83" w:name="_Ref298842314"/>
      <w:bookmarkStart w:id="84" w:name="_Ref298842530"/>
      <w:bookmarkStart w:id="85" w:name="_Ref298844033"/>
      <w:bookmarkStart w:id="86" w:name="_Ref298844358"/>
      <w:bookmarkStart w:id="87" w:name="_Ref323892660"/>
      <w:bookmarkStart w:id="88" w:name="_Ref323892682"/>
      <w:bookmarkStart w:id="89" w:name="_Toc366838272"/>
      <w:r w:rsidRPr="00BE02F2">
        <w:t>ANALYSIS POPULATIONS</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A82806" w:rsidRPr="00844D12" w:rsidRDefault="00BE02F2" w:rsidP="00A82806">
      <w:r>
        <w:t xml:space="preserve">The </w:t>
      </w:r>
      <w:r>
        <w:rPr>
          <w:i/>
        </w:rPr>
        <w:t>Randomized Intent-to-Treat</w:t>
      </w:r>
      <w:r>
        <w:t xml:space="preserve"> (or Randomized ITT) population is defined as all eligible subjects randomized into the study; which does not include Stratum 07 subjects.  All subjects will be counted in the group to which they were </w:t>
      </w:r>
      <w:proofErr w:type="gramStart"/>
      <w:r>
        <w:t>randomized,</w:t>
      </w:r>
      <w:proofErr w:type="gramEnd"/>
      <w:r>
        <w:t xml:space="preserve"> regardless of the treatment they </w:t>
      </w:r>
      <w:r>
        <w:lastRenderedPageBreak/>
        <w:t>were actually given.  All original stratification information used in the randomization procedure will be used, regardless of whether it was later found to be incorrect.  All efficacy analyses will be performed on this Randomized ITT population, unless otherwise noted.  Stratum 07 subjects will be analyzed separately for efficacy and this population will be noted as “Stratum 07 Population”.</w:t>
      </w:r>
    </w:p>
    <w:p w:rsidR="004016E6" w:rsidRPr="00844D12" w:rsidRDefault="00BE02F2" w:rsidP="00A82806">
      <w:r>
        <w:t>The analyses of EFS and OS will be performed in two different Randomized ITT cohorts based on the subject’s INSS stage, although the primary analysis is based on cohort (a) below.  The two cohorts of subjects are:</w:t>
      </w:r>
    </w:p>
    <w:p w:rsidR="004016E6" w:rsidRPr="00844D12" w:rsidRDefault="00BE02F2" w:rsidP="00AB0EE1">
      <w:pPr>
        <w:numPr>
          <w:ilvl w:val="0"/>
          <w:numId w:val="16"/>
        </w:numPr>
      </w:pPr>
      <w:r>
        <w:t>All Randomized ITT subjects with pre-ASCT response of CR, VGPR or PR</w:t>
      </w:r>
    </w:p>
    <w:p w:rsidR="004016E6" w:rsidRPr="00844D12" w:rsidRDefault="00BE02F2" w:rsidP="00AB0EE1">
      <w:pPr>
        <w:numPr>
          <w:ilvl w:val="0"/>
          <w:numId w:val="16"/>
        </w:numPr>
      </w:pPr>
      <w:r>
        <w:t>All INSS Stage 4 Randomized ITT subjects with pre-ASCT responses of CR, VGPR or PR</w:t>
      </w:r>
    </w:p>
    <w:p w:rsidR="002F6CB4" w:rsidRPr="00844D12" w:rsidRDefault="00BE02F2" w:rsidP="00A82806">
      <w:r>
        <w:t xml:space="preserve">The </w:t>
      </w:r>
      <w:r>
        <w:rPr>
          <w:i/>
        </w:rPr>
        <w:t>Randomized + Stratum 07 Safety</w:t>
      </w:r>
      <w:r>
        <w:t xml:space="preserve"> population is defined as all subjects in the study actually receiving study drug, which will include the Stratum 07 subjects enrolled during the randomized portion of the study.  All subjects will be counted in the group corresponding to the treatment that they actually received.  All safety analyses will be performed on the Safety population.</w:t>
      </w:r>
    </w:p>
    <w:p w:rsidR="00541446" w:rsidRPr="00844D12" w:rsidRDefault="00BE02F2" w:rsidP="00541446">
      <w:r>
        <w:t>When outputs, such as subject accountability, are presented using the full population of enrolled subjects, the population will be noted as “Randomized + Stratum 07 Population”.</w:t>
      </w:r>
    </w:p>
    <w:p w:rsidR="00541446" w:rsidRPr="00844D12" w:rsidRDefault="00BE02F2" w:rsidP="00A82806">
      <w:pPr>
        <w:rPr>
          <w:ins w:id="90" w:author="Jody Cleveland" w:date="2013-09-11T14:51:00Z"/>
        </w:rPr>
      </w:pPr>
      <w:r>
        <w:t xml:space="preserve">With respect to the Stratum 07 subjects, in order to differentiate those who enrolled during the randomized phase of the study from those who enrolled after randomization was </w:t>
      </w:r>
      <w:proofErr w:type="gramStart"/>
      <w:r>
        <w:t>halted,</w:t>
      </w:r>
      <w:proofErr w:type="gramEnd"/>
      <w:r>
        <w:t xml:space="preserve"> the population enrolled during the randomized phase will be labeled “Stratum 07 (enrolled up to 13JAN2009)”.</w:t>
      </w:r>
    </w:p>
    <w:p w:rsidR="00EE0D9C" w:rsidRPr="00844D12" w:rsidRDefault="00BE02F2" w:rsidP="00A82806">
      <w:ins w:id="91" w:author="Jody Cleveland" w:date="2013-09-11T14:54:00Z">
        <w:r>
          <w:t>The</w:t>
        </w:r>
      </w:ins>
      <w:ins w:id="92" w:author="Jody Cleveland" w:date="2013-09-11T14:56:00Z">
        <w:r>
          <w:t>re were</w:t>
        </w:r>
      </w:ins>
      <w:ins w:id="93" w:author="Jody Cleveland" w:date="2013-09-11T14:54:00Z">
        <w:r>
          <w:t xml:space="preserve"> four crossover subjects</w:t>
        </w:r>
      </w:ins>
      <w:ins w:id="94" w:author="Jody Cleveland" w:date="2013-09-11T14:56:00Z">
        <w:r>
          <w:t xml:space="preserve"> in this study, defined as </w:t>
        </w:r>
      </w:ins>
      <w:ins w:id="95" w:author="Jody Cleveland" w:date="2013-09-11T14:54:00Z">
        <w:r>
          <w:t>those subjects randomized to RA alone who later crossed over into the non-randomized portion of the study and received immunotherapy only</w:t>
        </w:r>
      </w:ins>
      <w:ins w:id="96" w:author="Jody Cleveland" w:date="2013-09-11T14:56:00Z">
        <w:r>
          <w:t xml:space="preserve">.  These four crossover subjects were part of the Randomized ITT </w:t>
        </w:r>
        <w:r>
          <w:lastRenderedPageBreak/>
          <w:t xml:space="preserve">population, as well as the Randomized + Stratum 07 Safety population.  </w:t>
        </w:r>
      </w:ins>
      <w:ins w:id="97" w:author="Jody Cleveland" w:date="2013-09-11T14:57:00Z">
        <w:r>
          <w:t>For efficacy analyses, t</w:t>
        </w:r>
      </w:ins>
      <w:ins w:id="98" w:author="Jody Cleveland" w:date="2013-09-11T14:56:00Z">
        <w:r>
          <w:t xml:space="preserve">hese </w:t>
        </w:r>
      </w:ins>
      <w:ins w:id="99" w:author="Jody Cleveland" w:date="2013-09-11T14:57:00Z">
        <w:r>
          <w:t xml:space="preserve">four </w:t>
        </w:r>
      </w:ins>
      <w:ins w:id="100" w:author="Jody Cleveland" w:date="2013-09-11T14:56:00Z">
        <w:r>
          <w:t xml:space="preserve">subjects </w:t>
        </w:r>
      </w:ins>
      <w:ins w:id="101" w:author="Jody Cleveland" w:date="2013-09-11T14:54:00Z">
        <w:r>
          <w:t xml:space="preserve">were analyzed as randomized and censored at the point of crossover.  </w:t>
        </w:r>
      </w:ins>
      <w:ins w:id="102" w:author="Jody Cleveland" w:date="2013-09-11T14:51:00Z">
        <w:r>
          <w:t xml:space="preserve"> </w:t>
        </w:r>
      </w:ins>
      <w:ins w:id="103" w:author="Jody Cleveland" w:date="2013-09-11T14:55:00Z">
        <w:r>
          <w:t xml:space="preserve">For safety </w:t>
        </w:r>
      </w:ins>
      <w:ins w:id="104" w:author="Jody Cleveland" w:date="2013-09-11T14:57:00Z">
        <w:r>
          <w:t>analyses</w:t>
        </w:r>
      </w:ins>
      <w:ins w:id="105" w:author="Jody Cleveland" w:date="2013-09-11T14:55:00Z">
        <w:r>
          <w:t xml:space="preserve">, these four subjects were </w:t>
        </w:r>
        <w:del w:id="106" w:author="WRAdmin" w:date="2013-09-13T10:16:00Z">
          <w:r>
            <w:delText>counted</w:delText>
          </w:r>
        </w:del>
      </w:ins>
      <w:ins w:id="107" w:author="WRAdmin" w:date="2013-09-13T10:16:00Z">
        <w:r>
          <w:t>analyzed</w:t>
        </w:r>
      </w:ins>
      <w:ins w:id="108" w:author="Jody Cleveland" w:date="2013-09-11T14:55:00Z">
        <w:r>
          <w:t xml:space="preserve"> in the RA alone arm until the point of crossover, at which </w:t>
        </w:r>
      </w:ins>
      <w:ins w:id="109" w:author="Jody Cleveland" w:date="2013-09-11T14:57:00Z">
        <w:r>
          <w:t>time</w:t>
        </w:r>
      </w:ins>
      <w:ins w:id="110" w:author="Jody Cleveland" w:date="2013-09-11T14:55:00Z">
        <w:r>
          <w:t xml:space="preserve"> they were then </w:t>
        </w:r>
        <w:del w:id="111" w:author="WRAdmin" w:date="2013-09-13T10:16:00Z">
          <w:r>
            <w:delText>counted</w:delText>
          </w:r>
        </w:del>
      </w:ins>
      <w:ins w:id="112" w:author="WRAdmin" w:date="2013-09-13T10:16:00Z">
        <w:r>
          <w:t>analyzed</w:t>
        </w:r>
      </w:ins>
      <w:ins w:id="113" w:author="Jody Cleveland" w:date="2013-09-11T14:55:00Z">
        <w:r>
          <w:t xml:space="preserve"> in the immunotherapy + RA arm.</w:t>
        </w:r>
      </w:ins>
    </w:p>
    <w:p w:rsidR="00BC4385" w:rsidRPr="00844D12" w:rsidRDefault="00BE02F2" w:rsidP="006C3B14">
      <w:pPr>
        <w:pStyle w:val="Heading1"/>
      </w:pPr>
      <w:bookmarkStart w:id="114" w:name="_Toc395687351"/>
      <w:bookmarkStart w:id="115" w:name="_Toc395690389"/>
      <w:bookmarkStart w:id="116" w:name="_Toc395691819"/>
      <w:bookmarkStart w:id="117" w:name="_Toc395692298"/>
      <w:bookmarkStart w:id="118" w:name="_Toc395694739"/>
      <w:bookmarkStart w:id="119" w:name="_Toc395698966"/>
      <w:bookmarkStart w:id="120" w:name="_Toc396205430"/>
      <w:bookmarkStart w:id="121" w:name="_Toc399327916"/>
      <w:bookmarkStart w:id="122" w:name="_Ref298840663"/>
      <w:bookmarkStart w:id="123" w:name="_Ref298844044"/>
      <w:bookmarkStart w:id="124" w:name="_Ref298844066"/>
      <w:bookmarkStart w:id="125" w:name="_Ref298844189"/>
      <w:bookmarkStart w:id="126" w:name="_Ref298844316"/>
      <w:bookmarkStart w:id="127" w:name="_Toc366838273"/>
      <w:r w:rsidRPr="00BE02F2">
        <w:t>GENERAL CONSIDERATIONS FOR DATA ANALYSES</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624BB8" w:rsidRPr="00844D12" w:rsidRDefault="00BE02F2" w:rsidP="00624BB8">
      <w:r>
        <w:t xml:space="preserve">All of the data collected in the CRF will be listed.  In general, listings will be sorted by treatment group, subject number, and scheduled assessment (if applicable).  Listings will include assessment date, assessment time (if available), and study day.  For data collected on a fixed schedule, the assessment identifier will also be included on the listing.  </w:t>
      </w:r>
    </w:p>
    <w:p w:rsidR="00BC4385" w:rsidRPr="00844D12" w:rsidRDefault="00BE02F2" w:rsidP="006268D4">
      <w:r>
        <w:t xml:space="preserve">In general, the data will be summarized by scheduled assessment (if applicable) within each treatment group and overall.  For continuous variables, the summary statistics will include the mean, standard deviation, median, minimum, and maximum.  Minimums and maximums will be expressed using the level of precision in which the variable was collected.  All other statistics will be rounded, using an additional decimal point.  If a rounded value results in </w:t>
      </w:r>
      <w:r>
        <w:noBreakHyphen/>
        <w:t xml:space="preserve">0.0, the negative sign will be removed to avoid confusion.  For discrete variables, summaries will include the frequency and percent in each category.  Percentages will be rounded to one decimal point.  In general, the denominator for percentages will be the population being summarized (i.e., safety population), except in the cases where summarization is at the course level or summarization is specific to an assessment.  When a summary is produced within each course, the number of subjects exposed to study treatment within each course will be used as the denominator for percentage calculations.  When a summary is produced specific to an assessment, the number of subjects who completed the assessment (i.e., provided data) will be used as the denominator for percentage calculations.  For all inferential analyses and descriptive comparisons, p-values will be rounded to four decimal points.  </w:t>
      </w:r>
      <w:proofErr w:type="gramStart"/>
      <w:r>
        <w:t>Values less than 0.0001 will be denoted as “&lt;.0001”, and values greater than 0.9999 will be denoted as “&gt; .9999”.</w:t>
      </w:r>
      <w:proofErr w:type="gramEnd"/>
      <w:r>
        <w:t xml:space="preserve">  Whenever practical, categories of discrete variables will be ordered and labeled as </w:t>
      </w:r>
      <w:r>
        <w:lastRenderedPageBreak/>
        <w:t>they appear in the CRF, and all categories represented on the CRF will be included in summaries, even when they do not apply to any subjects in the study.</w:t>
      </w:r>
    </w:p>
    <w:p w:rsidR="004F2511" w:rsidRPr="00844D12" w:rsidRDefault="00BE02F2">
      <w:pPr>
        <w:pStyle w:val="Heading2"/>
        <w:rPr>
          <w:bCs/>
          <w:caps w:val="0"/>
        </w:rPr>
      </w:pPr>
      <w:bookmarkStart w:id="128" w:name="_Toc395694741"/>
      <w:bookmarkStart w:id="129" w:name="_Toc395698968"/>
      <w:bookmarkStart w:id="130" w:name="_Toc396205432"/>
      <w:bookmarkStart w:id="131" w:name="_Toc366838274"/>
      <w:r w:rsidRPr="00BE02F2">
        <w:rPr>
          <w:bCs/>
          <w:caps w:val="0"/>
        </w:rPr>
        <w:t>Covariates</w:t>
      </w:r>
      <w:bookmarkEnd w:id="128"/>
      <w:bookmarkEnd w:id="129"/>
      <w:bookmarkEnd w:id="130"/>
      <w:bookmarkEnd w:id="131"/>
    </w:p>
    <w:p w:rsidR="00BE7397" w:rsidRPr="00844D12" w:rsidRDefault="00BE02F2">
      <w:r>
        <w:t>No covariates will be used in the planned analyses, unless subgroup analyses determine otherwise.</w:t>
      </w:r>
    </w:p>
    <w:p w:rsidR="004F2511" w:rsidRPr="00844D12" w:rsidRDefault="00BE02F2">
      <w:pPr>
        <w:pStyle w:val="Heading2"/>
        <w:rPr>
          <w:bCs/>
          <w:caps w:val="0"/>
        </w:rPr>
      </w:pPr>
      <w:bookmarkStart w:id="132" w:name="_Toc395694742"/>
      <w:bookmarkStart w:id="133" w:name="_Toc395698969"/>
      <w:bookmarkStart w:id="134" w:name="_Toc396205433"/>
      <w:bookmarkStart w:id="135" w:name="_Toc366838275"/>
      <w:r w:rsidRPr="00BE02F2">
        <w:rPr>
          <w:bCs/>
          <w:caps w:val="0"/>
        </w:rPr>
        <w:t>Examination of Subgroups</w:t>
      </w:r>
      <w:bookmarkEnd w:id="132"/>
      <w:bookmarkEnd w:id="133"/>
      <w:bookmarkEnd w:id="134"/>
      <w:bookmarkEnd w:id="135"/>
    </w:p>
    <w:p w:rsidR="004F2511" w:rsidRPr="00844D12" w:rsidRDefault="00BE02F2">
      <w:r>
        <w:t xml:space="preserve">Event free survival and OS will be analyzed within the subgroup of INSS Stage 4 subjects (refer to Section </w:t>
      </w:r>
      <w:r w:rsidR="00D64D1D" w:rsidRPr="00844D12">
        <w:fldChar w:fldCharType="begin"/>
      </w:r>
      <w:r w:rsidR="001850DD" w:rsidRPr="00844D12">
        <w:instrText xml:space="preserve"> REF _Ref356202458 \r \h </w:instrText>
      </w:r>
      <w:r w:rsidR="00D64D1D" w:rsidRPr="00844D12">
        <w:fldChar w:fldCharType="separate"/>
      </w:r>
      <w:r w:rsidR="001850DD" w:rsidRPr="00844D12">
        <w:t>11.2.2</w:t>
      </w:r>
      <w:r w:rsidR="00D64D1D" w:rsidRPr="00844D12">
        <w:fldChar w:fldCharType="end"/>
      </w:r>
      <w:r w:rsidR="001850DD" w:rsidRPr="00844D12">
        <w:t xml:space="preserve"> for details).  Event free survival will be analyzed within the subgroup of Stratum 07 subjects (refer to Section </w:t>
      </w:r>
      <w:r w:rsidR="00D64D1D" w:rsidRPr="00844D12">
        <w:fldChar w:fldCharType="begin"/>
      </w:r>
      <w:r w:rsidR="001850DD" w:rsidRPr="00844D12">
        <w:instrText xml:space="preserve"> REF _Ref356202511 \r \h </w:instrText>
      </w:r>
      <w:r w:rsidR="00D64D1D" w:rsidRPr="00844D12">
        <w:fldChar w:fldCharType="separate"/>
      </w:r>
      <w:r w:rsidR="001850DD" w:rsidRPr="00844D12">
        <w:t>11.2.3</w:t>
      </w:r>
      <w:r w:rsidR="00D64D1D" w:rsidRPr="00844D12">
        <w:fldChar w:fldCharType="end"/>
      </w:r>
      <w:r w:rsidR="001850DD" w:rsidRPr="00844D12">
        <w:t xml:space="preserve"> for details).  </w:t>
      </w:r>
      <w:r w:rsidR="002A6B6C" w:rsidRPr="00844D12">
        <w:t xml:space="preserve">Additionally, </w:t>
      </w:r>
      <w:r w:rsidR="00F13D0F" w:rsidRPr="00844D12">
        <w:t>subject</w:t>
      </w:r>
      <w:r w:rsidR="00CD59E4" w:rsidRPr="00844D12">
        <w:t xml:space="preserve"> outcome </w:t>
      </w:r>
      <w:r w:rsidR="001850DD" w:rsidRPr="00844D12">
        <w:t xml:space="preserve">may be compared </w:t>
      </w:r>
      <w:r w:rsidR="00CD59E4" w:rsidRPr="00844D12">
        <w:t>within and between the following groups: (1)</w:t>
      </w:r>
      <w:r w:rsidR="006268D4" w:rsidRPr="00844D12">
        <w:t> </w:t>
      </w:r>
      <w:r w:rsidR="00CD59E4" w:rsidRPr="00844D12">
        <w:t>males; (2) females; (3) whites; (4) Hispanics; and (5) African-Americans</w:t>
      </w:r>
      <w:r w:rsidR="007E5073" w:rsidRPr="00844D12">
        <w:t>, as the data permits</w:t>
      </w:r>
      <w:r w:rsidR="00CD59E4" w:rsidRPr="00844D12">
        <w:t>.  The result in any one of the subgroups will be considered at odds with the overall results only if the subgroup is found to be a significant predictor in a relative risk analysis (utilizing the regression method of Cox), even after taking account of possible differences by subgroup in terms of known prognostic variables.</w:t>
      </w:r>
    </w:p>
    <w:p w:rsidR="004F2511" w:rsidRPr="00844D12" w:rsidRDefault="00BC4385">
      <w:pPr>
        <w:pStyle w:val="Heading2"/>
        <w:rPr>
          <w:bCs/>
          <w:caps w:val="0"/>
        </w:rPr>
      </w:pPr>
      <w:bookmarkStart w:id="136" w:name="_Toc395694743"/>
      <w:bookmarkStart w:id="137" w:name="_Toc395698970"/>
      <w:bookmarkStart w:id="138" w:name="_Toc396205434"/>
      <w:bookmarkStart w:id="139" w:name="_Toc366838276"/>
      <w:r w:rsidRPr="00844D12">
        <w:rPr>
          <w:bCs/>
          <w:caps w:val="0"/>
        </w:rPr>
        <w:t xml:space="preserve">Premature </w:t>
      </w:r>
      <w:r w:rsidR="00261426" w:rsidRPr="00844D12">
        <w:rPr>
          <w:bCs/>
          <w:caps w:val="0"/>
        </w:rPr>
        <w:t>Discontinuation and M</w:t>
      </w:r>
      <w:r w:rsidRPr="00844D12">
        <w:rPr>
          <w:bCs/>
          <w:caps w:val="0"/>
        </w:rPr>
        <w:t xml:space="preserve">issing </w:t>
      </w:r>
      <w:r w:rsidR="00261426" w:rsidRPr="00844D12">
        <w:rPr>
          <w:bCs/>
          <w:caps w:val="0"/>
        </w:rPr>
        <w:t>D</w:t>
      </w:r>
      <w:r w:rsidRPr="00844D12">
        <w:rPr>
          <w:bCs/>
          <w:caps w:val="0"/>
        </w:rPr>
        <w:t>ata</w:t>
      </w:r>
      <w:bookmarkEnd w:id="136"/>
      <w:bookmarkEnd w:id="137"/>
      <w:bookmarkEnd w:id="138"/>
      <w:bookmarkEnd w:id="139"/>
    </w:p>
    <w:p w:rsidR="00DC65CE" w:rsidRPr="00844D12" w:rsidRDefault="00F13D0F" w:rsidP="00DC65CE">
      <w:r w:rsidRPr="00844D12">
        <w:t>Subject</w:t>
      </w:r>
      <w:r w:rsidR="00DC65CE" w:rsidRPr="00844D12">
        <w:t xml:space="preserve">s may not complete the full </w:t>
      </w:r>
      <w:r w:rsidR="00294F1C" w:rsidRPr="00844D12">
        <w:t>six</w:t>
      </w:r>
      <w:r w:rsidR="00D546F8" w:rsidRPr="00844D12">
        <w:t xml:space="preserve"> courses</w:t>
      </w:r>
      <w:r w:rsidR="00DC65CE" w:rsidRPr="00844D12">
        <w:t xml:space="preserve"> of treatment for the following reasons: death, clinical deterioration, </w:t>
      </w:r>
      <w:r w:rsidR="004E28F6" w:rsidRPr="00844D12">
        <w:t xml:space="preserve">disease progression, </w:t>
      </w:r>
      <w:r w:rsidR="00DC65CE" w:rsidRPr="00844D12">
        <w:t>adverse event unrelated to disease, loss to follow-up, protocol violation, or withdrawal of consent for other reasons</w:t>
      </w:r>
      <w:r w:rsidR="00CD59E4" w:rsidRPr="00844D12">
        <w:t>.</w:t>
      </w:r>
      <w:r w:rsidR="00DC65CE" w:rsidRPr="00844D12">
        <w:t xml:space="preserve">  </w:t>
      </w:r>
      <w:r w:rsidR="00CD59E4" w:rsidRPr="00844D12">
        <w:t xml:space="preserve">All available data from all </w:t>
      </w:r>
      <w:r w:rsidRPr="00844D12">
        <w:t>subject</w:t>
      </w:r>
      <w:r w:rsidR="00CD59E4" w:rsidRPr="00844D12">
        <w:t>s will be used as detailed in this analysis plan</w:t>
      </w:r>
      <w:r w:rsidR="00266A37" w:rsidRPr="00844D12">
        <w:t>; no imputation method will be used for missing data</w:t>
      </w:r>
      <w:r w:rsidR="00CD59E4" w:rsidRPr="00844D12">
        <w:t>.</w:t>
      </w:r>
    </w:p>
    <w:p w:rsidR="004F2511" w:rsidRPr="00844D12" w:rsidRDefault="00BC4385">
      <w:pPr>
        <w:pStyle w:val="Heading2"/>
        <w:rPr>
          <w:bCs/>
          <w:caps w:val="0"/>
        </w:rPr>
      </w:pPr>
      <w:bookmarkStart w:id="140" w:name="_Toc395694745"/>
      <w:bookmarkStart w:id="141" w:name="_Toc395698972"/>
      <w:bookmarkStart w:id="142" w:name="_Toc396205436"/>
      <w:bookmarkStart w:id="143" w:name="_Toc366838277"/>
      <w:r w:rsidRPr="00844D12">
        <w:rPr>
          <w:bCs/>
          <w:caps w:val="0"/>
        </w:rPr>
        <w:t xml:space="preserve">Multiple </w:t>
      </w:r>
      <w:r w:rsidR="00261426" w:rsidRPr="00844D12">
        <w:rPr>
          <w:bCs/>
          <w:caps w:val="0"/>
        </w:rPr>
        <w:t>C</w:t>
      </w:r>
      <w:r w:rsidRPr="00844D12">
        <w:rPr>
          <w:bCs/>
          <w:caps w:val="0"/>
        </w:rPr>
        <w:t xml:space="preserve">omparisons and </w:t>
      </w:r>
      <w:r w:rsidR="00261426" w:rsidRPr="00844D12">
        <w:rPr>
          <w:bCs/>
          <w:caps w:val="0"/>
        </w:rPr>
        <w:t>M</w:t>
      </w:r>
      <w:r w:rsidRPr="00844D12">
        <w:rPr>
          <w:bCs/>
          <w:caps w:val="0"/>
        </w:rPr>
        <w:t>ultiplicity</w:t>
      </w:r>
      <w:bookmarkEnd w:id="140"/>
      <w:bookmarkEnd w:id="141"/>
      <w:bookmarkEnd w:id="142"/>
      <w:bookmarkEnd w:id="143"/>
    </w:p>
    <w:p w:rsidR="00CD2C7C" w:rsidRPr="00844D12" w:rsidRDefault="00CD2C7C" w:rsidP="00CD2C7C">
      <w:r w:rsidRPr="00844D12">
        <w:t>For the randomized portion of the study, there was cause to stop the trial early if the ch14.18</w:t>
      </w:r>
      <w:r w:rsidR="009A0D6F" w:rsidRPr="00844D12">
        <w:t> </w:t>
      </w:r>
      <w:r w:rsidRPr="00844D12">
        <w:t>+</w:t>
      </w:r>
      <w:r w:rsidR="009A0D6F" w:rsidRPr="00844D12">
        <w:t> </w:t>
      </w:r>
      <w:r w:rsidRPr="00844D12">
        <w:t>RA arm appeared to be insufficiently efficacious, significantly more efficacious, or if there were unacceptable toxicities.  The need for curtailment for non-significance of the ch14.18</w:t>
      </w:r>
      <w:r w:rsidR="009A0D6F" w:rsidRPr="00844D12">
        <w:t> </w:t>
      </w:r>
      <w:r w:rsidRPr="00844D12">
        <w:t>+</w:t>
      </w:r>
      <w:r w:rsidR="009A0D6F" w:rsidRPr="00844D12">
        <w:t> </w:t>
      </w:r>
      <w:r w:rsidRPr="00844D12">
        <w:t xml:space="preserve">RA arm was assessed </w:t>
      </w:r>
      <w:r w:rsidR="009A0D6F" w:rsidRPr="00844D12">
        <w:t xml:space="preserve">first </w:t>
      </w:r>
      <w:r w:rsidRPr="00844D12">
        <w:t>using</w:t>
      </w:r>
      <w:r w:rsidR="00294F1C" w:rsidRPr="00844D12">
        <w:t xml:space="preserve"> Fleming-Harrington-O’Brien boundaries and then, </w:t>
      </w:r>
      <w:r w:rsidR="00294F1C" w:rsidRPr="00844D12">
        <w:lastRenderedPageBreak/>
        <w:t>as of</w:t>
      </w:r>
      <w:r w:rsidR="00103DC8" w:rsidRPr="00844D12">
        <w:t xml:space="preserve"> the </w:t>
      </w:r>
      <w:proofErr w:type="gramStart"/>
      <w:r w:rsidR="00294F1C" w:rsidRPr="00844D12">
        <w:t>Spring</w:t>
      </w:r>
      <w:proofErr w:type="gramEnd"/>
      <w:r w:rsidR="00294F1C" w:rsidRPr="00844D12">
        <w:t xml:space="preserve"> 2009 </w:t>
      </w:r>
      <w:r w:rsidR="00103DC8" w:rsidRPr="00844D12">
        <w:t xml:space="preserve">analysis </w:t>
      </w:r>
      <w:r w:rsidR="00294F1C" w:rsidRPr="00844D12">
        <w:t>at the request of the DMC,</w:t>
      </w:r>
      <w:r w:rsidRPr="00844D12">
        <w:t xml:space="preserve"> </w:t>
      </w:r>
      <w:proofErr w:type="spellStart"/>
      <w:r w:rsidR="00103DC8" w:rsidRPr="00844D12">
        <w:t>Lan-</w:t>
      </w:r>
      <w:r w:rsidR="009A0D6F" w:rsidRPr="00844D12">
        <w:t>DeMets</w:t>
      </w:r>
      <w:proofErr w:type="spellEnd"/>
      <w:r w:rsidRPr="00844D12">
        <w:t xml:space="preserve"> boundaries for the hazard ratio (RA only: ch14.18+RA) at each interim analysis.  The interim analyses of EFS took place every six months starting after 20% (29) of the planned events had occurred.</w:t>
      </w:r>
      <w:r w:rsidR="008B345A" w:rsidRPr="00844D12">
        <w:t xml:space="preserve"> </w:t>
      </w:r>
      <w:r w:rsidRPr="00844D12">
        <w:t xml:space="preserve"> The lower bound was calculated based on repeated testing of the alternative hypothesis that the relative risk is equal to 1.6 at a p-value of 0.005.  This relative risk was calculated as control:</w:t>
      </w:r>
      <w:r w:rsidR="00294F1C" w:rsidRPr="00844D12">
        <w:t xml:space="preserve"> </w:t>
      </w:r>
      <w:r w:rsidRPr="00844D12">
        <w:t xml:space="preserve">experimental using the planning parameters for 3-year EFS.  The upper bound uses an alpha*t2 spending function for a cumulative alpha level of 0.025.  </w:t>
      </w:r>
    </w:p>
    <w:p w:rsidR="00CD2C7C" w:rsidRPr="00844D12" w:rsidRDefault="00CD2C7C" w:rsidP="00CD2C7C">
      <w:r w:rsidRPr="00844D12">
        <w:t>Using these planned interim analyses, the primary objective of the stu</w:t>
      </w:r>
      <w:r w:rsidR="00103DC8" w:rsidRPr="00844D12">
        <w:t xml:space="preserve">dy was achieved when the </w:t>
      </w:r>
      <w:proofErr w:type="spellStart"/>
      <w:r w:rsidR="00103DC8" w:rsidRPr="00844D12">
        <w:t>Lan-</w:t>
      </w:r>
      <w:r w:rsidR="009A0D6F" w:rsidRPr="00844D12">
        <w:t>DeMets</w:t>
      </w:r>
      <w:proofErr w:type="spellEnd"/>
      <w:r w:rsidRPr="00844D12">
        <w:t xml:space="preserve"> interim monitoring boundary (</w:t>
      </w:r>
      <w:r w:rsidR="00D64D1D" w:rsidRPr="00844D12">
        <w:fldChar w:fldCharType="begin"/>
      </w:r>
      <w:r w:rsidR="00F001EF" w:rsidRPr="00844D12">
        <w:instrText xml:space="preserve"> REF _Ref345484979 \h </w:instrText>
      </w:r>
      <w:r w:rsidR="00D64D1D" w:rsidRPr="00844D12">
        <w:fldChar w:fldCharType="separate"/>
      </w:r>
      <w:r w:rsidR="00F0696D" w:rsidRPr="00844D12">
        <w:t>Table 9</w:t>
      </w:r>
      <w:r w:rsidR="00F0696D" w:rsidRPr="00844D12">
        <w:noBreakHyphen/>
        <w:t>1</w:t>
      </w:r>
      <w:r w:rsidR="00D64D1D" w:rsidRPr="00844D12">
        <w:fldChar w:fldCharType="end"/>
      </w:r>
      <w:r w:rsidRPr="00844D12">
        <w:t xml:space="preserve">) for EFS was met (per data frozen </w:t>
      </w:r>
      <w:r w:rsidR="00F001EF" w:rsidRPr="00844D12">
        <w:t>1</w:t>
      </w:r>
      <w:r w:rsidR="00594FB8" w:rsidRPr="00844D12">
        <w:t>3</w:t>
      </w:r>
      <w:r w:rsidR="00F001EF" w:rsidRPr="00844D12">
        <w:t xml:space="preserve"> </w:t>
      </w:r>
      <w:r w:rsidRPr="00844D12">
        <w:t xml:space="preserve">January 2009) and randomization was halted.  </w:t>
      </w:r>
    </w:p>
    <w:p w:rsidR="00CD2C7C" w:rsidRPr="00844D12" w:rsidRDefault="006268D4" w:rsidP="008064A6">
      <w:pPr>
        <w:pStyle w:val="Caption"/>
      </w:pPr>
      <w:bookmarkStart w:id="144" w:name="_Ref345484979"/>
      <w:bookmarkStart w:id="145" w:name="_Toc361732107"/>
      <w:r w:rsidRPr="00844D12">
        <w:t xml:space="preserve">Table </w:t>
      </w:r>
      <w:r w:rsidR="00D64D1D" w:rsidRPr="00BE02F2">
        <w:fldChar w:fldCharType="begin"/>
      </w:r>
      <w:r w:rsidR="00DD4283" w:rsidRPr="00844D12">
        <w:instrText xml:space="preserve"> STYLEREF 1 \s </w:instrText>
      </w:r>
      <w:r w:rsidR="00D64D1D" w:rsidRPr="00BE02F2">
        <w:fldChar w:fldCharType="separate"/>
      </w:r>
      <w:r w:rsidR="00BE02F2" w:rsidRPr="00BE02F2">
        <w:t>9</w:t>
      </w:r>
      <w:r w:rsidR="00D64D1D" w:rsidRPr="00BE02F2">
        <w:fldChar w:fldCharType="end"/>
      </w:r>
      <w:r w:rsidR="00BE02F2" w:rsidRPr="00BE02F2">
        <w:noBreakHyphen/>
      </w:r>
      <w:fldSimple w:instr=" SEQ Table \* ARABIC \s 1 ">
        <w:r w:rsidR="00BE02F2" w:rsidRPr="00BE02F2">
          <w:t>1</w:t>
        </w:r>
      </w:fldSimple>
      <w:bookmarkEnd w:id="144"/>
      <w:r w:rsidR="00BE02F2" w:rsidRPr="00BE02F2">
        <w:t xml:space="preserve"> </w:t>
      </w:r>
      <w:r w:rsidR="00BE02F2" w:rsidRPr="00BE02F2">
        <w:tab/>
      </w:r>
      <w:proofErr w:type="spellStart"/>
      <w:r w:rsidR="00BE02F2" w:rsidRPr="00BE02F2">
        <w:t>Lan-DeMets</w:t>
      </w:r>
      <w:proofErr w:type="spellEnd"/>
      <w:r w:rsidR="00BE02F2" w:rsidRPr="00BE02F2">
        <w:t xml:space="preserve"> interim monitoring boundary values for log-rank EFS comparison of treatment arms</w:t>
      </w:r>
      <w:bookmarkEnd w:id="145"/>
    </w:p>
    <w:tbl>
      <w:tblPr>
        <w:tblStyle w:val="TableGrid"/>
        <w:tblW w:w="9108" w:type="dxa"/>
        <w:tblLook w:val="04A0"/>
      </w:tblPr>
      <w:tblGrid>
        <w:gridCol w:w="1368"/>
        <w:gridCol w:w="1890"/>
        <w:gridCol w:w="2160"/>
        <w:gridCol w:w="1710"/>
        <w:gridCol w:w="1980"/>
      </w:tblGrid>
      <w:tr w:rsidR="00E7628B" w:rsidRPr="00844D12" w:rsidTr="009A0D6F">
        <w:tc>
          <w:tcPr>
            <w:tcW w:w="1368" w:type="dxa"/>
          </w:tcPr>
          <w:p w:rsidR="00CD2C7C" w:rsidRPr="00844D12" w:rsidRDefault="00BE02F2" w:rsidP="00E7628B">
            <w:pPr>
              <w:pStyle w:val="TableHeadingRow"/>
              <w:jc w:val="left"/>
            </w:pPr>
            <w:r w:rsidRPr="00BE02F2">
              <w:t>Monitoring Time point</w:t>
            </w:r>
          </w:p>
        </w:tc>
        <w:tc>
          <w:tcPr>
            <w:tcW w:w="1890" w:type="dxa"/>
          </w:tcPr>
          <w:p w:rsidR="00CD2C7C" w:rsidRPr="00844D12" w:rsidRDefault="00BE02F2" w:rsidP="00E7628B">
            <w:pPr>
              <w:pStyle w:val="TableHeadingRow"/>
            </w:pPr>
            <w:r w:rsidRPr="00BE02F2">
              <w:t>Observed cumulative number of events</w:t>
            </w:r>
          </w:p>
        </w:tc>
        <w:tc>
          <w:tcPr>
            <w:tcW w:w="2160" w:type="dxa"/>
          </w:tcPr>
          <w:p w:rsidR="00CD2C7C" w:rsidRPr="00844D12" w:rsidRDefault="00BE02F2" w:rsidP="00E7628B">
            <w:pPr>
              <w:pStyle w:val="TableHeadingRow"/>
            </w:pPr>
            <w:r w:rsidRPr="00BE02F2">
              <w:t>Observed proportion of total expected information</w:t>
            </w:r>
          </w:p>
        </w:tc>
        <w:tc>
          <w:tcPr>
            <w:tcW w:w="1710" w:type="dxa"/>
          </w:tcPr>
          <w:p w:rsidR="00CD2C7C" w:rsidRPr="00844D12" w:rsidRDefault="00BE02F2" w:rsidP="00E7628B">
            <w:pPr>
              <w:pStyle w:val="TableHeadingRow"/>
            </w:pPr>
            <w:r w:rsidRPr="00BE02F2">
              <w:t>Observed upper boundary</w:t>
            </w:r>
            <w:r w:rsidRPr="00BE02F2">
              <w:br/>
              <w:t>z-value</w:t>
            </w:r>
          </w:p>
        </w:tc>
        <w:tc>
          <w:tcPr>
            <w:tcW w:w="1980" w:type="dxa"/>
          </w:tcPr>
          <w:p w:rsidR="00CD2C7C" w:rsidRPr="00844D12" w:rsidRDefault="00BE02F2" w:rsidP="00E7628B">
            <w:pPr>
              <w:pStyle w:val="TableHeadingRow"/>
            </w:pPr>
            <w:r w:rsidRPr="00BE02F2">
              <w:t xml:space="preserve">Upper boundary </w:t>
            </w:r>
            <w:r w:rsidRPr="00BE02F2">
              <w:br/>
              <w:t xml:space="preserve">z-value, </w:t>
            </w:r>
            <w:r w:rsidRPr="00BE02F2">
              <w:br/>
              <w:t>cum alpha = .025</w:t>
            </w:r>
          </w:p>
        </w:tc>
      </w:tr>
      <w:tr w:rsidR="00E7628B" w:rsidRPr="00844D12" w:rsidTr="009A0D6F">
        <w:tc>
          <w:tcPr>
            <w:tcW w:w="1368" w:type="dxa"/>
          </w:tcPr>
          <w:p w:rsidR="00CD2C7C" w:rsidRPr="00844D12" w:rsidRDefault="00BE02F2" w:rsidP="00E7628B">
            <w:pPr>
              <w:pStyle w:val="TableText0"/>
            </w:pPr>
            <w:r w:rsidRPr="00BE02F2">
              <w:t>Spring 2009</w:t>
            </w:r>
          </w:p>
        </w:tc>
        <w:tc>
          <w:tcPr>
            <w:tcW w:w="1890" w:type="dxa"/>
          </w:tcPr>
          <w:p w:rsidR="00CD2C7C" w:rsidRPr="00844D12" w:rsidRDefault="00BE02F2" w:rsidP="00E7628B">
            <w:pPr>
              <w:pStyle w:val="TableText0"/>
              <w:jc w:val="center"/>
            </w:pPr>
            <w:r w:rsidRPr="00BE02F2">
              <w:t>83</w:t>
            </w:r>
          </w:p>
        </w:tc>
        <w:tc>
          <w:tcPr>
            <w:tcW w:w="2160" w:type="dxa"/>
          </w:tcPr>
          <w:p w:rsidR="00CD2C7C" w:rsidRPr="00844D12" w:rsidRDefault="00BE02F2" w:rsidP="00E7628B">
            <w:pPr>
              <w:pStyle w:val="TableText0"/>
              <w:jc w:val="center"/>
            </w:pPr>
            <w:r w:rsidRPr="00BE02F2">
              <w:t>0.606</w:t>
            </w:r>
          </w:p>
        </w:tc>
        <w:tc>
          <w:tcPr>
            <w:tcW w:w="1710" w:type="dxa"/>
          </w:tcPr>
          <w:p w:rsidR="00CD2C7C" w:rsidRPr="00844D12" w:rsidRDefault="00BE02F2" w:rsidP="00E7628B">
            <w:pPr>
              <w:pStyle w:val="TableText0"/>
              <w:jc w:val="center"/>
            </w:pPr>
            <w:r w:rsidRPr="00BE02F2">
              <w:t>2.528</w:t>
            </w:r>
          </w:p>
        </w:tc>
        <w:tc>
          <w:tcPr>
            <w:tcW w:w="1980" w:type="dxa"/>
          </w:tcPr>
          <w:p w:rsidR="00CD2C7C" w:rsidRPr="00844D12" w:rsidRDefault="00BE02F2" w:rsidP="00E7628B">
            <w:pPr>
              <w:pStyle w:val="TableText0"/>
              <w:jc w:val="center"/>
            </w:pPr>
            <w:r w:rsidRPr="00BE02F2">
              <w:t>2.55</w:t>
            </w:r>
          </w:p>
        </w:tc>
      </w:tr>
    </w:tbl>
    <w:p w:rsidR="009A0D6F" w:rsidRPr="00844D12" w:rsidRDefault="009A0D6F" w:rsidP="009A0D6F"/>
    <w:p w:rsidR="009A0D6F" w:rsidRPr="00844D12" w:rsidRDefault="00BE02F2" w:rsidP="009A0D6F">
      <w:r>
        <w:t>In the planned analyses for the randomized portion of the study, no adjustments for multiplicity will be made in the primary and secondary analyses; nominal p-values will be presented only.</w:t>
      </w:r>
    </w:p>
    <w:p w:rsidR="00CD2C7C" w:rsidRPr="00844D12" w:rsidRDefault="00BE02F2" w:rsidP="00CD2C7C">
      <w:r>
        <w:t>The EFS (primary) and OS (secondary) analyses will be performed in sequence.  If the two</w:t>
      </w:r>
      <w:r>
        <w:noBreakHyphen/>
      </w:r>
      <w:proofErr w:type="spellStart"/>
      <w:r>
        <w:t>sided</w:t>
      </w:r>
      <w:proofErr w:type="spellEnd"/>
      <w:r>
        <w:t xml:space="preserve"> log-rank test comparison of Randomized ITT treatment arms for EFS yields p&lt; 0.05, then analysis of OS will proceed.</w:t>
      </w:r>
    </w:p>
    <w:p w:rsidR="00BC4385" w:rsidRPr="00844D12" w:rsidRDefault="00BE02F2" w:rsidP="006C3B14">
      <w:pPr>
        <w:pStyle w:val="Heading1"/>
      </w:pPr>
      <w:bookmarkStart w:id="146" w:name="_Toc395687352"/>
      <w:bookmarkStart w:id="147" w:name="_Toc395690390"/>
      <w:bookmarkStart w:id="148" w:name="_Toc395691820"/>
      <w:bookmarkStart w:id="149" w:name="_Toc395692299"/>
      <w:bookmarkStart w:id="150" w:name="_Toc395694748"/>
      <w:bookmarkStart w:id="151" w:name="_Toc395698975"/>
      <w:bookmarkStart w:id="152" w:name="_Toc396205439"/>
      <w:bookmarkStart w:id="153" w:name="_Toc399327917"/>
      <w:bookmarkStart w:id="154" w:name="_Toc366838278"/>
      <w:r w:rsidRPr="00BE02F2">
        <w:t>STUDY POPULATION</w:t>
      </w:r>
      <w:bookmarkEnd w:id="146"/>
      <w:bookmarkEnd w:id="147"/>
      <w:bookmarkEnd w:id="148"/>
      <w:bookmarkEnd w:id="149"/>
      <w:bookmarkEnd w:id="150"/>
      <w:bookmarkEnd w:id="151"/>
      <w:bookmarkEnd w:id="152"/>
      <w:bookmarkEnd w:id="153"/>
      <w:bookmarkEnd w:id="154"/>
    </w:p>
    <w:p w:rsidR="00BC4385" w:rsidRPr="00844D12" w:rsidRDefault="00BE02F2">
      <w:r>
        <w:t xml:space="preserve">All study population listings will be generated on the Randomized + Stratum 07 Population.  All study population tables will be generated on the Randomized + Stratum 07 Safety Population and the Randomized ITT population unless otherwise specified below.  Each of </w:t>
      </w:r>
      <w:r>
        <w:lastRenderedPageBreak/>
        <w:t>the listings and summary tables below will be created using both the 30 June 2009 and 30 June 2012 datasets, as applicable.</w:t>
      </w:r>
    </w:p>
    <w:p w:rsidR="00BC4385" w:rsidRPr="00844D12" w:rsidRDefault="00BE02F2" w:rsidP="00261426">
      <w:pPr>
        <w:pStyle w:val="Heading2"/>
        <w:rPr>
          <w:bCs/>
          <w:caps w:val="0"/>
        </w:rPr>
      </w:pPr>
      <w:bookmarkStart w:id="155" w:name="_Toc395687353"/>
      <w:bookmarkStart w:id="156" w:name="_Toc395690391"/>
      <w:bookmarkStart w:id="157" w:name="_Toc395691821"/>
      <w:bookmarkStart w:id="158" w:name="_Toc395692300"/>
      <w:bookmarkStart w:id="159" w:name="_Toc395694749"/>
      <w:bookmarkStart w:id="160" w:name="_Toc395698976"/>
      <w:bookmarkStart w:id="161" w:name="_Toc396205440"/>
      <w:bookmarkStart w:id="162" w:name="_Toc399327918"/>
      <w:bookmarkStart w:id="163" w:name="_Toc366838279"/>
      <w:r w:rsidRPr="00BE02F2">
        <w:rPr>
          <w:bCs/>
          <w:caps w:val="0"/>
        </w:rPr>
        <w:t>Subject Accountability</w:t>
      </w:r>
      <w:bookmarkEnd w:id="155"/>
      <w:bookmarkEnd w:id="156"/>
      <w:bookmarkEnd w:id="157"/>
      <w:bookmarkEnd w:id="158"/>
      <w:bookmarkEnd w:id="159"/>
      <w:bookmarkEnd w:id="160"/>
      <w:bookmarkEnd w:id="161"/>
      <w:bookmarkEnd w:id="162"/>
      <w:bookmarkEnd w:id="163"/>
    </w:p>
    <w:p w:rsidR="009A5E84" w:rsidRPr="00844D12" w:rsidRDefault="00BE02F2" w:rsidP="00AB0EE1">
      <w:pPr>
        <w:pStyle w:val="listnum0"/>
        <w:numPr>
          <w:ilvl w:val="0"/>
          <w:numId w:val="1"/>
        </w:numPr>
        <w:ind w:left="864" w:hanging="432"/>
      </w:pPr>
      <w:r>
        <w:t>Listing of Subjects that Discontinued Protocol Therapy</w:t>
      </w:r>
    </w:p>
    <w:p w:rsidR="00186C29" w:rsidRPr="00844D12" w:rsidRDefault="00BE02F2" w:rsidP="00AB0EE1">
      <w:pPr>
        <w:pStyle w:val="listnum0"/>
        <w:numPr>
          <w:ilvl w:val="0"/>
          <w:numId w:val="1"/>
        </w:numPr>
        <w:ind w:left="864" w:hanging="432"/>
      </w:pPr>
      <w:r>
        <w:t>Listing of Subject Accountability</w:t>
      </w:r>
    </w:p>
    <w:p w:rsidR="00186C29" w:rsidRPr="00844D12" w:rsidRDefault="00BE02F2" w:rsidP="00AB0EE1">
      <w:pPr>
        <w:pStyle w:val="listnum0"/>
        <w:numPr>
          <w:ilvl w:val="0"/>
          <w:numId w:val="1"/>
        </w:numPr>
        <w:ind w:left="864" w:hanging="432"/>
      </w:pPr>
      <w:r>
        <w:t>Summary of Subject Accountability</w:t>
      </w:r>
    </w:p>
    <w:p w:rsidR="007A0FDC" w:rsidRPr="00844D12" w:rsidRDefault="00BE02F2" w:rsidP="007A0FDC">
      <w:r>
        <w:t>Each of the subject accountability outputs will be generated on the Randomized + Stratum 07 population.  A listing of all subjects discontinued from the study will be included sorted by subject number and including treatment group, stratum, Safety Population status and Randomized ITT Population status.</w:t>
      </w:r>
    </w:p>
    <w:p w:rsidR="000E09C1" w:rsidRPr="00844D12" w:rsidRDefault="00BE02F2" w:rsidP="000E09C1">
      <w:r>
        <w:t>The listing of subject accountability will include s</w:t>
      </w:r>
      <w:r w:rsidR="00F13D0F" w:rsidRPr="00844D12">
        <w:t>ubject</w:t>
      </w:r>
      <w:r w:rsidR="00624033" w:rsidRPr="00844D12">
        <w:t xml:space="preserve"> number, </w:t>
      </w:r>
      <w:r w:rsidR="007201A5" w:rsidRPr="00844D12">
        <w:t xml:space="preserve">treatment group, </w:t>
      </w:r>
      <w:r w:rsidR="009E478F" w:rsidRPr="00844D12">
        <w:t xml:space="preserve">stratum, </w:t>
      </w:r>
      <w:r w:rsidR="00624033" w:rsidRPr="00844D12">
        <w:t xml:space="preserve">date of </w:t>
      </w:r>
      <w:r w:rsidR="007A290D" w:rsidRPr="00844D12">
        <w:t>enrollment/randomization</w:t>
      </w:r>
      <w:r w:rsidR="00624033" w:rsidRPr="00844D12">
        <w:t>,</w:t>
      </w:r>
      <w:r w:rsidR="000820B8" w:rsidRPr="00844D12">
        <w:t xml:space="preserve"> </w:t>
      </w:r>
      <w:r w:rsidR="003B2DCC" w:rsidRPr="00844D12">
        <w:t xml:space="preserve">Safety Population status, </w:t>
      </w:r>
      <w:r w:rsidR="00815E7F" w:rsidRPr="00844D12">
        <w:t>Randomized ITT</w:t>
      </w:r>
      <w:r w:rsidR="003B2DCC" w:rsidRPr="00844D12">
        <w:t xml:space="preserve"> Population status, </w:t>
      </w:r>
      <w:r w:rsidR="000E09C1" w:rsidRPr="00844D12">
        <w:t xml:space="preserve">date </w:t>
      </w:r>
      <w:r w:rsidR="00F13D0F" w:rsidRPr="00844D12">
        <w:t>subject</w:t>
      </w:r>
      <w:r w:rsidR="000E09C1" w:rsidRPr="00844D12">
        <w:t xml:space="preserve"> completed or discontinued from study, completion status</w:t>
      </w:r>
      <w:r w:rsidR="009F54AF" w:rsidRPr="00844D12">
        <w:t xml:space="preserve">, </w:t>
      </w:r>
      <w:r w:rsidR="003B5DB6" w:rsidRPr="00844D12">
        <w:t xml:space="preserve">date and reason for protocol therapy discontinuation, date and </w:t>
      </w:r>
      <w:r w:rsidR="007A0FDC" w:rsidRPr="00844D12">
        <w:t>reason for study discontinuation (if premature)</w:t>
      </w:r>
      <w:r w:rsidR="00501DB4" w:rsidRPr="00844D12">
        <w:t xml:space="preserve"> and off study comments</w:t>
      </w:r>
      <w:r w:rsidR="007A0FDC" w:rsidRPr="00844D12">
        <w:t xml:space="preserve">.  </w:t>
      </w:r>
      <w:r w:rsidR="000820B8" w:rsidRPr="00844D12">
        <w:t xml:space="preserve">For observations </w:t>
      </w:r>
      <w:r w:rsidR="00985D0A" w:rsidRPr="00844D12">
        <w:t>that required</w:t>
      </w:r>
      <w:r w:rsidR="000820B8" w:rsidRPr="00844D12">
        <w:t xml:space="preserve"> stratification information </w:t>
      </w:r>
      <w:r w:rsidR="00985D0A" w:rsidRPr="00844D12">
        <w:t>to be</w:t>
      </w:r>
      <w:r w:rsidR="000820B8" w:rsidRPr="00844D12">
        <w:t xml:space="preserve"> corrected, both the original and corrected information will be listed.  </w:t>
      </w:r>
      <w:r w:rsidR="000E09C1" w:rsidRPr="00844D12">
        <w:t xml:space="preserve">Also noted on the listing will be any modifications applicable to the </w:t>
      </w:r>
      <w:r w:rsidR="00F13D0F" w:rsidRPr="00844D12">
        <w:t>subject</w:t>
      </w:r>
      <w:r w:rsidR="000E09C1" w:rsidRPr="00844D12">
        <w:t xml:space="preserve"> for each population (e.g., randomized vs. </w:t>
      </w:r>
      <w:r w:rsidR="007201A5" w:rsidRPr="00844D12">
        <w:t>a</w:t>
      </w:r>
      <w:r w:rsidR="000E09C1" w:rsidRPr="00844D12">
        <w:t>ctual treatment groups, etc.).</w:t>
      </w:r>
    </w:p>
    <w:p w:rsidR="007A0FDC" w:rsidRPr="00844D12" w:rsidRDefault="000820B8" w:rsidP="007A0FDC">
      <w:r w:rsidRPr="00844D12">
        <w:t xml:space="preserve">Number of </w:t>
      </w:r>
      <w:r w:rsidR="00F13D0F" w:rsidRPr="00844D12">
        <w:t>subject</w:t>
      </w:r>
      <w:r w:rsidRPr="00844D12">
        <w:t xml:space="preserve">s </w:t>
      </w:r>
      <w:r w:rsidR="004655DB" w:rsidRPr="00844D12">
        <w:t xml:space="preserve">who were </w:t>
      </w:r>
      <w:r w:rsidRPr="00844D12">
        <w:t>enrolled, randomized</w:t>
      </w:r>
      <w:r w:rsidR="006E5773" w:rsidRPr="00844D12">
        <w:t>/non-randomized</w:t>
      </w:r>
      <w:r w:rsidRPr="00844D12">
        <w:t>,</w:t>
      </w:r>
      <w:r w:rsidR="005855AE" w:rsidRPr="00844D12">
        <w:t xml:space="preserve"> </w:t>
      </w:r>
      <w:r w:rsidR="00300273" w:rsidRPr="00844D12">
        <w:t>completed</w:t>
      </w:r>
      <w:r w:rsidR="007201A5" w:rsidRPr="00844D12">
        <w:t>,</w:t>
      </w:r>
      <w:r w:rsidR="00300273" w:rsidRPr="00844D12">
        <w:t xml:space="preserve"> </w:t>
      </w:r>
      <w:r w:rsidR="00163B0A" w:rsidRPr="00844D12">
        <w:t xml:space="preserve">discontinued from study, </w:t>
      </w:r>
      <w:r w:rsidR="00E96B3F" w:rsidRPr="00844D12">
        <w:t>in the Safety Population,</w:t>
      </w:r>
      <w:r w:rsidR="007A0FDC" w:rsidRPr="00844D12">
        <w:t xml:space="preserve"> </w:t>
      </w:r>
      <w:r w:rsidR="00752C1F" w:rsidRPr="00844D12">
        <w:t xml:space="preserve">in the </w:t>
      </w:r>
      <w:r w:rsidR="00815E7F" w:rsidRPr="00844D12">
        <w:t>Randomized ITT</w:t>
      </w:r>
      <w:r w:rsidR="00752C1F" w:rsidRPr="00844D12">
        <w:t xml:space="preserve"> Population, </w:t>
      </w:r>
      <w:r w:rsidR="00E96B3F" w:rsidRPr="00844D12">
        <w:t xml:space="preserve">in each stratum, </w:t>
      </w:r>
      <w:r w:rsidR="004655DB" w:rsidRPr="00844D12">
        <w:t xml:space="preserve">and </w:t>
      </w:r>
      <w:r w:rsidRPr="00844D12">
        <w:t xml:space="preserve">discontinued from </w:t>
      </w:r>
      <w:r w:rsidR="00163B0A" w:rsidRPr="00844D12">
        <w:t xml:space="preserve">protocol therapy by course </w:t>
      </w:r>
      <w:r w:rsidR="007A0FDC" w:rsidRPr="00844D12">
        <w:t>will be summarized</w:t>
      </w:r>
      <w:r w:rsidR="009E478F" w:rsidRPr="00844D12">
        <w:t xml:space="preserve"> by treatment group</w:t>
      </w:r>
      <w:r w:rsidR="00490D3E" w:rsidRPr="00844D12">
        <w:t xml:space="preserve"> and overall</w:t>
      </w:r>
      <w:r w:rsidR="00AF28DB" w:rsidRPr="00844D12">
        <w:t xml:space="preserve"> for the Randomized + Stratum 07 Population</w:t>
      </w:r>
      <w:r w:rsidR="004655DB" w:rsidRPr="00844D12">
        <w:t>, as well as reasons for study discontinuation</w:t>
      </w:r>
      <w:r w:rsidR="00163B0A" w:rsidRPr="00844D12">
        <w:t xml:space="preserve"> and protocol </w:t>
      </w:r>
      <w:r w:rsidR="00DF48E0" w:rsidRPr="00844D12">
        <w:t xml:space="preserve">therapy </w:t>
      </w:r>
      <w:r w:rsidR="00163B0A" w:rsidRPr="00844D12">
        <w:t>discontinuation</w:t>
      </w:r>
      <w:r w:rsidR="00D42A6E" w:rsidRPr="00844D12">
        <w:t>.</w:t>
      </w:r>
      <w:r w:rsidR="007B2AE1" w:rsidRPr="00844D12">
        <w:t xml:space="preserve">  </w:t>
      </w:r>
      <w:r w:rsidR="008F15DC" w:rsidRPr="00844D12">
        <w:t>Additionally,</w:t>
      </w:r>
      <w:r w:rsidR="00842403" w:rsidRPr="00844D12">
        <w:t xml:space="preserve"> the</w:t>
      </w:r>
      <w:r w:rsidR="008F15DC" w:rsidRPr="00844D12">
        <w:t xml:space="preserve"> duration of follow-up will be </w:t>
      </w:r>
      <w:r w:rsidR="00842403" w:rsidRPr="00844D12">
        <w:t xml:space="preserve">descriptively </w:t>
      </w:r>
      <w:r w:rsidR="008F15DC" w:rsidRPr="00844D12">
        <w:t xml:space="preserve">summarized by treatment group and overall for the Randomized + Stratum 07 Population.  Duration of follow-up is calculated for each subject as the number of days since randomization/enrollment into the study, e.g. the total duration of study </w:t>
      </w:r>
      <w:r w:rsidR="008F15DC" w:rsidRPr="00844D12">
        <w:lastRenderedPageBreak/>
        <w:t xml:space="preserve">participation.  </w:t>
      </w:r>
      <w:r w:rsidR="00697D77" w:rsidRPr="00844D12">
        <w:t xml:space="preserve">Stratum 07 subjects will be </w:t>
      </w:r>
      <w:r w:rsidR="00163B0A" w:rsidRPr="00844D12">
        <w:t>included</w:t>
      </w:r>
      <w:r w:rsidR="00697D77" w:rsidRPr="00844D12">
        <w:t xml:space="preserve"> at each applicable summarization level</w:t>
      </w:r>
      <w:r w:rsidR="00163B0A" w:rsidRPr="00844D12">
        <w:t xml:space="preserve"> (i.e. enrolled, non-randomized, completed, discontinued, Safety Population, etc.)</w:t>
      </w:r>
    </w:p>
    <w:p w:rsidR="00BC4385" w:rsidRPr="00844D12" w:rsidRDefault="00261426" w:rsidP="00261426">
      <w:pPr>
        <w:pStyle w:val="Heading2"/>
        <w:rPr>
          <w:bCs/>
          <w:caps w:val="0"/>
        </w:rPr>
      </w:pPr>
      <w:bookmarkStart w:id="164" w:name="_Toc366838280"/>
      <w:r w:rsidRPr="00844D12">
        <w:rPr>
          <w:bCs/>
          <w:caps w:val="0"/>
        </w:rPr>
        <w:t>Eligibility C</w:t>
      </w:r>
      <w:r w:rsidR="001E1ECE" w:rsidRPr="00844D12">
        <w:rPr>
          <w:bCs/>
          <w:caps w:val="0"/>
        </w:rPr>
        <w:t>riteria</w:t>
      </w:r>
      <w:bookmarkEnd w:id="164"/>
    </w:p>
    <w:p w:rsidR="00C775A0" w:rsidRPr="00844D12" w:rsidRDefault="00C775A0" w:rsidP="007A62E3">
      <w:pPr>
        <w:pStyle w:val="ListNum"/>
      </w:pPr>
      <w:r w:rsidRPr="00844D12">
        <w:t xml:space="preserve">Listing of </w:t>
      </w:r>
      <w:r w:rsidR="001E1ECE" w:rsidRPr="00844D12">
        <w:t>Eligibility</w:t>
      </w:r>
      <w:r w:rsidRPr="00844D12">
        <w:t xml:space="preserve"> Criteria</w:t>
      </w:r>
    </w:p>
    <w:p w:rsidR="001E1ECE" w:rsidRPr="00844D12" w:rsidRDefault="00DD5EB7" w:rsidP="001E1ECE">
      <w:r w:rsidRPr="00844D12">
        <w:t xml:space="preserve">The status of the </w:t>
      </w:r>
      <w:r w:rsidR="001E1ECE" w:rsidRPr="00844D12">
        <w:t xml:space="preserve">eligibility </w:t>
      </w:r>
      <w:r w:rsidRPr="00844D12">
        <w:t>criteria will be listed</w:t>
      </w:r>
      <w:r w:rsidR="008E0912" w:rsidRPr="00844D12">
        <w:t xml:space="preserve"> </w:t>
      </w:r>
      <w:r w:rsidR="00AF28DB" w:rsidRPr="00844D12">
        <w:t>and</w:t>
      </w:r>
      <w:r w:rsidR="001E1ECE" w:rsidRPr="00844D12">
        <w:t xml:space="preserve"> will include all eligibility </w:t>
      </w:r>
      <w:r w:rsidR="00985D0A" w:rsidRPr="00844D12">
        <w:t xml:space="preserve">criteria </w:t>
      </w:r>
      <w:r w:rsidR="001E1ECE" w:rsidRPr="00844D12">
        <w:t xml:space="preserve">noted in </w:t>
      </w:r>
      <w:r w:rsidR="003E62D2" w:rsidRPr="00844D12">
        <w:t xml:space="preserve">Appendix </w:t>
      </w:r>
      <w:r w:rsidR="00D64D1D" w:rsidRPr="00844D12">
        <w:fldChar w:fldCharType="begin"/>
      </w:r>
      <w:r w:rsidR="003E62D2" w:rsidRPr="00844D12">
        <w:instrText xml:space="preserve"> REF _Ref323892518 \r \h </w:instrText>
      </w:r>
      <w:r w:rsidR="00D64D1D" w:rsidRPr="00844D12">
        <w:fldChar w:fldCharType="separate"/>
      </w:r>
      <w:r w:rsidR="00F0696D" w:rsidRPr="00844D12">
        <w:t>14.1</w:t>
      </w:r>
      <w:r w:rsidR="00D64D1D" w:rsidRPr="00844D12">
        <w:fldChar w:fldCharType="end"/>
      </w:r>
      <w:r w:rsidR="001E1ECE" w:rsidRPr="00844D12">
        <w:t>, as well as all eligibility comments.</w:t>
      </w:r>
      <w:r w:rsidRPr="00844D12">
        <w:t xml:space="preserve">  </w:t>
      </w:r>
    </w:p>
    <w:p w:rsidR="00BC4385" w:rsidRPr="00844D12" w:rsidRDefault="00BD2A5E" w:rsidP="00BD2A5E">
      <w:pPr>
        <w:pStyle w:val="Heading2"/>
        <w:rPr>
          <w:bCs/>
          <w:caps w:val="0"/>
        </w:rPr>
      </w:pPr>
      <w:bookmarkStart w:id="165" w:name="_Toc395687356"/>
      <w:bookmarkStart w:id="166" w:name="_Toc395690394"/>
      <w:bookmarkStart w:id="167" w:name="_Toc395691824"/>
      <w:bookmarkStart w:id="168" w:name="_Toc395692303"/>
      <w:bookmarkStart w:id="169" w:name="_Toc395694752"/>
      <w:bookmarkStart w:id="170" w:name="_Toc395698979"/>
      <w:bookmarkStart w:id="171" w:name="_Toc396205443"/>
      <w:bookmarkStart w:id="172" w:name="_Toc399327921"/>
      <w:bookmarkStart w:id="173" w:name="_Toc366838281"/>
      <w:r w:rsidRPr="00844D12">
        <w:rPr>
          <w:bCs/>
          <w:caps w:val="0"/>
        </w:rPr>
        <w:t xml:space="preserve">Other </w:t>
      </w:r>
      <w:r w:rsidR="00C3477A" w:rsidRPr="00844D12">
        <w:rPr>
          <w:bCs/>
          <w:caps w:val="0"/>
        </w:rPr>
        <w:t>D</w:t>
      </w:r>
      <w:r w:rsidRPr="00844D12">
        <w:rPr>
          <w:bCs/>
          <w:caps w:val="0"/>
        </w:rPr>
        <w:t xml:space="preserve">escriptions of </w:t>
      </w:r>
      <w:r w:rsidR="00C3477A" w:rsidRPr="00844D12">
        <w:rPr>
          <w:bCs/>
          <w:caps w:val="0"/>
        </w:rPr>
        <w:t>S</w:t>
      </w:r>
      <w:r w:rsidRPr="00844D12">
        <w:rPr>
          <w:bCs/>
          <w:caps w:val="0"/>
        </w:rPr>
        <w:t xml:space="preserve">tudy </w:t>
      </w:r>
      <w:r w:rsidR="00C3477A" w:rsidRPr="00844D12">
        <w:rPr>
          <w:bCs/>
          <w:caps w:val="0"/>
        </w:rPr>
        <w:t>P</w:t>
      </w:r>
      <w:r w:rsidRPr="00844D12">
        <w:rPr>
          <w:bCs/>
          <w:caps w:val="0"/>
        </w:rPr>
        <w:t>opulation</w:t>
      </w:r>
      <w:bookmarkEnd w:id="165"/>
      <w:bookmarkEnd w:id="166"/>
      <w:bookmarkEnd w:id="167"/>
      <w:bookmarkEnd w:id="168"/>
      <w:bookmarkEnd w:id="169"/>
      <w:bookmarkEnd w:id="170"/>
      <w:bookmarkEnd w:id="171"/>
      <w:bookmarkEnd w:id="172"/>
      <w:bookmarkEnd w:id="173"/>
    </w:p>
    <w:p w:rsidR="00BC4385" w:rsidRPr="00844D12" w:rsidRDefault="005D24BA" w:rsidP="006C3B14">
      <w:pPr>
        <w:pStyle w:val="Heading3"/>
      </w:pPr>
      <w:bookmarkStart w:id="174" w:name="_Toc135635494"/>
      <w:bookmarkStart w:id="175" w:name="_Toc135637104"/>
      <w:bookmarkStart w:id="176" w:name="_Toc366838282"/>
      <w:r w:rsidRPr="00844D12">
        <w:t>Demographics</w:t>
      </w:r>
      <w:bookmarkEnd w:id="174"/>
      <w:bookmarkEnd w:id="175"/>
      <w:bookmarkEnd w:id="176"/>
    </w:p>
    <w:p w:rsidR="00D45BDA" w:rsidRPr="00844D12" w:rsidRDefault="00DB1D4B" w:rsidP="00AB0EE1">
      <w:pPr>
        <w:pStyle w:val="listnum0"/>
        <w:numPr>
          <w:ilvl w:val="0"/>
          <w:numId w:val="2"/>
        </w:numPr>
      </w:pPr>
      <w:r w:rsidRPr="00844D12">
        <w:t>Listing of Demographics</w:t>
      </w:r>
    </w:p>
    <w:p w:rsidR="00D45BDA" w:rsidRPr="00844D12" w:rsidRDefault="0012544F" w:rsidP="00AB0EE1">
      <w:pPr>
        <w:pStyle w:val="listnum0"/>
        <w:numPr>
          <w:ilvl w:val="0"/>
          <w:numId w:val="2"/>
        </w:numPr>
      </w:pPr>
      <w:r w:rsidRPr="00844D12">
        <w:t>Summary of Demographics</w:t>
      </w:r>
    </w:p>
    <w:p w:rsidR="00D45BDA" w:rsidRPr="00844D12" w:rsidRDefault="00D45BDA" w:rsidP="00D4569F">
      <w:r w:rsidRPr="00844D12">
        <w:t xml:space="preserve">All demographic data will be listed, including age at </w:t>
      </w:r>
      <w:r w:rsidR="00534FEB" w:rsidRPr="00844D12">
        <w:t>enrollment</w:t>
      </w:r>
      <w:r w:rsidRPr="00844D12">
        <w:t xml:space="preserve">, </w:t>
      </w:r>
      <w:r w:rsidR="007201A5" w:rsidRPr="00844D12">
        <w:t>sex</w:t>
      </w:r>
      <w:r w:rsidRPr="00844D12">
        <w:t xml:space="preserve">, ethnicity, </w:t>
      </w:r>
      <w:r w:rsidR="005A4C07" w:rsidRPr="00844D12">
        <w:t>race, method of payment</w:t>
      </w:r>
      <w:r w:rsidRPr="00844D12">
        <w:t>.  Age</w:t>
      </w:r>
      <w:r w:rsidR="005A4C07" w:rsidRPr="00844D12">
        <w:t xml:space="preserve"> at </w:t>
      </w:r>
      <w:r w:rsidR="00534FEB" w:rsidRPr="00844D12">
        <w:t>enrollment</w:t>
      </w:r>
      <w:r w:rsidRPr="00844D12">
        <w:t xml:space="preserve">, </w:t>
      </w:r>
      <w:r w:rsidR="007B2AE1" w:rsidRPr="00844D12">
        <w:t>sex</w:t>
      </w:r>
      <w:r w:rsidRPr="00844D12">
        <w:t>, ethnicity, and race will be summarized</w:t>
      </w:r>
      <w:r w:rsidR="00C661E1" w:rsidRPr="00844D12">
        <w:t xml:space="preserve"> by treatment group</w:t>
      </w:r>
      <w:r w:rsidR="007A5064" w:rsidRPr="00844D12">
        <w:t xml:space="preserve"> and overall</w:t>
      </w:r>
      <w:r w:rsidRPr="00844D12">
        <w:t xml:space="preserve">.  </w:t>
      </w:r>
    </w:p>
    <w:p w:rsidR="00B16086" w:rsidRPr="00844D12" w:rsidRDefault="00B16086" w:rsidP="00B16086">
      <w:pPr>
        <w:pStyle w:val="Heading3"/>
      </w:pPr>
      <w:bookmarkStart w:id="177" w:name="_Toc366838283"/>
      <w:r w:rsidRPr="00844D12">
        <w:t>Diagnosis</w:t>
      </w:r>
      <w:bookmarkEnd w:id="177"/>
    </w:p>
    <w:p w:rsidR="00B16086" w:rsidRPr="00844D12" w:rsidRDefault="00B16086" w:rsidP="00AB0EE1">
      <w:pPr>
        <w:pStyle w:val="listnum0"/>
        <w:numPr>
          <w:ilvl w:val="0"/>
          <w:numId w:val="15"/>
        </w:numPr>
      </w:pPr>
      <w:r w:rsidRPr="00844D12">
        <w:t>Listing of Diagnosis Data</w:t>
      </w:r>
    </w:p>
    <w:p w:rsidR="00B16086" w:rsidRPr="00844D12" w:rsidRDefault="00B16086" w:rsidP="00D4569F">
      <w:r w:rsidRPr="00844D12">
        <w:t>Diagnosis data will only be listed</w:t>
      </w:r>
      <w:r w:rsidR="00AF28DB" w:rsidRPr="00844D12">
        <w:t xml:space="preserve"> and</w:t>
      </w:r>
      <w:r w:rsidRPr="00844D12">
        <w:t xml:space="preserve"> will include diagnosis date, </w:t>
      </w:r>
      <w:r w:rsidR="007A290D" w:rsidRPr="00844D12">
        <w:t xml:space="preserve">cancer </w:t>
      </w:r>
      <w:r w:rsidRPr="00844D12">
        <w:t xml:space="preserve">stage, </w:t>
      </w:r>
      <w:proofErr w:type="gramStart"/>
      <w:r w:rsidRPr="00844D12">
        <w:t>morphology</w:t>
      </w:r>
      <w:proofErr w:type="gramEnd"/>
      <w:r w:rsidRPr="00844D12">
        <w:t xml:space="preserve"> and topography data.</w:t>
      </w:r>
      <w:r w:rsidR="007A290D" w:rsidRPr="00844D12">
        <w:t xml:space="preserve">  Note that cancer stage is not available for the June 2012 data cut.</w:t>
      </w:r>
    </w:p>
    <w:p w:rsidR="00C661E1" w:rsidRPr="00844D12" w:rsidRDefault="00C661E1" w:rsidP="00C661E1">
      <w:pPr>
        <w:pStyle w:val="Heading3"/>
      </w:pPr>
      <w:bookmarkStart w:id="178" w:name="_Toc366838284"/>
      <w:r w:rsidRPr="00844D12">
        <w:t>Baseline Disease Characteristics</w:t>
      </w:r>
      <w:bookmarkEnd w:id="178"/>
    </w:p>
    <w:p w:rsidR="00B72C33" w:rsidRPr="00844D12" w:rsidRDefault="00C661E1" w:rsidP="00AB0EE1">
      <w:pPr>
        <w:pStyle w:val="listnum0"/>
        <w:numPr>
          <w:ilvl w:val="0"/>
          <w:numId w:val="29"/>
        </w:numPr>
      </w:pPr>
      <w:r w:rsidRPr="00844D12">
        <w:t>Listing of Baseline Disease Charac</w:t>
      </w:r>
      <w:r w:rsidR="00DB1D4B" w:rsidRPr="00844D12">
        <w:t>teristics</w:t>
      </w:r>
    </w:p>
    <w:p w:rsidR="00B72C33" w:rsidRPr="00844D12" w:rsidRDefault="00C661E1" w:rsidP="00AB0EE1">
      <w:pPr>
        <w:pStyle w:val="listnum0"/>
        <w:numPr>
          <w:ilvl w:val="0"/>
          <w:numId w:val="29"/>
        </w:numPr>
      </w:pPr>
      <w:r w:rsidRPr="00844D12">
        <w:t xml:space="preserve">Summary of Baseline Disease Characteristics </w:t>
      </w:r>
    </w:p>
    <w:p w:rsidR="00C661E1" w:rsidRPr="00844D12" w:rsidRDefault="008B724E" w:rsidP="00C661E1">
      <w:r w:rsidRPr="00844D12">
        <w:t>B</w:t>
      </w:r>
      <w:r w:rsidR="00C661E1" w:rsidRPr="00844D12">
        <w:t>aseline disease characteristics data will be listed, including</w:t>
      </w:r>
      <w:r w:rsidR="003579ED" w:rsidRPr="00844D12">
        <w:t xml:space="preserve"> </w:t>
      </w:r>
      <w:r w:rsidR="007A290D" w:rsidRPr="00844D12">
        <w:t xml:space="preserve">INSS stage, </w:t>
      </w:r>
      <w:r w:rsidR="003579ED" w:rsidRPr="00844D12">
        <w:t xml:space="preserve">date of first induction chemotherapy after diagnosis, date of autologous stem </w:t>
      </w:r>
      <w:r w:rsidR="009A5E84" w:rsidRPr="00844D12">
        <w:t xml:space="preserve">cell </w:t>
      </w:r>
      <w:r w:rsidR="003579ED" w:rsidRPr="00844D12">
        <w:t xml:space="preserve">transplantation, </w:t>
      </w:r>
      <w:r w:rsidR="00C661E1" w:rsidRPr="00844D12">
        <w:t>pre</w:t>
      </w:r>
      <w:r w:rsidR="00720974" w:rsidRPr="00844D12">
        <w:noBreakHyphen/>
      </w:r>
      <w:r w:rsidR="00C661E1" w:rsidRPr="00844D12">
        <w:t>ASCT response, re</w:t>
      </w:r>
      <w:r w:rsidR="00C048C8" w:rsidRPr="00844D12">
        <w:t>ceipt of un/purged stem cells</w:t>
      </w:r>
      <w:r w:rsidR="00715FE9" w:rsidRPr="00844D12">
        <w:t>, number of days post-final ASCT procedure, absolute phagocyte count (APC), status of progressive disease</w:t>
      </w:r>
      <w:r w:rsidR="00507895" w:rsidRPr="00844D12">
        <w:t xml:space="preserve">, MYCN amplification, tumor </w:t>
      </w:r>
      <w:proofErr w:type="spellStart"/>
      <w:r w:rsidR="00507895" w:rsidRPr="00844D12">
        <w:t>ploidy</w:t>
      </w:r>
      <w:proofErr w:type="spellEnd"/>
      <w:r w:rsidR="00507895" w:rsidRPr="00844D12">
        <w:t xml:space="preserve"> and tumor histology</w:t>
      </w:r>
      <w:r w:rsidR="00C048C8" w:rsidRPr="00844D12">
        <w:t xml:space="preserve">.  </w:t>
      </w:r>
      <w:r w:rsidR="00C64875" w:rsidRPr="00844D12">
        <w:t>P</w:t>
      </w:r>
      <w:r w:rsidR="00C661E1" w:rsidRPr="00844D12">
        <w:t>re-ASCT response</w:t>
      </w:r>
      <w:r w:rsidR="0076491C" w:rsidRPr="00844D12">
        <w:t xml:space="preserve">, </w:t>
      </w:r>
      <w:r w:rsidR="007A290D" w:rsidRPr="00844D12">
        <w:t xml:space="preserve">INSS stage, </w:t>
      </w:r>
      <w:r w:rsidR="0076491C" w:rsidRPr="00844D12">
        <w:t xml:space="preserve">number of </w:t>
      </w:r>
      <w:r w:rsidR="0076491C" w:rsidRPr="00844D12">
        <w:lastRenderedPageBreak/>
        <w:t>days post-final ASCT procedure</w:t>
      </w:r>
      <w:r w:rsidR="0086599B" w:rsidRPr="00844D12">
        <w:t xml:space="preserve">, </w:t>
      </w:r>
      <w:r w:rsidR="00715FE9" w:rsidRPr="00844D12">
        <w:t>APC</w:t>
      </w:r>
      <w:r w:rsidR="00507895" w:rsidRPr="00844D12">
        <w:t>, MYCN amplification,</w:t>
      </w:r>
      <w:r w:rsidR="00715FE9" w:rsidRPr="00844D12">
        <w:t xml:space="preserve"> </w:t>
      </w:r>
      <w:r w:rsidR="00507895" w:rsidRPr="00844D12">
        <w:t xml:space="preserve">tumor </w:t>
      </w:r>
      <w:proofErr w:type="spellStart"/>
      <w:r w:rsidR="00507895" w:rsidRPr="00844D12">
        <w:t>ploidy</w:t>
      </w:r>
      <w:proofErr w:type="spellEnd"/>
      <w:r w:rsidR="00507895" w:rsidRPr="00844D12">
        <w:t xml:space="preserve"> and tumor histology </w:t>
      </w:r>
      <w:r w:rsidR="00C661E1" w:rsidRPr="00844D12">
        <w:t xml:space="preserve">will be summarized </w:t>
      </w:r>
      <w:r w:rsidR="00507895" w:rsidRPr="00844D12">
        <w:t>descriptively or categorically, as appropriate,</w:t>
      </w:r>
      <w:r w:rsidR="00507895" w:rsidRPr="00844D12">
        <w:rPr>
          <w:color w:val="FF0000"/>
        </w:rPr>
        <w:t xml:space="preserve"> </w:t>
      </w:r>
      <w:r w:rsidR="00C661E1" w:rsidRPr="00844D12">
        <w:t>by treatment group</w:t>
      </w:r>
      <w:r w:rsidR="007A5064" w:rsidRPr="00844D12">
        <w:t xml:space="preserve"> and overall</w:t>
      </w:r>
      <w:r w:rsidR="00C661E1" w:rsidRPr="00844D12">
        <w:t xml:space="preserve">.  </w:t>
      </w:r>
    </w:p>
    <w:p w:rsidR="00D4569F" w:rsidRPr="00844D12" w:rsidRDefault="00BF6634" w:rsidP="006C3B14">
      <w:pPr>
        <w:pStyle w:val="Heading3"/>
      </w:pPr>
      <w:bookmarkStart w:id="179" w:name="_Toc366838285"/>
      <w:r w:rsidRPr="00844D12">
        <w:t>Prior Therapy</w:t>
      </w:r>
      <w:bookmarkEnd w:id="179"/>
    </w:p>
    <w:p w:rsidR="00D45BDA" w:rsidRPr="00844D12" w:rsidRDefault="00D45BDA" w:rsidP="00AB0EE1">
      <w:pPr>
        <w:pStyle w:val="listnum0"/>
        <w:numPr>
          <w:ilvl w:val="0"/>
          <w:numId w:val="3"/>
        </w:numPr>
      </w:pPr>
      <w:r w:rsidRPr="00844D12">
        <w:t xml:space="preserve">Listing of </w:t>
      </w:r>
      <w:r w:rsidR="00BF6634" w:rsidRPr="00844D12">
        <w:t>Prior Therapy</w:t>
      </w:r>
    </w:p>
    <w:p w:rsidR="00D45BDA" w:rsidRPr="00844D12" w:rsidRDefault="00D45BDA" w:rsidP="00D45BDA">
      <w:r w:rsidRPr="00844D12">
        <w:t xml:space="preserve">All </w:t>
      </w:r>
      <w:r w:rsidR="004E28F6" w:rsidRPr="00844D12">
        <w:t xml:space="preserve">reported </w:t>
      </w:r>
      <w:r w:rsidR="00BF6634" w:rsidRPr="00844D12">
        <w:t xml:space="preserve">prior </w:t>
      </w:r>
      <w:r w:rsidR="004E28F6" w:rsidRPr="00844D12">
        <w:t xml:space="preserve">anti-cancer </w:t>
      </w:r>
      <w:r w:rsidR="00BF6634" w:rsidRPr="00844D12">
        <w:t>therapies</w:t>
      </w:r>
      <w:r w:rsidRPr="00844D12">
        <w:t xml:space="preserve"> </w:t>
      </w:r>
      <w:r w:rsidR="00985D0A" w:rsidRPr="00844D12">
        <w:t xml:space="preserve">for treatment of neuroblastoma </w:t>
      </w:r>
      <w:r w:rsidRPr="00844D12">
        <w:t>will be listed.  The listing will include</w:t>
      </w:r>
      <w:r w:rsidR="00BF6634" w:rsidRPr="00844D12">
        <w:t xml:space="preserve"> the type of therapy, start and stop dates for each therapy</w:t>
      </w:r>
      <w:r w:rsidR="00D42A6E" w:rsidRPr="00844D12">
        <w:t xml:space="preserve">, </w:t>
      </w:r>
      <w:r w:rsidR="00501DB4" w:rsidRPr="00844D12">
        <w:t>a</w:t>
      </w:r>
      <w:r w:rsidR="00D42A6E" w:rsidRPr="00844D12">
        <w:t xml:space="preserve"> description of each therapy</w:t>
      </w:r>
      <w:r w:rsidR="00501DB4" w:rsidRPr="00844D12">
        <w:t xml:space="preserve"> and comments</w:t>
      </w:r>
      <w:r w:rsidRPr="00844D12">
        <w:t xml:space="preserve">.  </w:t>
      </w:r>
    </w:p>
    <w:p w:rsidR="005D0646" w:rsidRPr="00844D12" w:rsidRDefault="005D0646" w:rsidP="005D0646">
      <w:pPr>
        <w:pStyle w:val="Heading3"/>
      </w:pPr>
      <w:bookmarkStart w:id="180" w:name="_Toc322525266"/>
      <w:bookmarkStart w:id="181" w:name="_Toc366838286"/>
      <w:r w:rsidRPr="00844D12">
        <w:t>Performance Status</w:t>
      </w:r>
      <w:bookmarkEnd w:id="180"/>
      <w:bookmarkEnd w:id="181"/>
    </w:p>
    <w:p w:rsidR="005D0646" w:rsidRPr="00844D12" w:rsidRDefault="005D0646" w:rsidP="00AB0EE1">
      <w:pPr>
        <w:pStyle w:val="listnum0"/>
        <w:numPr>
          <w:ilvl w:val="0"/>
          <w:numId w:val="26"/>
        </w:numPr>
      </w:pPr>
      <w:r w:rsidRPr="00844D12">
        <w:t xml:space="preserve">Listing of </w:t>
      </w:r>
      <w:r w:rsidR="00560963" w:rsidRPr="00844D12">
        <w:t xml:space="preserve">Baseline </w:t>
      </w:r>
      <w:r w:rsidRPr="00844D12">
        <w:t>Performance Status</w:t>
      </w:r>
    </w:p>
    <w:p w:rsidR="005D0646" w:rsidRPr="00844D12" w:rsidRDefault="005D0646" w:rsidP="00AB0EE1">
      <w:pPr>
        <w:pStyle w:val="listnum0"/>
        <w:numPr>
          <w:ilvl w:val="0"/>
          <w:numId w:val="26"/>
        </w:numPr>
      </w:pPr>
      <w:r w:rsidRPr="00844D12">
        <w:t xml:space="preserve">Summary of </w:t>
      </w:r>
      <w:r w:rsidR="00560963" w:rsidRPr="00844D12">
        <w:t xml:space="preserve">Baseline </w:t>
      </w:r>
      <w:r w:rsidRPr="00844D12">
        <w:t>Performance Status</w:t>
      </w:r>
    </w:p>
    <w:p w:rsidR="005D0646" w:rsidRPr="00844D12" w:rsidRDefault="005D0646" w:rsidP="005D0646">
      <w:pPr>
        <w:rPr>
          <w:ins w:id="182" w:author="WRAdmin" w:date="2013-09-13T10:23:00Z"/>
        </w:rPr>
      </w:pPr>
      <w:r w:rsidRPr="00844D12">
        <w:t xml:space="preserve">Performance status scores measured at baseline will be listed.  This listing will include the Karnofsky Performance Score or the Lansky Play Score for each </w:t>
      </w:r>
      <w:r w:rsidR="00F13D0F" w:rsidRPr="00844D12">
        <w:t>subject</w:t>
      </w:r>
      <w:r w:rsidRPr="00844D12">
        <w:t>.  The Karnofsky Performance Score is measured on an ordinal scale ranging from 10-100, in increments of 10.  The Lansky Play Score is measured on an ordinal scale ranging from 0-100, in increments of 10.  The frequency and percent in each categorical score at each assessment and will be summarized</w:t>
      </w:r>
      <w:r w:rsidR="007A5064" w:rsidRPr="00844D12">
        <w:t xml:space="preserve"> by treatment group and overall</w:t>
      </w:r>
      <w:r w:rsidRPr="00844D12">
        <w:t>.</w:t>
      </w:r>
      <w:r w:rsidR="00503A45" w:rsidRPr="00844D12">
        <w:t xml:space="preserve">  The denominator for percentage calculations will be the number of subjects who provided data for baseline performance status.</w:t>
      </w:r>
    </w:p>
    <w:p w:rsidR="007913BA" w:rsidRPr="00844D12" w:rsidRDefault="00BE02F2" w:rsidP="007913BA">
      <w:pPr>
        <w:pStyle w:val="Heading3"/>
        <w:rPr>
          <w:ins w:id="183" w:author="WRAdmin" w:date="2013-09-13T10:23:00Z"/>
        </w:rPr>
      </w:pPr>
      <w:bookmarkStart w:id="184" w:name="_Toc366838287"/>
      <w:ins w:id="185" w:author="WRAdmin" w:date="2013-09-13T10:23:00Z">
        <w:r w:rsidRPr="00BE02F2">
          <w:t>Baseline Prognostic Factors</w:t>
        </w:r>
        <w:bookmarkEnd w:id="184"/>
      </w:ins>
    </w:p>
    <w:p w:rsidR="007913BA" w:rsidRPr="00844D12" w:rsidRDefault="00BE02F2" w:rsidP="007913BA">
      <w:pPr>
        <w:pStyle w:val="listnum0"/>
        <w:numPr>
          <w:ilvl w:val="0"/>
          <w:numId w:val="46"/>
        </w:numPr>
        <w:rPr>
          <w:ins w:id="186" w:author="WRAdmin" w:date="2013-09-13T10:23:00Z"/>
        </w:rPr>
      </w:pPr>
      <w:ins w:id="187" w:author="WRAdmin" w:date="2013-09-13T10:23:00Z">
        <w:r>
          <w:t xml:space="preserve">Summary of Baseline </w:t>
        </w:r>
      </w:ins>
      <w:ins w:id="188" w:author="WRAdmin" w:date="2013-09-13T10:24:00Z">
        <w:r>
          <w:t>Prognostic Factors</w:t>
        </w:r>
      </w:ins>
      <w:ins w:id="189" w:author="WRAdmin" w:date="2013-09-13T10:25:00Z">
        <w:r w:rsidR="007913BA" w:rsidRPr="00844D12">
          <w:t xml:space="preserve"> </w:t>
        </w:r>
      </w:ins>
    </w:p>
    <w:p w:rsidR="007913BA" w:rsidRPr="00844D12" w:rsidRDefault="007913BA" w:rsidP="0079377A">
      <w:pPr>
        <w:autoSpaceDE w:val="0"/>
        <w:autoSpaceDN w:val="0"/>
        <w:adjustRightInd w:val="0"/>
        <w:spacing w:after="0" w:line="240" w:lineRule="auto"/>
        <w:rPr>
          <w:ins w:id="190" w:author="WRAdmin" w:date="2013-09-13T10:32:00Z"/>
        </w:rPr>
      </w:pPr>
      <w:ins w:id="191" w:author="WRAdmin" w:date="2013-09-13T10:24:00Z">
        <w:r w:rsidRPr="00844D12">
          <w:t xml:space="preserve">Prognostics factors (dichotomized age, </w:t>
        </w:r>
      </w:ins>
      <w:ins w:id="192" w:author="Jody Cleveland" w:date="2013-09-17T16:55:00Z">
        <w:r w:rsidR="00230982">
          <w:t xml:space="preserve">categorical </w:t>
        </w:r>
      </w:ins>
      <w:ins w:id="193" w:author="WRAdmin" w:date="2013-09-13T10:24:00Z">
        <w:r w:rsidRPr="00844D12">
          <w:t xml:space="preserve">age, INSS stage, MYCN amplification, tumor </w:t>
        </w:r>
        <w:proofErr w:type="spellStart"/>
        <w:r w:rsidRPr="00844D12">
          <w:t>ploidy</w:t>
        </w:r>
      </w:ins>
      <w:proofErr w:type="spellEnd"/>
      <w:ins w:id="194" w:author="WRAdmin" w:date="2013-09-13T10:25:00Z">
        <w:r w:rsidR="0079377A" w:rsidRPr="00844D12">
          <w:t>,</w:t>
        </w:r>
        <w:r w:rsidRPr="00844D12">
          <w:t xml:space="preserve"> histology</w:t>
        </w:r>
      </w:ins>
      <w:ins w:id="195" w:author="WRAdmin" w:date="2013-09-13T10:31:00Z">
        <w:r w:rsidR="0079377A" w:rsidRPr="00844D12">
          <w:t xml:space="preserve">, pre-ASCT response, and </w:t>
        </w:r>
      </w:ins>
      <w:ins w:id="196" w:author="WRAdmin" w:date="2013-09-13T16:43:00Z">
        <w:r w:rsidR="00624894">
          <w:t>stem cell type</w:t>
        </w:r>
      </w:ins>
      <w:ins w:id="197" w:author="WRAdmin" w:date="2013-09-13T10:25:00Z">
        <w:r w:rsidRPr="00844D12">
          <w:t xml:space="preserve">) will be summarized by </w:t>
        </w:r>
      </w:ins>
      <w:ins w:id="198" w:author="WRAdmin" w:date="2013-09-13T10:26:00Z">
        <w:r w:rsidRPr="00844D12">
          <w:t>treatment group (frequency and percentage)</w:t>
        </w:r>
      </w:ins>
      <w:ins w:id="199" w:author="WRAdmin" w:date="2013-09-13T10:28:00Z">
        <w:r w:rsidR="0079377A" w:rsidRPr="00844D12">
          <w:t xml:space="preserve"> for </w:t>
        </w:r>
      </w:ins>
      <w:ins w:id="200" w:author="WRAdmin" w:date="2013-09-13T10:35:00Z">
        <w:r w:rsidR="0079377A" w:rsidRPr="00844D12">
          <w:t xml:space="preserve">the </w:t>
        </w:r>
      </w:ins>
      <w:ins w:id="201" w:author="WRAdmin" w:date="2013-09-13T10:28:00Z">
        <w:r w:rsidR="0079377A" w:rsidRPr="00844D12">
          <w:t xml:space="preserve">Randomized ITT Population.  </w:t>
        </w:r>
      </w:ins>
      <w:ins w:id="202" w:author="WRAdmin" w:date="2013-09-13T10:35:00Z">
        <w:r w:rsidR="0079377A" w:rsidRPr="00844D12">
          <w:t xml:space="preserve">All responses, including </w:t>
        </w:r>
      </w:ins>
      <w:ins w:id="203" w:author="WRAdmin" w:date="2013-09-13T10:36:00Z">
        <w:r w:rsidR="0079377A" w:rsidRPr="00844D12">
          <w:t xml:space="preserve">“unknown” and “missing” will be included in the summary.  </w:t>
        </w:r>
      </w:ins>
      <w:ins w:id="204" w:author="WRAdmin" w:date="2013-09-13T10:29:00Z">
        <w:r w:rsidR="0079377A" w:rsidRPr="00844D12">
          <w:t xml:space="preserve">The </w:t>
        </w:r>
      </w:ins>
      <w:ins w:id="205" w:author="WRAdmin" w:date="2013-09-13T11:53:00Z">
        <w:r w:rsidR="00E21CF5" w:rsidRPr="00844D12">
          <w:t>distribution</w:t>
        </w:r>
      </w:ins>
      <w:ins w:id="206" w:author="WRAdmin" w:date="2013-09-13T10:29:00Z">
        <w:r w:rsidR="0079377A" w:rsidRPr="00844D12">
          <w:t xml:space="preserve"> of prognostic factors between the two treatment groups will be tested with the use a chi-square test</w:t>
        </w:r>
      </w:ins>
      <w:ins w:id="207" w:author="WRAdmin" w:date="2013-09-13T10:30:00Z">
        <w:r w:rsidR="0079377A" w:rsidRPr="00844D12">
          <w:t xml:space="preserve"> and the associated p-value will be presented.</w:t>
        </w:r>
      </w:ins>
      <w:ins w:id="208" w:author="WRAdmin" w:date="2013-09-13T10:23:00Z">
        <w:r w:rsidRPr="00844D12">
          <w:t xml:space="preserve">  </w:t>
        </w:r>
      </w:ins>
    </w:p>
    <w:p w:rsidR="0079377A" w:rsidRPr="00844D12" w:rsidRDefault="0079377A" w:rsidP="0079377A">
      <w:pPr>
        <w:autoSpaceDE w:val="0"/>
        <w:autoSpaceDN w:val="0"/>
        <w:adjustRightInd w:val="0"/>
        <w:spacing w:after="0" w:line="240" w:lineRule="auto"/>
        <w:rPr>
          <w:ins w:id="209" w:author="WRAdmin" w:date="2013-09-13T10:32:00Z"/>
        </w:rPr>
      </w:pPr>
    </w:p>
    <w:p w:rsidR="0079377A" w:rsidRPr="00844D12" w:rsidDel="00C45024" w:rsidRDefault="0079377A" w:rsidP="0079377A">
      <w:pPr>
        <w:autoSpaceDE w:val="0"/>
        <w:autoSpaceDN w:val="0"/>
        <w:adjustRightInd w:val="0"/>
        <w:spacing w:after="0" w:line="240" w:lineRule="auto"/>
        <w:rPr>
          <w:del w:id="210" w:author="WRAdmin" w:date="2013-09-13T10:32:00Z"/>
        </w:rPr>
      </w:pPr>
      <w:ins w:id="211" w:author="WRAdmin" w:date="2013-09-13T10:32:00Z">
        <w:r w:rsidRPr="00844D12">
          <w:t xml:space="preserve">The following responses </w:t>
        </w:r>
      </w:ins>
      <w:ins w:id="212" w:author="Jody Cleveland" w:date="2013-09-17T16:56:00Z">
        <w:r w:rsidR="00230982">
          <w:t xml:space="preserve">(including unknown/missing, as </w:t>
        </w:r>
        <w:r w:rsidR="00230982">
          <w:t>appropriate</w:t>
        </w:r>
        <w:r w:rsidR="00230982">
          <w:t xml:space="preserve">) </w:t>
        </w:r>
      </w:ins>
      <w:ins w:id="213" w:author="WRAdmin" w:date="2013-09-13T10:32:00Z">
        <w:r w:rsidRPr="00844D12">
          <w:t>will be used for summarization of each prognostic factor:</w:t>
        </w:r>
      </w:ins>
    </w:p>
    <w:p w:rsidR="00C45024" w:rsidRPr="00844D12" w:rsidRDefault="00C45024" w:rsidP="0079377A">
      <w:pPr>
        <w:autoSpaceDE w:val="0"/>
        <w:autoSpaceDN w:val="0"/>
        <w:adjustRightInd w:val="0"/>
        <w:spacing w:after="0" w:line="240" w:lineRule="auto"/>
        <w:rPr>
          <w:ins w:id="214" w:author="WRAdmin" w:date="2013-09-13T10:36:00Z"/>
        </w:rPr>
      </w:pPr>
    </w:p>
    <w:p w:rsidR="0079377A" w:rsidRPr="00844D12" w:rsidRDefault="0079377A" w:rsidP="00EA6ED5">
      <w:pPr>
        <w:pStyle w:val="ListParagraph"/>
        <w:numPr>
          <w:ilvl w:val="0"/>
          <w:numId w:val="47"/>
        </w:numPr>
        <w:autoSpaceDE w:val="0"/>
        <w:autoSpaceDN w:val="0"/>
        <w:adjustRightInd w:val="0"/>
        <w:spacing w:after="0" w:line="240" w:lineRule="auto"/>
        <w:rPr>
          <w:ins w:id="215" w:author="WRAdmin" w:date="2013-09-13T10:33:00Z"/>
        </w:rPr>
      </w:pPr>
      <w:ins w:id="216" w:author="WRAdmin" w:date="2013-09-13T10:33:00Z">
        <w:r w:rsidRPr="00844D12">
          <w:lastRenderedPageBreak/>
          <w:t>Dichotomized age:  &lt; 18 months, ≥ 18 months</w:t>
        </w:r>
      </w:ins>
    </w:p>
    <w:p w:rsidR="00EA6ED5" w:rsidRPr="00844D12" w:rsidRDefault="0079377A" w:rsidP="00EA6ED5">
      <w:pPr>
        <w:pStyle w:val="ListParagraph"/>
        <w:numPr>
          <w:ilvl w:val="0"/>
          <w:numId w:val="47"/>
        </w:numPr>
        <w:autoSpaceDE w:val="0"/>
        <w:autoSpaceDN w:val="0"/>
        <w:adjustRightInd w:val="0"/>
        <w:spacing w:after="0" w:line="240" w:lineRule="auto"/>
        <w:rPr>
          <w:ins w:id="217" w:author="WRAdmin" w:date="2013-09-13T10:46:00Z"/>
        </w:rPr>
      </w:pPr>
      <w:ins w:id="218" w:author="WRAdmin" w:date="2013-09-13T10:33:00Z">
        <w:r w:rsidRPr="00844D12">
          <w:t xml:space="preserve">Age: </w:t>
        </w:r>
      </w:ins>
      <w:ins w:id="219" w:author="WRAdmin" w:date="2013-09-13T10:46:00Z">
        <w:r w:rsidR="00EA6ED5" w:rsidRPr="00844D12">
          <w:t xml:space="preserve">pre-term newborn infants, term newborn infants (birth to 27 days), </w:t>
        </w:r>
      </w:ins>
    </w:p>
    <w:p w:rsidR="0079377A" w:rsidRPr="00844D12" w:rsidRDefault="00EA6ED5" w:rsidP="00EA6ED5">
      <w:pPr>
        <w:autoSpaceDE w:val="0"/>
        <w:autoSpaceDN w:val="0"/>
        <w:adjustRightInd w:val="0"/>
        <w:spacing w:after="0" w:line="240" w:lineRule="auto"/>
        <w:ind w:left="360"/>
        <w:rPr>
          <w:ins w:id="220" w:author="WRAdmin" w:date="2013-09-13T10:33:00Z"/>
        </w:rPr>
      </w:pPr>
      <w:proofErr w:type="gramStart"/>
      <w:ins w:id="221" w:author="WRAdmin" w:date="2013-09-13T10:37:00Z">
        <w:r w:rsidRPr="00844D12">
          <w:t>infant/toddler</w:t>
        </w:r>
      </w:ins>
      <w:proofErr w:type="gramEnd"/>
      <w:ins w:id="222" w:author="WRAdmin" w:date="2013-09-13T10:47:00Z">
        <w:r w:rsidRPr="00844D12">
          <w:t xml:space="preserve"> (</w:t>
        </w:r>
      </w:ins>
      <w:ins w:id="223" w:author="WRAdmin" w:date="2013-09-13T10:37:00Z">
        <w:r w:rsidRPr="00844D12">
          <w:t>28 days to 23 months</w:t>
        </w:r>
      </w:ins>
      <w:ins w:id="224" w:author="WRAdmin" w:date="2013-09-13T10:47:00Z">
        <w:r w:rsidRPr="00844D12">
          <w:t>)</w:t>
        </w:r>
      </w:ins>
      <w:ins w:id="225" w:author="WRAdmin" w:date="2013-09-13T10:37:00Z">
        <w:r w:rsidR="00C45024" w:rsidRPr="00844D12">
          <w:t xml:space="preserve">, </w:t>
        </w:r>
        <w:r w:rsidRPr="00844D12">
          <w:t xml:space="preserve">child </w:t>
        </w:r>
      </w:ins>
      <w:ins w:id="226" w:author="WRAdmin" w:date="2013-09-13T10:47:00Z">
        <w:r w:rsidRPr="00844D12">
          <w:t>(</w:t>
        </w:r>
      </w:ins>
      <w:ins w:id="227" w:author="WRAdmin" w:date="2013-09-13T10:37:00Z">
        <w:r w:rsidRPr="00844D12">
          <w:t>2 to 11 years</w:t>
        </w:r>
      </w:ins>
      <w:ins w:id="228" w:author="WRAdmin" w:date="2013-09-13T10:47:00Z">
        <w:r w:rsidRPr="00844D12">
          <w:t>)</w:t>
        </w:r>
      </w:ins>
      <w:ins w:id="229" w:author="WRAdmin" w:date="2013-09-13T10:37:00Z">
        <w:r w:rsidR="00C45024" w:rsidRPr="00844D12">
          <w:t xml:space="preserve">, </w:t>
        </w:r>
        <w:r w:rsidRPr="00844D12">
          <w:t xml:space="preserve">adolescent </w:t>
        </w:r>
      </w:ins>
      <w:ins w:id="230" w:author="WRAdmin" w:date="2013-09-13T10:47:00Z">
        <w:r w:rsidRPr="00844D12">
          <w:t>(</w:t>
        </w:r>
      </w:ins>
      <w:ins w:id="231" w:author="WRAdmin" w:date="2013-09-13T10:37:00Z">
        <w:r w:rsidRPr="00844D12">
          <w:t>12 to 17 years</w:t>
        </w:r>
      </w:ins>
      <w:ins w:id="232" w:author="WRAdmin" w:date="2013-09-13T10:47:00Z">
        <w:r w:rsidRPr="00844D12">
          <w:t xml:space="preserve">) and </w:t>
        </w:r>
      </w:ins>
      <w:ins w:id="233" w:author="WRAdmin" w:date="2013-09-13T10:48:00Z">
        <w:r w:rsidRPr="00844D12">
          <w:t>adult (≥ 18 years)</w:t>
        </w:r>
      </w:ins>
    </w:p>
    <w:p w:rsidR="0079377A" w:rsidRPr="00844D12" w:rsidRDefault="0079377A" w:rsidP="00EA6ED5">
      <w:pPr>
        <w:pStyle w:val="ListParagraph"/>
        <w:numPr>
          <w:ilvl w:val="0"/>
          <w:numId w:val="47"/>
        </w:numPr>
        <w:autoSpaceDE w:val="0"/>
        <w:autoSpaceDN w:val="0"/>
        <w:adjustRightInd w:val="0"/>
        <w:spacing w:after="0" w:line="240" w:lineRule="auto"/>
        <w:rPr>
          <w:ins w:id="234" w:author="WRAdmin" w:date="2013-09-13T10:33:00Z"/>
        </w:rPr>
      </w:pPr>
      <w:ins w:id="235" w:author="WRAdmin" w:date="2013-09-13T10:33:00Z">
        <w:r w:rsidRPr="00844D12">
          <w:t>INSS Stage: 2, 3, 4S</w:t>
        </w:r>
      </w:ins>
      <w:ins w:id="236" w:author="WRAdmin" w:date="2013-09-13T11:53:00Z">
        <w:r w:rsidR="00E21CF5" w:rsidRPr="00844D12">
          <w:t xml:space="preserve">, </w:t>
        </w:r>
      </w:ins>
      <w:ins w:id="237" w:author="WRAdmin" w:date="2013-09-13T10:33:00Z">
        <w:r w:rsidRPr="00844D12">
          <w:t>4</w:t>
        </w:r>
      </w:ins>
    </w:p>
    <w:p w:rsidR="0079377A" w:rsidRPr="00844D12" w:rsidRDefault="0079377A" w:rsidP="00EA6ED5">
      <w:pPr>
        <w:pStyle w:val="ListParagraph"/>
        <w:numPr>
          <w:ilvl w:val="0"/>
          <w:numId w:val="47"/>
        </w:numPr>
        <w:autoSpaceDE w:val="0"/>
        <w:autoSpaceDN w:val="0"/>
        <w:adjustRightInd w:val="0"/>
        <w:spacing w:after="0" w:line="240" w:lineRule="auto"/>
        <w:rPr>
          <w:ins w:id="238" w:author="WRAdmin" w:date="2013-09-13T10:33:00Z"/>
        </w:rPr>
      </w:pPr>
      <w:ins w:id="239" w:author="WRAdmin" w:date="2013-09-13T10:33:00Z">
        <w:r w:rsidRPr="00844D12">
          <w:t>MYCN amplification: not amplified, amplified</w:t>
        </w:r>
      </w:ins>
    </w:p>
    <w:p w:rsidR="0079377A" w:rsidRPr="00844D12" w:rsidRDefault="0079377A" w:rsidP="00EA6ED5">
      <w:pPr>
        <w:pStyle w:val="ListParagraph"/>
        <w:numPr>
          <w:ilvl w:val="0"/>
          <w:numId w:val="47"/>
        </w:numPr>
        <w:autoSpaceDE w:val="0"/>
        <w:autoSpaceDN w:val="0"/>
        <w:adjustRightInd w:val="0"/>
        <w:spacing w:after="0" w:line="240" w:lineRule="auto"/>
        <w:rPr>
          <w:ins w:id="240" w:author="WRAdmin" w:date="2013-09-13T10:34:00Z"/>
        </w:rPr>
      </w:pPr>
      <w:ins w:id="241" w:author="WRAdmin" w:date="2013-09-13T10:34:00Z">
        <w:r w:rsidRPr="00844D12">
          <w:t xml:space="preserve">Tumor </w:t>
        </w:r>
        <w:proofErr w:type="spellStart"/>
        <w:r w:rsidR="00E21CF5" w:rsidRPr="00844D12">
          <w:t>ploidy</w:t>
        </w:r>
        <w:proofErr w:type="spellEnd"/>
        <w:r w:rsidR="00E21CF5" w:rsidRPr="00844D12">
          <w:t>: Diploid</w:t>
        </w:r>
      </w:ins>
      <w:ins w:id="242" w:author="WRAdmin" w:date="2013-09-13T11:53:00Z">
        <w:r w:rsidR="00E21CF5" w:rsidRPr="00844D12">
          <w:t>,</w:t>
        </w:r>
      </w:ins>
      <w:ins w:id="243" w:author="WRAdmin" w:date="2013-09-13T10:34:00Z">
        <w:r w:rsidRPr="00844D12">
          <w:t xml:space="preserve"> Hyperdiploid</w:t>
        </w:r>
      </w:ins>
    </w:p>
    <w:p w:rsidR="0079377A" w:rsidRPr="00844D12" w:rsidRDefault="0079377A" w:rsidP="00EA6ED5">
      <w:pPr>
        <w:pStyle w:val="ListParagraph"/>
        <w:numPr>
          <w:ilvl w:val="0"/>
          <w:numId w:val="47"/>
        </w:numPr>
        <w:autoSpaceDE w:val="0"/>
        <w:autoSpaceDN w:val="0"/>
        <w:adjustRightInd w:val="0"/>
        <w:spacing w:after="0" w:line="240" w:lineRule="auto"/>
        <w:rPr>
          <w:ins w:id="244" w:author="WRAdmin" w:date="2013-09-13T10:34:00Z"/>
        </w:rPr>
      </w:pPr>
      <w:ins w:id="245" w:author="WRAdmin" w:date="2013-09-13T10:34:00Z">
        <w:r w:rsidRPr="00844D12">
          <w:t>Histology: favorable, unfavorable</w:t>
        </w:r>
      </w:ins>
    </w:p>
    <w:p w:rsidR="0079377A" w:rsidRPr="00844D12" w:rsidRDefault="0079377A" w:rsidP="00EA6ED5">
      <w:pPr>
        <w:pStyle w:val="ListParagraph"/>
        <w:numPr>
          <w:ilvl w:val="0"/>
          <w:numId w:val="47"/>
        </w:numPr>
        <w:autoSpaceDE w:val="0"/>
        <w:autoSpaceDN w:val="0"/>
        <w:adjustRightInd w:val="0"/>
        <w:spacing w:after="0" w:line="240" w:lineRule="auto"/>
        <w:rPr>
          <w:ins w:id="246" w:author="WRAdmin" w:date="2013-09-13T10:34:00Z"/>
        </w:rPr>
      </w:pPr>
      <w:ins w:id="247" w:author="WRAdmin" w:date="2013-09-13T10:34:00Z">
        <w:r w:rsidRPr="00844D12">
          <w:t>Pre-ASCT response: CR, VGPR, PR</w:t>
        </w:r>
      </w:ins>
    </w:p>
    <w:p w:rsidR="0079377A" w:rsidRPr="00844D12" w:rsidRDefault="00624894" w:rsidP="00EA6ED5">
      <w:pPr>
        <w:pStyle w:val="ListParagraph"/>
        <w:numPr>
          <w:ilvl w:val="0"/>
          <w:numId w:val="47"/>
        </w:numPr>
        <w:autoSpaceDE w:val="0"/>
        <w:autoSpaceDN w:val="0"/>
        <w:adjustRightInd w:val="0"/>
        <w:spacing w:after="0" w:line="240" w:lineRule="auto"/>
        <w:rPr>
          <w:ins w:id="248" w:author="WRAdmin" w:date="2013-09-13T10:35:00Z"/>
        </w:rPr>
      </w:pPr>
      <w:ins w:id="249" w:author="WRAdmin" w:date="2013-09-13T16:43:00Z">
        <w:r>
          <w:t>Stem Cell Type</w:t>
        </w:r>
      </w:ins>
      <w:ins w:id="250" w:author="WRAdmin" w:date="2013-09-13T10:35:00Z">
        <w:r w:rsidR="0079377A" w:rsidRPr="00844D12">
          <w:t xml:space="preserve">: </w:t>
        </w:r>
      </w:ins>
      <w:ins w:id="251" w:author="WRAdmin" w:date="2013-09-13T16:43:00Z">
        <w:r>
          <w:t>purged, unpurged</w:t>
        </w:r>
      </w:ins>
      <w:ins w:id="252" w:author="Jody Cleveland" w:date="2013-09-17T16:56:00Z">
        <w:r w:rsidR="00230982">
          <w:t xml:space="preserve"> (derived from the stratification variable)</w:t>
        </w:r>
      </w:ins>
    </w:p>
    <w:p w:rsidR="0079377A" w:rsidRPr="00844D12" w:rsidRDefault="0079377A" w:rsidP="0079377A">
      <w:pPr>
        <w:autoSpaceDE w:val="0"/>
        <w:autoSpaceDN w:val="0"/>
        <w:adjustRightInd w:val="0"/>
        <w:spacing w:after="0" w:line="240" w:lineRule="auto"/>
        <w:rPr>
          <w:ins w:id="253" w:author="WRAdmin" w:date="2013-09-13T10:33:00Z"/>
        </w:rPr>
      </w:pPr>
    </w:p>
    <w:p w:rsidR="00BC4385" w:rsidRPr="00844D12" w:rsidRDefault="0032399B" w:rsidP="006C3B14">
      <w:pPr>
        <w:pStyle w:val="Heading1"/>
      </w:pPr>
      <w:bookmarkStart w:id="254" w:name="_Toc395687357"/>
      <w:bookmarkStart w:id="255" w:name="_Toc395690395"/>
      <w:bookmarkStart w:id="256" w:name="_Toc395691825"/>
      <w:bookmarkStart w:id="257" w:name="_Toc395692304"/>
      <w:bookmarkStart w:id="258" w:name="_Toc395694753"/>
      <w:bookmarkStart w:id="259" w:name="_Toc395698980"/>
      <w:bookmarkStart w:id="260" w:name="_Toc396205444"/>
      <w:bookmarkStart w:id="261" w:name="_Toc399327922"/>
      <w:bookmarkStart w:id="262" w:name="_Toc366838288"/>
      <w:r w:rsidRPr="00844D12">
        <w:t>EFFICACY ANALYSES</w:t>
      </w:r>
      <w:bookmarkEnd w:id="254"/>
      <w:bookmarkEnd w:id="255"/>
      <w:bookmarkEnd w:id="256"/>
      <w:bookmarkEnd w:id="257"/>
      <w:bookmarkEnd w:id="258"/>
      <w:bookmarkEnd w:id="259"/>
      <w:bookmarkEnd w:id="260"/>
      <w:bookmarkEnd w:id="261"/>
      <w:bookmarkEnd w:id="262"/>
    </w:p>
    <w:p w:rsidR="00BC4385" w:rsidRPr="00844D12" w:rsidRDefault="00DF2AFD">
      <w:r w:rsidRPr="00844D12">
        <w:t xml:space="preserve">Except where otherwise noted, all efficacy analyses will only be performed on the </w:t>
      </w:r>
      <w:r w:rsidR="00815E7F" w:rsidRPr="00844D12">
        <w:t>Randomized ITT</w:t>
      </w:r>
      <w:r w:rsidRPr="00844D12">
        <w:t xml:space="preserve"> population (see Section</w:t>
      </w:r>
      <w:r w:rsidR="00C3477A" w:rsidRPr="00844D12">
        <w:t> </w:t>
      </w:r>
      <w:r w:rsidR="00D64D1D" w:rsidRPr="00844D12">
        <w:fldChar w:fldCharType="begin"/>
      </w:r>
      <w:r w:rsidR="003E62D2" w:rsidRPr="00844D12">
        <w:instrText xml:space="preserve"> REF _Ref323892660 \r \h </w:instrText>
      </w:r>
      <w:r w:rsidR="00D64D1D" w:rsidRPr="00844D12">
        <w:fldChar w:fldCharType="separate"/>
      </w:r>
      <w:r w:rsidR="00F0696D" w:rsidRPr="00844D12">
        <w:t>8</w:t>
      </w:r>
      <w:r w:rsidR="00D64D1D" w:rsidRPr="00844D12">
        <w:fldChar w:fldCharType="end"/>
      </w:r>
      <w:r w:rsidRPr="00844D12">
        <w:t>).</w:t>
      </w:r>
      <w:r w:rsidR="00620EE3" w:rsidRPr="00844D12">
        <w:t xml:space="preserve">  Each of the listings, summary tables and plots below will be created using both the </w:t>
      </w:r>
      <w:r w:rsidR="00B5284D" w:rsidRPr="00844D12">
        <w:t xml:space="preserve">30 June </w:t>
      </w:r>
      <w:r w:rsidR="00620EE3" w:rsidRPr="00844D12">
        <w:t xml:space="preserve">2009 and </w:t>
      </w:r>
      <w:r w:rsidR="00B5284D" w:rsidRPr="00844D12">
        <w:t xml:space="preserve">30 June </w:t>
      </w:r>
      <w:r w:rsidR="00620EE3" w:rsidRPr="00844D12">
        <w:t>2012 datasets</w:t>
      </w:r>
      <w:r w:rsidR="009E2CC0" w:rsidRPr="00844D12">
        <w:t>, as applicable</w:t>
      </w:r>
      <w:r w:rsidR="00620EE3" w:rsidRPr="00844D12">
        <w:t>.</w:t>
      </w:r>
      <w:r w:rsidR="009A0D6F" w:rsidRPr="00844D12">
        <w:t xml:space="preserve">  Event-free survival and OS will be calculated at two years for the 30 June 2009 data cut and at three years for the 30 June 2012 data cut, except where otherwise noted.</w:t>
      </w:r>
    </w:p>
    <w:p w:rsidR="005E528B" w:rsidRPr="00844D12" w:rsidRDefault="005E528B">
      <w:r w:rsidRPr="00844D12">
        <w:t xml:space="preserve">A listing of subjects excluded from efficacy analyses (both </w:t>
      </w:r>
      <w:r w:rsidR="00B5284D" w:rsidRPr="00844D12">
        <w:t xml:space="preserve">30 June </w:t>
      </w:r>
      <w:r w:rsidRPr="00844D12">
        <w:t xml:space="preserve">2009 and </w:t>
      </w:r>
      <w:r w:rsidR="00B5284D" w:rsidRPr="00844D12">
        <w:t xml:space="preserve">30 June </w:t>
      </w:r>
      <w:r w:rsidRPr="00844D12">
        <w:t>2012) will be included at the beginning of the set of efficacy tables.</w:t>
      </w:r>
    </w:p>
    <w:p w:rsidR="00BC4385" w:rsidRPr="00844D12" w:rsidRDefault="00BD2A5E" w:rsidP="00BD2A5E">
      <w:pPr>
        <w:pStyle w:val="Heading2"/>
        <w:rPr>
          <w:bCs/>
          <w:caps w:val="0"/>
        </w:rPr>
      </w:pPr>
      <w:bookmarkStart w:id="263" w:name="_Toc395687358"/>
      <w:bookmarkStart w:id="264" w:name="_Toc395690396"/>
      <w:bookmarkStart w:id="265" w:name="_Toc395691826"/>
      <w:bookmarkStart w:id="266" w:name="_Toc395692305"/>
      <w:bookmarkStart w:id="267" w:name="_Toc395694754"/>
      <w:bookmarkStart w:id="268" w:name="_Toc395698981"/>
      <w:bookmarkStart w:id="269" w:name="_Toc396205445"/>
      <w:bookmarkStart w:id="270" w:name="_Toc399327923"/>
      <w:bookmarkStart w:id="271" w:name="_Ref298844150"/>
      <w:bookmarkStart w:id="272" w:name="_Toc366838289"/>
      <w:r w:rsidRPr="00844D12">
        <w:rPr>
          <w:bCs/>
          <w:caps w:val="0"/>
        </w:rPr>
        <w:t xml:space="preserve">Primary </w:t>
      </w:r>
      <w:r w:rsidR="00C3477A" w:rsidRPr="00844D12">
        <w:rPr>
          <w:bCs/>
          <w:caps w:val="0"/>
        </w:rPr>
        <w:t>E</w:t>
      </w:r>
      <w:r w:rsidRPr="00844D12">
        <w:rPr>
          <w:bCs/>
          <w:caps w:val="0"/>
        </w:rPr>
        <w:t xml:space="preserve">fficacy </w:t>
      </w:r>
      <w:r w:rsidR="00C3477A" w:rsidRPr="00844D12">
        <w:rPr>
          <w:bCs/>
          <w:caps w:val="0"/>
        </w:rPr>
        <w:t>M</w:t>
      </w:r>
      <w:r w:rsidRPr="00844D12">
        <w:rPr>
          <w:bCs/>
          <w:caps w:val="0"/>
        </w:rPr>
        <w:t>easure</w:t>
      </w:r>
      <w:bookmarkEnd w:id="263"/>
      <w:bookmarkEnd w:id="264"/>
      <w:bookmarkEnd w:id="265"/>
      <w:bookmarkEnd w:id="266"/>
      <w:bookmarkEnd w:id="267"/>
      <w:bookmarkEnd w:id="268"/>
      <w:bookmarkEnd w:id="269"/>
      <w:bookmarkEnd w:id="270"/>
      <w:bookmarkEnd w:id="271"/>
      <w:bookmarkEnd w:id="272"/>
    </w:p>
    <w:p w:rsidR="00E84C1D" w:rsidRPr="00844D12" w:rsidRDefault="00030B44" w:rsidP="00AB0EE1">
      <w:pPr>
        <w:pStyle w:val="ListNum"/>
        <w:keepNext/>
        <w:numPr>
          <w:ilvl w:val="0"/>
          <w:numId w:val="25"/>
        </w:numPr>
      </w:pPr>
      <w:r w:rsidRPr="00844D12">
        <w:t xml:space="preserve">Listing of </w:t>
      </w:r>
      <w:r w:rsidR="00E84C1D" w:rsidRPr="00844D12">
        <w:t>Event-Free Survival</w:t>
      </w:r>
    </w:p>
    <w:p w:rsidR="006E5773" w:rsidRPr="00844D12" w:rsidRDefault="00175800" w:rsidP="00AB0EE1">
      <w:pPr>
        <w:pStyle w:val="ListNum"/>
        <w:keepNext/>
        <w:numPr>
          <w:ilvl w:val="0"/>
          <w:numId w:val="25"/>
        </w:numPr>
      </w:pPr>
      <w:r w:rsidRPr="00844D12">
        <w:t>Listing of Event-Free Survival Differences</w:t>
      </w:r>
    </w:p>
    <w:p w:rsidR="006E5773" w:rsidRPr="00844D12" w:rsidRDefault="002F17A9" w:rsidP="00AB0EE1">
      <w:pPr>
        <w:pStyle w:val="ListNum"/>
        <w:keepNext/>
        <w:numPr>
          <w:ilvl w:val="0"/>
          <w:numId w:val="25"/>
        </w:numPr>
      </w:pPr>
      <w:r w:rsidRPr="00844D12">
        <w:t xml:space="preserve">Summary of </w:t>
      </w:r>
      <w:r w:rsidR="007C67B7" w:rsidRPr="00844D12">
        <w:t xml:space="preserve">Event-Free Survival Analysis (primary analysis):  </w:t>
      </w:r>
      <w:r w:rsidR="00815E7F" w:rsidRPr="00844D12">
        <w:t>Randomized ITT</w:t>
      </w:r>
      <w:r w:rsidR="007C67B7" w:rsidRPr="00844D12">
        <w:t xml:space="preserve"> population</w:t>
      </w:r>
    </w:p>
    <w:p w:rsidR="006E5773" w:rsidRPr="00844D12" w:rsidRDefault="003D2D67" w:rsidP="00AB0EE1">
      <w:pPr>
        <w:pStyle w:val="ListNum"/>
        <w:keepNext/>
        <w:numPr>
          <w:ilvl w:val="0"/>
          <w:numId w:val="25"/>
        </w:numPr>
      </w:pPr>
      <w:r w:rsidRPr="00844D12">
        <w:t xml:space="preserve">Summary of </w:t>
      </w:r>
      <w:r w:rsidR="00827089" w:rsidRPr="00844D12">
        <w:t xml:space="preserve">Time </w:t>
      </w:r>
      <w:r w:rsidR="00C07EBA" w:rsidRPr="00844D12">
        <w:t>to</w:t>
      </w:r>
      <w:r w:rsidR="00827089" w:rsidRPr="00844D12">
        <w:t xml:space="preserve"> E</w:t>
      </w:r>
      <w:r w:rsidR="00C07EBA" w:rsidRPr="00844D12">
        <w:t>vent</w:t>
      </w:r>
      <w:r w:rsidRPr="00844D12">
        <w:t>-Free Survival</w:t>
      </w:r>
    </w:p>
    <w:p w:rsidR="007C67B7" w:rsidRPr="00844D12" w:rsidRDefault="00025E8B" w:rsidP="00AB0EE1">
      <w:pPr>
        <w:pStyle w:val="ListNum"/>
        <w:keepNext/>
        <w:numPr>
          <w:ilvl w:val="0"/>
          <w:numId w:val="25"/>
        </w:numPr>
      </w:pPr>
      <w:r w:rsidRPr="00844D12">
        <w:t xml:space="preserve">Plot of </w:t>
      </w:r>
      <w:r w:rsidR="007C67B7" w:rsidRPr="00844D12">
        <w:t xml:space="preserve">Event-Free Survival Analysis (primary analysis):  </w:t>
      </w:r>
      <w:r w:rsidR="00815E7F" w:rsidRPr="00844D12">
        <w:t>Randomized ITT</w:t>
      </w:r>
      <w:r w:rsidR="007C67B7" w:rsidRPr="00844D12">
        <w:t xml:space="preserve"> population</w:t>
      </w:r>
    </w:p>
    <w:p w:rsidR="002951AB" w:rsidRPr="00844D12" w:rsidRDefault="009A0D6F" w:rsidP="002951AB">
      <w:pPr>
        <w:rPr>
          <w:ins w:id="273" w:author="Jody Cleveland" w:date="2013-09-11T15:00:00Z"/>
        </w:rPr>
      </w:pPr>
      <w:r w:rsidRPr="00844D12">
        <w:t xml:space="preserve">Two-year EFS data will be derived from the 30 June 2009 data cut, and separately three-year EFS will be derived from the 30 June 2012 data cut.  </w:t>
      </w:r>
      <w:r w:rsidR="007A0FDC" w:rsidRPr="00844D12">
        <w:t xml:space="preserve">All </w:t>
      </w:r>
      <w:r w:rsidR="004016E6" w:rsidRPr="00844D12">
        <w:t>survival</w:t>
      </w:r>
      <w:r w:rsidR="007A0FDC" w:rsidRPr="00844D12">
        <w:t xml:space="preserve"> data will be listed</w:t>
      </w:r>
      <w:r w:rsidR="002951AB" w:rsidRPr="00844D12">
        <w:t xml:space="preserve">. </w:t>
      </w:r>
      <w:r w:rsidR="007A0FDC" w:rsidRPr="00844D12">
        <w:t xml:space="preserve"> </w:t>
      </w:r>
      <w:r w:rsidR="00175800" w:rsidRPr="00844D12">
        <w:t xml:space="preserve">Additionally, a listing will be created documenting those </w:t>
      </w:r>
      <w:r w:rsidR="00F13D0F" w:rsidRPr="00844D12">
        <w:t>subject</w:t>
      </w:r>
      <w:r w:rsidR="00175800" w:rsidRPr="00844D12">
        <w:t xml:space="preserve">s whose </w:t>
      </w:r>
      <w:r w:rsidR="00103DC8" w:rsidRPr="00844D12">
        <w:t>EFS</w:t>
      </w:r>
      <w:r w:rsidR="00175800" w:rsidRPr="00844D12">
        <w:t xml:space="preserve"> time differs between the </w:t>
      </w:r>
      <w:r w:rsidR="00594FB8" w:rsidRPr="00844D12">
        <w:t>13</w:t>
      </w:r>
      <w:r w:rsidR="00B5284D" w:rsidRPr="00844D12">
        <w:t> January</w:t>
      </w:r>
      <w:r w:rsidR="00175800" w:rsidRPr="00844D12">
        <w:t xml:space="preserve"> 2009 and </w:t>
      </w:r>
      <w:r w:rsidR="00B5284D" w:rsidRPr="00844D12">
        <w:t xml:space="preserve">30 June </w:t>
      </w:r>
      <w:r w:rsidR="00175800" w:rsidRPr="00844D12">
        <w:t xml:space="preserve">2009 data cuts.  </w:t>
      </w:r>
      <w:r w:rsidR="002951AB" w:rsidRPr="00844D12">
        <w:t xml:space="preserve">For all analyses of </w:t>
      </w:r>
      <w:r w:rsidR="00103DC8" w:rsidRPr="00844D12">
        <w:t>EFS</w:t>
      </w:r>
      <w:r w:rsidR="002951AB" w:rsidRPr="00844D12">
        <w:t xml:space="preserve">, an event is </w:t>
      </w:r>
      <w:r w:rsidR="002951AB" w:rsidRPr="00844D12">
        <w:lastRenderedPageBreak/>
        <w:t xml:space="preserve">defined as relapse, </w:t>
      </w:r>
      <w:r w:rsidR="004E28F6" w:rsidRPr="00844D12">
        <w:t>PD</w:t>
      </w:r>
      <w:r w:rsidR="002951AB" w:rsidRPr="00844D12">
        <w:t xml:space="preserve">, secondary malignancy, or death.  The </w:t>
      </w:r>
      <w:r w:rsidR="00383B71" w:rsidRPr="00844D12">
        <w:t>time-to-</w:t>
      </w:r>
      <w:r w:rsidR="002951AB" w:rsidRPr="00844D12">
        <w:t xml:space="preserve">event is calculated from the time of study enrollment until the first occurrence of an event or until last contact with the </w:t>
      </w:r>
      <w:r w:rsidR="00F13D0F" w:rsidRPr="00844D12">
        <w:t>subject</w:t>
      </w:r>
      <w:r w:rsidR="002951AB" w:rsidRPr="00844D12">
        <w:t xml:space="preserve"> if no event occurs.</w:t>
      </w:r>
    </w:p>
    <w:p w:rsidR="00DD50D8" w:rsidRPr="00844D12" w:rsidRDefault="00BE02F2" w:rsidP="002951AB">
      <w:ins w:id="274" w:author="Jody Cleveland" w:date="2013-09-11T15:00:00Z">
        <w:r>
          <w:t>For the four subjects who were randomized into the study to Regimen A</w:t>
        </w:r>
      </w:ins>
      <w:ins w:id="275" w:author="WRAdmin" w:date="2013-09-13T10:17:00Z">
        <w:r>
          <w:t xml:space="preserve"> (RA alone)</w:t>
        </w:r>
      </w:ins>
      <w:ins w:id="276" w:author="Jody Cleveland" w:date="2013-09-11T15:00:00Z">
        <w:r>
          <w:t xml:space="preserve">, but later crossed over into the open-label non-randomized portion and were switched from Regimen A </w:t>
        </w:r>
      </w:ins>
      <w:ins w:id="277" w:author="WRAdmin" w:date="2013-09-13T10:17:00Z">
        <w:r>
          <w:t xml:space="preserve">(RA alone) </w:t>
        </w:r>
      </w:ins>
      <w:ins w:id="278" w:author="Jody Cleveland" w:date="2013-09-11T15:00:00Z">
        <w:r>
          <w:t>to Regimen B</w:t>
        </w:r>
      </w:ins>
      <w:ins w:id="279" w:author="WRAdmin" w:date="2013-09-13T10:17:00Z">
        <w:r>
          <w:t xml:space="preserve"> (immunotherapy + RA)</w:t>
        </w:r>
      </w:ins>
      <w:ins w:id="280" w:author="Jody Cleveland" w:date="2013-09-11T15:00:00Z">
        <w:r>
          <w:t xml:space="preserve">, they will be </w:t>
        </w:r>
      </w:ins>
      <w:ins w:id="281" w:author="Jody Cleveland" w:date="2013-09-11T15:01:00Z">
        <w:r>
          <w:t xml:space="preserve">analyzed as randomized and </w:t>
        </w:r>
      </w:ins>
      <w:ins w:id="282" w:author="Jody Cleveland" w:date="2013-09-11T15:00:00Z">
        <w:r>
          <w:t xml:space="preserve">censored at the time the </w:t>
        </w:r>
      </w:ins>
      <w:ins w:id="283" w:author="Jody Cleveland" w:date="2013-09-11T15:01:00Z">
        <w:r>
          <w:t>crossover</w:t>
        </w:r>
      </w:ins>
      <w:ins w:id="284" w:author="Jody Cleveland" w:date="2013-09-11T15:00:00Z">
        <w:r>
          <w:t xml:space="preserve"> occurred.</w:t>
        </w:r>
      </w:ins>
    </w:p>
    <w:p w:rsidR="00C81A2C" w:rsidRPr="00844D12" w:rsidRDefault="00BE02F2" w:rsidP="00C81A2C">
      <w:r>
        <w:t>For the primary analysis, a two-sided log-rank test with a significance level of 0.05 will be used to test for a difference between the EFS distributions of the immunotherapy + RA group versus the RA only group within the cohort of all randomized subjects (Randomized ITT).</w:t>
      </w:r>
    </w:p>
    <w:p w:rsidR="00C47372" w:rsidRPr="00844D12" w:rsidRDefault="00BE02F2" w:rsidP="001D69AF">
      <w:r>
        <w:t>The EFS analysis will be summarized for each treatment group and for the randomized subject population, including two-year survival rates for the 30 June 2009 data cut and three</w:t>
      </w:r>
      <w:r>
        <w:noBreakHyphen/>
        <w:t>year survival rates for the 30 June 2012 data cut, the inferential statistics and p-value associated with the comparison of the two treatment groups.  Time-to-EFS will be summarized by treatment group using product-limit estimates calculated by the Kaplan-Meier method, and displayed graphically as Kaplan</w:t>
      </w:r>
      <w:r>
        <w:noBreakHyphen/>
      </w:r>
      <w:proofErr w:type="spellStart"/>
      <w:r>
        <w:t>Meier</w:t>
      </w:r>
      <w:proofErr w:type="spellEnd"/>
      <w:r>
        <w:t xml:space="preserve"> curves.  A tabular summary of this analysis will include the sample size, number and percent of censored observations, estimated median duration, and a 95% confidence interval </w:t>
      </w:r>
      <w:ins w:id="285" w:author="Jody Cleveland" w:date="2013-09-17T16:36:00Z">
        <w:r w:rsidR="00A34D23">
          <w:t xml:space="preserve">(CI) </w:t>
        </w:r>
      </w:ins>
      <w:r>
        <w:t>for the median duration for each treatment group.  Incidence of EFS will be compared between treatment groups using Fisher’s exact test.</w:t>
      </w:r>
    </w:p>
    <w:p w:rsidR="00BC4385" w:rsidRPr="00844D12" w:rsidRDefault="00BE02F2" w:rsidP="00BD2A5E">
      <w:pPr>
        <w:pStyle w:val="Heading2"/>
        <w:rPr>
          <w:bCs/>
          <w:caps w:val="0"/>
        </w:rPr>
      </w:pPr>
      <w:bookmarkStart w:id="286" w:name="_Toc395687359"/>
      <w:bookmarkStart w:id="287" w:name="_Toc395690397"/>
      <w:bookmarkStart w:id="288" w:name="_Toc395691827"/>
      <w:bookmarkStart w:id="289" w:name="_Toc395692306"/>
      <w:bookmarkStart w:id="290" w:name="_Toc395694755"/>
      <w:bookmarkStart w:id="291" w:name="_Toc395698982"/>
      <w:bookmarkStart w:id="292" w:name="_Toc396205446"/>
      <w:bookmarkStart w:id="293" w:name="_Toc399327924"/>
      <w:bookmarkStart w:id="294" w:name="_Toc366838290"/>
      <w:r w:rsidRPr="00BE02F2">
        <w:rPr>
          <w:bCs/>
          <w:caps w:val="0"/>
        </w:rPr>
        <w:t>Secondary Efficacy Measures</w:t>
      </w:r>
      <w:bookmarkEnd w:id="286"/>
      <w:bookmarkEnd w:id="287"/>
      <w:bookmarkEnd w:id="288"/>
      <w:bookmarkEnd w:id="289"/>
      <w:bookmarkEnd w:id="290"/>
      <w:bookmarkEnd w:id="291"/>
      <w:bookmarkEnd w:id="292"/>
      <w:bookmarkEnd w:id="293"/>
      <w:bookmarkEnd w:id="294"/>
    </w:p>
    <w:p w:rsidR="003F1ACC" w:rsidRPr="00844D12" w:rsidRDefault="00BE02F2" w:rsidP="006C3B14">
      <w:pPr>
        <w:pStyle w:val="Heading3"/>
      </w:pPr>
      <w:bookmarkStart w:id="295" w:name="_Toc366838291"/>
      <w:bookmarkStart w:id="296" w:name="_Toc135635501"/>
      <w:bookmarkStart w:id="297" w:name="_Toc135637111"/>
      <w:r w:rsidRPr="00BE02F2">
        <w:t>Overall Survival: Randomized ITT Population</w:t>
      </w:r>
      <w:bookmarkEnd w:id="295"/>
    </w:p>
    <w:p w:rsidR="007C67B7" w:rsidRPr="00844D12" w:rsidRDefault="00BE02F2" w:rsidP="00AB0EE1">
      <w:pPr>
        <w:pStyle w:val="ListNum"/>
        <w:keepNext/>
        <w:numPr>
          <w:ilvl w:val="0"/>
          <w:numId w:val="17"/>
        </w:numPr>
      </w:pPr>
      <w:r>
        <w:t>Listing of Overall Survival</w:t>
      </w:r>
    </w:p>
    <w:p w:rsidR="007E07D9" w:rsidRPr="00844D12" w:rsidRDefault="00BE02F2" w:rsidP="00292F03">
      <w:pPr>
        <w:pStyle w:val="ListNum"/>
        <w:keepNext/>
        <w:numPr>
          <w:ilvl w:val="0"/>
          <w:numId w:val="17"/>
        </w:numPr>
      </w:pPr>
      <w:r>
        <w:t>Listing of Overall Survival Differences</w:t>
      </w:r>
    </w:p>
    <w:p w:rsidR="0066639F" w:rsidRPr="00844D12" w:rsidRDefault="00BE02F2" w:rsidP="00292F03">
      <w:pPr>
        <w:pStyle w:val="ListNum"/>
        <w:keepNext/>
        <w:numPr>
          <w:ilvl w:val="0"/>
          <w:numId w:val="40"/>
        </w:numPr>
      </w:pPr>
      <w:r>
        <w:t>Summary of Overall Survival Analysis:  Randomized ITT Population</w:t>
      </w:r>
    </w:p>
    <w:p w:rsidR="0066639F" w:rsidRPr="00844D12" w:rsidRDefault="00BE02F2" w:rsidP="0066639F">
      <w:pPr>
        <w:pStyle w:val="ListNum"/>
      </w:pPr>
      <w:r>
        <w:t>Summary of Time to Overall Survival</w:t>
      </w:r>
    </w:p>
    <w:p w:rsidR="007C67B7" w:rsidRPr="00844D12" w:rsidRDefault="00BE02F2" w:rsidP="00951DEE">
      <w:pPr>
        <w:pStyle w:val="ListNum"/>
      </w:pPr>
      <w:r>
        <w:lastRenderedPageBreak/>
        <w:t>Plot of Overall Survival Analysis:  Randomized ITT Population</w:t>
      </w:r>
    </w:p>
    <w:p w:rsidR="002E37AB" w:rsidRPr="00844D12" w:rsidRDefault="00BE02F2" w:rsidP="003F1ACC">
      <w:r>
        <w:t>Two-year OS data will be derived from the 30 June 2009 data cut and separately three-year OS data will be derived from the 30 June 2012 data cut.  All OS data will be listed.  Additionally, a listing will be created documenting those subjects whose OS time differs between the 13 January 2009 and 30 June 2009 data cuts.</w:t>
      </w:r>
    </w:p>
    <w:p w:rsidR="007C67B7" w:rsidRPr="00844D12" w:rsidRDefault="00BE02F2" w:rsidP="003F1ACC">
      <w:r>
        <w:t>All analyses of OS will only be performed on the 30 June 2009 and 30 June 2012 data cuts.  For the OS analyses, the event is death.  The time-to-event is calculated from the time of study enrollment until death, or until last contact with the subject if the subject does not die.</w:t>
      </w:r>
    </w:p>
    <w:p w:rsidR="002B345B" w:rsidRPr="00844D12" w:rsidRDefault="00BE02F2" w:rsidP="003F1ACC">
      <w:r>
        <w:t>For the four subjects who were randomized into the study to Regimen A</w:t>
      </w:r>
      <w:ins w:id="298" w:author="WRAdmin" w:date="2013-09-13T10:17:00Z">
        <w:r>
          <w:t xml:space="preserve"> (RA alone)</w:t>
        </w:r>
      </w:ins>
      <w:r>
        <w:t>, but later crossed over into the open-label non-randomized portion and were switched from Regimen A</w:t>
      </w:r>
      <w:ins w:id="299" w:author="WRAdmin" w:date="2013-09-13T10:17:00Z">
        <w:r>
          <w:t xml:space="preserve"> (RA alone)</w:t>
        </w:r>
      </w:ins>
      <w:r>
        <w:t xml:space="preserve"> to Regimen B</w:t>
      </w:r>
      <w:ins w:id="300" w:author="WRAdmin" w:date="2013-09-13T10:17:00Z">
        <w:r>
          <w:t xml:space="preserve"> (immunotherapy + RA)</w:t>
        </w:r>
      </w:ins>
      <w:r>
        <w:t xml:space="preserve">, they will be </w:t>
      </w:r>
      <w:ins w:id="301" w:author="Jody Cleveland" w:date="2013-09-11T15:02:00Z">
        <w:r>
          <w:t xml:space="preserve">analyzed as randomized and </w:t>
        </w:r>
      </w:ins>
      <w:r>
        <w:t xml:space="preserve">censored at the time the </w:t>
      </w:r>
      <w:del w:id="302" w:author="Jody Cleveland" w:date="2013-09-11T15:02:00Z">
        <w:r>
          <w:delText xml:space="preserve">switch </w:delText>
        </w:r>
      </w:del>
      <w:ins w:id="303" w:author="Jody Cleveland" w:date="2013-09-11T15:02:00Z">
        <w:r>
          <w:t xml:space="preserve">crossover </w:t>
        </w:r>
      </w:ins>
      <w:r>
        <w:t>occurred</w:t>
      </w:r>
      <w:del w:id="304" w:author="Jody Cleveland" w:date="2013-09-11T15:02:00Z">
        <w:r>
          <w:delText xml:space="preserve"> in the Regimen A treatment group</w:delText>
        </w:r>
      </w:del>
      <w:r>
        <w:t>.</w:t>
      </w:r>
    </w:p>
    <w:p w:rsidR="00C81A2C" w:rsidRPr="00844D12" w:rsidRDefault="00BE02F2" w:rsidP="003F1ACC">
      <w:r>
        <w:t>For the analysis of OS, a two-sided log-rank test with a nominal significance level of 0.05 will be used to test for a difference between the OS rates of the immunotherapy + RA group versus the RA only group within the cohort of all randomized subjects.</w:t>
      </w:r>
    </w:p>
    <w:p w:rsidR="003F1ACC" w:rsidRPr="00844D12" w:rsidRDefault="00BE02F2" w:rsidP="003F1ACC">
      <w:r>
        <w:t>The analysis of OS will be summarized, using two-year OS rates for the 30 June 2009 data cut and three-year OS rates for the 30 June 2012 data cut, by treatment group using product-limit estimates calculated by the Kaplan-Meier method, and displayed graphically as Kaplan</w:t>
      </w:r>
      <w:r>
        <w:noBreakHyphen/>
      </w:r>
      <w:proofErr w:type="spellStart"/>
      <w:r>
        <w:t>Meier</w:t>
      </w:r>
      <w:proofErr w:type="spellEnd"/>
      <w:r>
        <w:t xml:space="preserve"> curves.  A tabular summary of this analysis will include the sample size, number and percent of censored observations, estimated median duration, and a 95% </w:t>
      </w:r>
      <w:del w:id="305" w:author="Jody Cleveland" w:date="2013-09-17T16:36:00Z">
        <w:r w:rsidDel="00A34D23">
          <w:delText>confidence interval</w:delText>
        </w:r>
      </w:del>
      <w:ins w:id="306" w:author="Jody Cleveland" w:date="2013-09-17T16:36:00Z">
        <w:r w:rsidR="00A34D23">
          <w:t>CI</w:t>
        </w:r>
      </w:ins>
      <w:r>
        <w:t xml:space="preserve"> for the median duration for each treatment group.  Incidence of death will be compared between treatment groups using Fisher’s exact test.</w:t>
      </w:r>
    </w:p>
    <w:p w:rsidR="00C81A2C" w:rsidRPr="00844D12" w:rsidRDefault="00BE02F2" w:rsidP="00C81A2C">
      <w:pPr>
        <w:pStyle w:val="Heading3"/>
      </w:pPr>
      <w:bookmarkStart w:id="307" w:name="_Ref356202458"/>
      <w:bookmarkStart w:id="308" w:name="_Toc366838292"/>
      <w:r w:rsidRPr="00BE02F2">
        <w:lastRenderedPageBreak/>
        <w:t>Event-Free and Overall Survival: INSS Stage 4 Randomized ITT Population</w:t>
      </w:r>
      <w:bookmarkEnd w:id="307"/>
      <w:bookmarkEnd w:id="308"/>
    </w:p>
    <w:p w:rsidR="00C81A2C" w:rsidRPr="00844D12" w:rsidRDefault="00BE02F2" w:rsidP="00AB0EE1">
      <w:pPr>
        <w:pStyle w:val="ListNum"/>
        <w:keepNext/>
        <w:numPr>
          <w:ilvl w:val="0"/>
          <w:numId w:val="18"/>
        </w:numPr>
      </w:pPr>
      <w:r>
        <w:t>Listing of Event-Free Survival:  INSS Stage 4 Randomized ITT Population</w:t>
      </w:r>
    </w:p>
    <w:p w:rsidR="00C81A2C" w:rsidRPr="00844D12" w:rsidRDefault="00BE02F2" w:rsidP="00AB0EE1">
      <w:pPr>
        <w:pStyle w:val="ListNum"/>
        <w:keepNext/>
        <w:numPr>
          <w:ilvl w:val="0"/>
          <w:numId w:val="18"/>
        </w:numPr>
      </w:pPr>
      <w:r>
        <w:t>Listing of Overall Survival:  INSS Stage 4 Randomized ITT Population</w:t>
      </w:r>
    </w:p>
    <w:p w:rsidR="00C81A2C" w:rsidRPr="00844D12" w:rsidRDefault="00BE02F2" w:rsidP="00292F03">
      <w:pPr>
        <w:pStyle w:val="ListNum"/>
        <w:keepNext/>
        <w:numPr>
          <w:ilvl w:val="0"/>
          <w:numId w:val="41"/>
        </w:numPr>
      </w:pPr>
      <w:r>
        <w:t>Summary of Event-Free Survival Analysis:  INSS Stage 4 Randomized ITT population</w:t>
      </w:r>
    </w:p>
    <w:p w:rsidR="0020064E" w:rsidRPr="00844D12" w:rsidRDefault="00BE02F2" w:rsidP="0020064E">
      <w:pPr>
        <w:pStyle w:val="ListNum"/>
      </w:pPr>
      <w:r>
        <w:t>Summary of Time to Event-Free Survival: INSS Stage 4 Randomized ITT Population</w:t>
      </w:r>
    </w:p>
    <w:p w:rsidR="0020064E" w:rsidRPr="00844D12" w:rsidRDefault="00BE02F2" w:rsidP="0020064E">
      <w:pPr>
        <w:pStyle w:val="ListNum"/>
        <w:keepNext/>
      </w:pPr>
      <w:r>
        <w:t>Summary of Overall Survival Analysis:  INSS Stage 4 Randomized ITT Population</w:t>
      </w:r>
    </w:p>
    <w:p w:rsidR="0020064E" w:rsidRPr="00844D12" w:rsidRDefault="00BE02F2" w:rsidP="0020064E">
      <w:pPr>
        <w:pStyle w:val="ListNum"/>
      </w:pPr>
      <w:r>
        <w:t>Summary of Time to Overall Survival: INSS Stage 4 Randomized ITT Population</w:t>
      </w:r>
    </w:p>
    <w:p w:rsidR="00C81A2C" w:rsidRPr="00844D12" w:rsidRDefault="00BE02F2" w:rsidP="00951DEE">
      <w:pPr>
        <w:pStyle w:val="ListNum"/>
      </w:pPr>
      <w:r>
        <w:t>Plot of Event-Free Survival Analysis:  INSS Stage 4 Randomized ITT population</w:t>
      </w:r>
    </w:p>
    <w:p w:rsidR="00C81A2C" w:rsidRPr="00844D12" w:rsidRDefault="00BE02F2" w:rsidP="00951DEE">
      <w:pPr>
        <w:pStyle w:val="ListNum"/>
      </w:pPr>
      <w:r>
        <w:t>Plot of Overall Survival Analysis:  INSS Stage 4 Randomized ITT Population</w:t>
      </w:r>
    </w:p>
    <w:p w:rsidR="00C81A2C" w:rsidRPr="00844D12" w:rsidRDefault="00BE02F2" w:rsidP="00C81A2C">
      <w:r>
        <w:t xml:space="preserve">For analyses of both EFS and OS, a two-year survival rate will be calculated from the 30 June 2009 data cut and a three-year survival rate will be calculated from the 30 June 2012 data cut.  All analyses will use a two-sided log-rank test with a nominal significance level of 0.05 to test for a difference between the </w:t>
      </w:r>
      <w:del w:id="309" w:author="Jody Cleveland" w:date="2013-09-11T15:08:00Z">
        <w:r>
          <w:delText xml:space="preserve">OS </w:delText>
        </w:r>
      </w:del>
      <w:proofErr w:type="gramStart"/>
      <w:ins w:id="310" w:author="Jody Cleveland" w:date="2013-09-11T15:08:00Z">
        <w:r>
          <w:t>survival</w:t>
        </w:r>
        <w:proofErr w:type="gramEnd"/>
        <w:r>
          <w:t xml:space="preserve"> </w:t>
        </w:r>
      </w:ins>
      <w:r>
        <w:t>rates of the immunotherapy + RA group versus the RA only group</w:t>
      </w:r>
      <w:del w:id="311" w:author="Jody Cleveland" w:date="2013-09-11T15:08:00Z">
        <w:r>
          <w:delText xml:space="preserve"> within the cohort of all randomized subjects from the various subgroups</w:delText>
        </w:r>
      </w:del>
      <w:r>
        <w:t>.</w:t>
      </w:r>
      <w:ins w:id="312" w:author="Jody Cleveland" w:date="2013-09-11T15:10:00Z">
        <w:r>
          <w:t xml:space="preserve">  Three of the four crossover subjects were INSS Stage 4 and will be included in these EFS and OS analyses.  </w:t>
        </w:r>
      </w:ins>
      <w:ins w:id="313" w:author="Jody Cleveland" w:date="2013-09-11T15:11:00Z">
        <w:r>
          <w:t>T</w:t>
        </w:r>
      </w:ins>
      <w:ins w:id="314" w:author="Jody Cleveland" w:date="2013-09-11T15:10:00Z">
        <w:r>
          <w:t xml:space="preserve">hey will be analyzed as randomized </w:t>
        </w:r>
      </w:ins>
      <w:ins w:id="315" w:author="Jody Cleveland" w:date="2013-09-11T15:11:00Z">
        <w:r>
          <w:t xml:space="preserve">(RA alone) </w:t>
        </w:r>
      </w:ins>
      <w:ins w:id="316" w:author="Jody Cleveland" w:date="2013-09-11T15:10:00Z">
        <w:r>
          <w:t>and censored at the time the crossover occurred.</w:t>
        </w:r>
      </w:ins>
    </w:p>
    <w:p w:rsidR="005847C6" w:rsidRPr="00844D12" w:rsidRDefault="00BE02F2" w:rsidP="005847C6">
      <w:r>
        <w:t>The EFS and OS analyses will be summarized for each treatment group and for the randomized subject population, including two-year survival rates for the 30 June 2009 data cut and three-year survival rates for the 30 June 2012 data cut, the inferential statistics and p</w:t>
      </w:r>
      <w:r>
        <w:noBreakHyphen/>
      </w:r>
      <w:proofErr w:type="spellStart"/>
      <w:r>
        <w:t>value</w:t>
      </w:r>
      <w:proofErr w:type="spellEnd"/>
      <w:r>
        <w:t xml:space="preserve"> associated with the comparison of the two treatment groups.  Time-to-event (EFS or death) will be summarized by treatment group using product-limit estimates calculated by the Kaplan-Meier method, and displayed graphically as Kaplan</w:t>
      </w:r>
      <w:r>
        <w:noBreakHyphen/>
      </w:r>
      <w:proofErr w:type="spellStart"/>
      <w:r>
        <w:t>Meier</w:t>
      </w:r>
      <w:proofErr w:type="spellEnd"/>
      <w:r>
        <w:t xml:space="preserve"> curves.  A tabular summary of this analysis will include the sample size, number and percent of censored observations, estimated median duration, and a 95% </w:t>
      </w:r>
      <w:del w:id="317" w:author="Jody Cleveland" w:date="2013-09-17T16:37:00Z">
        <w:r w:rsidDel="00A34D23">
          <w:delText>confidence interval</w:delText>
        </w:r>
      </w:del>
      <w:ins w:id="318" w:author="Jody Cleveland" w:date="2013-09-17T16:37:00Z">
        <w:r w:rsidR="00A34D23">
          <w:t>CI</w:t>
        </w:r>
      </w:ins>
      <w:r>
        <w:t xml:space="preserve"> for the median duration </w:t>
      </w:r>
      <w:ins w:id="319" w:author="Jody Cleveland" w:date="2013-09-11T15:09:00Z">
        <w:r>
          <w:t xml:space="preserve">(if data permit) </w:t>
        </w:r>
      </w:ins>
      <w:r>
        <w:t>for each treatment group.  Incidence of event will be compared between treatment groups using Fisher’s exact test.</w:t>
      </w:r>
    </w:p>
    <w:p w:rsidR="00002807" w:rsidRPr="00844D12" w:rsidRDefault="00BE02F2" w:rsidP="00002807">
      <w:pPr>
        <w:pStyle w:val="Heading3"/>
      </w:pPr>
      <w:bookmarkStart w:id="320" w:name="_Ref356202495"/>
      <w:bookmarkStart w:id="321" w:name="_Ref356202511"/>
      <w:bookmarkStart w:id="322" w:name="_Toc366838293"/>
      <w:r w:rsidRPr="00BE02F2">
        <w:lastRenderedPageBreak/>
        <w:t>E</w:t>
      </w:r>
      <w:ins w:id="323" w:author="Jody Cleveland" w:date="2013-09-09T11:13:00Z">
        <w:r w:rsidRPr="00BE02F2">
          <w:t>vent-</w:t>
        </w:r>
      </w:ins>
      <w:r w:rsidRPr="00BE02F2">
        <w:t>F</w:t>
      </w:r>
      <w:ins w:id="324" w:author="Jody Cleveland" w:date="2013-09-09T11:13:00Z">
        <w:r w:rsidRPr="00BE02F2">
          <w:t xml:space="preserve">ree </w:t>
        </w:r>
      </w:ins>
      <w:r w:rsidRPr="00BE02F2">
        <w:t>S</w:t>
      </w:r>
      <w:ins w:id="325" w:author="Jody Cleveland" w:date="2013-09-09T11:13:00Z">
        <w:r w:rsidRPr="00BE02F2">
          <w:t>urvival</w:t>
        </w:r>
      </w:ins>
      <w:r w:rsidRPr="00BE02F2">
        <w:t xml:space="preserve"> for Stratum 07 vs. Historical Control</w:t>
      </w:r>
      <w:bookmarkEnd w:id="320"/>
      <w:bookmarkEnd w:id="321"/>
      <w:bookmarkEnd w:id="322"/>
    </w:p>
    <w:p w:rsidR="007E07D9" w:rsidRPr="00844D12" w:rsidRDefault="00BE02F2" w:rsidP="00AB0EE1">
      <w:pPr>
        <w:pStyle w:val="listnum0"/>
        <w:numPr>
          <w:ilvl w:val="0"/>
          <w:numId w:val="6"/>
        </w:numPr>
      </w:pPr>
      <w:r>
        <w:t>Listing of Event-Free Survival:  Stratum 07</w:t>
      </w:r>
    </w:p>
    <w:p w:rsidR="00002807" w:rsidRPr="00844D12" w:rsidRDefault="00BE02F2" w:rsidP="00AB0EE1">
      <w:pPr>
        <w:pStyle w:val="listnum0"/>
        <w:numPr>
          <w:ilvl w:val="0"/>
          <w:numId w:val="6"/>
        </w:numPr>
      </w:pPr>
      <w:r>
        <w:t xml:space="preserve">Summary of Event-Free Survival:  Stratum 07 </w:t>
      </w:r>
    </w:p>
    <w:p w:rsidR="00002807" w:rsidRPr="00844D12" w:rsidRDefault="00BE02F2" w:rsidP="00AB0EE1">
      <w:pPr>
        <w:pStyle w:val="listnum0"/>
        <w:numPr>
          <w:ilvl w:val="0"/>
          <w:numId w:val="6"/>
        </w:numPr>
      </w:pPr>
      <w:r>
        <w:t xml:space="preserve">Plot of Event-Free Survival:  Stratum 07 </w:t>
      </w:r>
    </w:p>
    <w:p w:rsidR="00002807" w:rsidRPr="00844D12" w:rsidRDefault="00BE02F2" w:rsidP="00002807">
      <w:r>
        <w:t>Event-free survival rates will be calculated at two years for the 30 June 2009 data cut and at three years for the 30 June 2012 data cut.  The 30 June 2009 summary and plot will be purely descriptive and will not include the historical control.  For the 30 June 2012 analysis, a historical comparison will be made. Due to the small sample sizes, this comparison will be a descriptive one only.  The historical control is the n=37 subjects on CCG</w:t>
      </w:r>
      <w:r>
        <w:noBreakHyphen/>
        <w:t xml:space="preserve">3891with documented residual disease who were treated with RA and who had a 3-year EFS rate of 12% </w:t>
      </w:r>
      <w:r w:rsidR="00002807" w:rsidRPr="00844D12">
        <w:sym w:font="Symbol" w:char="F0B1"/>
      </w:r>
      <w:r w:rsidR="00002807" w:rsidRPr="00844D12">
        <w:t xml:space="preserve"> 6%.  This rate will be compared to the 3-year EFS rate for Stratum 07</w:t>
      </w:r>
      <w:r w:rsidR="009A0D6F" w:rsidRPr="00844D12">
        <w:t>, calculated only from the 30 June 2012 data cut</w:t>
      </w:r>
      <w:r>
        <w:t>.  For the CCG</w:t>
      </w:r>
      <w:r>
        <w:noBreakHyphen/>
        <w:t>3891cohort, the ‘clock started’ for survival time when the RA treatment starte</w:t>
      </w:r>
      <w:r w:rsidR="00002807" w:rsidRPr="00844D12">
        <w:t xml:space="preserve">d, and for the Stratum 07 </w:t>
      </w:r>
      <w:r w:rsidR="00F13D0F" w:rsidRPr="00844D12">
        <w:t>subject</w:t>
      </w:r>
      <w:r w:rsidR="00002807" w:rsidRPr="00844D12">
        <w:t xml:space="preserve">s, the clock will start at the time of ANBL0032 </w:t>
      </w:r>
      <w:r w:rsidR="002A2340" w:rsidRPr="00844D12">
        <w:t>enrollment</w:t>
      </w:r>
      <w:r w:rsidR="00002807" w:rsidRPr="00844D12">
        <w:t xml:space="preserve">.  Randomized treatment on ANBL0032 should begin within a few days after </w:t>
      </w:r>
      <w:r w:rsidR="002A2340" w:rsidRPr="00844D12">
        <w:t>enrollment</w:t>
      </w:r>
      <w:r w:rsidR="00002807" w:rsidRPr="00844D12">
        <w:t>, so the few days</w:t>
      </w:r>
      <w:r w:rsidR="007E07D9" w:rsidRPr="00844D12">
        <w:t>’</w:t>
      </w:r>
      <w:r w:rsidR="00002807" w:rsidRPr="00844D12">
        <w:t xml:space="preserve"> difference between the two studies should be negligible.</w:t>
      </w:r>
    </w:p>
    <w:p w:rsidR="007E07D9" w:rsidRPr="00844D12" w:rsidRDefault="007E07D9" w:rsidP="00002807">
      <w:pPr>
        <w:rPr>
          <w:ins w:id="326" w:author="Jody Cleveland" w:date="2013-09-09T11:11:00Z"/>
        </w:rPr>
      </w:pPr>
      <w:r w:rsidRPr="00844D12">
        <w:t>The CCG-3891 historical control rate will be denoted by a point on the plot of EFS:  Stratum</w:t>
      </w:r>
      <w:r w:rsidR="009A0D6F" w:rsidRPr="00844D12">
        <w:t> </w:t>
      </w:r>
      <w:r w:rsidRPr="00844D12">
        <w:t>07</w:t>
      </w:r>
      <w:r w:rsidR="001029C2" w:rsidRPr="00844D12">
        <w:t xml:space="preserve"> for the 30 June 2012 data cut</w:t>
      </w:r>
      <w:r w:rsidRPr="00844D12">
        <w:t>.</w:t>
      </w:r>
    </w:p>
    <w:p w:rsidR="004527EB" w:rsidRPr="00844D12" w:rsidRDefault="00BE02F2" w:rsidP="004527EB">
      <w:pPr>
        <w:pStyle w:val="Heading3"/>
        <w:rPr>
          <w:ins w:id="327" w:author="Jody Cleveland" w:date="2013-09-09T11:11:00Z"/>
        </w:rPr>
      </w:pPr>
      <w:bookmarkStart w:id="328" w:name="_Toc366838294"/>
      <w:ins w:id="329" w:author="Jody Cleveland" w:date="2013-09-09T11:13:00Z">
        <w:r w:rsidRPr="00BE02F2">
          <w:t xml:space="preserve">Event-Free and Overall Survival </w:t>
        </w:r>
      </w:ins>
      <w:ins w:id="330" w:author="WRAdmin" w:date="2013-09-13T10:45:00Z">
        <w:r w:rsidRPr="00BE02F2">
          <w:t>with</w:t>
        </w:r>
      </w:ins>
      <w:ins w:id="331" w:author="Jody Cleveland" w:date="2013-09-17T16:37:00Z">
        <w:r w:rsidR="00A34D23">
          <w:t xml:space="preserve"> </w:t>
        </w:r>
      </w:ins>
      <w:ins w:id="332" w:author="WRAdmin" w:date="2013-09-13T10:45:00Z">
        <w:r w:rsidRPr="00BE02F2">
          <w:t>Prognostic Factors</w:t>
        </w:r>
      </w:ins>
      <w:bookmarkEnd w:id="328"/>
    </w:p>
    <w:p w:rsidR="00FA2E3E" w:rsidRPr="00844D12" w:rsidRDefault="00BE02F2" w:rsidP="00FA2E3E">
      <w:pPr>
        <w:pStyle w:val="listnum0"/>
        <w:numPr>
          <w:ilvl w:val="0"/>
          <w:numId w:val="44"/>
        </w:numPr>
        <w:rPr>
          <w:ins w:id="333" w:author="Jody Cleveland" w:date="2013-09-09T11:37:00Z"/>
        </w:rPr>
      </w:pPr>
      <w:ins w:id="334" w:author="Jody Cleveland" w:date="2013-09-09T11:11:00Z">
        <w:r>
          <w:t>Summary of Event-Free Survival</w:t>
        </w:r>
      </w:ins>
      <w:ins w:id="335" w:author="WRAdmin" w:date="2013-09-13T10:54:00Z">
        <w:r>
          <w:t xml:space="preserve"> within Prognostic Factors</w:t>
        </w:r>
      </w:ins>
      <w:ins w:id="336" w:author="Jody Cleveland" w:date="2013-09-09T11:11:00Z">
        <w:del w:id="337" w:author="WRAdmin" w:date="2013-09-13T10:54:00Z">
          <w:r>
            <w:delText xml:space="preserve">:  </w:delText>
          </w:r>
        </w:del>
      </w:ins>
    </w:p>
    <w:p w:rsidR="00743037" w:rsidRPr="00844D12" w:rsidRDefault="00BE02F2" w:rsidP="00743037">
      <w:pPr>
        <w:pStyle w:val="listnum0"/>
        <w:numPr>
          <w:ilvl w:val="0"/>
          <w:numId w:val="44"/>
        </w:numPr>
        <w:rPr>
          <w:ins w:id="338" w:author="WRAdmin" w:date="2013-09-13T11:04:00Z"/>
        </w:rPr>
      </w:pPr>
      <w:ins w:id="339" w:author="Jody Cleveland" w:date="2013-09-09T11:37:00Z">
        <w:r>
          <w:t>Summary of Overall Survival</w:t>
        </w:r>
      </w:ins>
      <w:ins w:id="340" w:author="WRAdmin" w:date="2013-09-13T10:54:00Z">
        <w:r>
          <w:t xml:space="preserve"> within </w:t>
        </w:r>
      </w:ins>
      <w:ins w:id="341" w:author="WRAdmin" w:date="2013-09-13T12:01:00Z">
        <w:r>
          <w:t xml:space="preserve">Prognostic </w:t>
        </w:r>
      </w:ins>
      <w:ins w:id="342" w:author="WRAdmin" w:date="2013-09-13T10:54:00Z">
        <w:r>
          <w:t>Factors</w:t>
        </w:r>
      </w:ins>
    </w:p>
    <w:p w:rsidR="000A5275" w:rsidRPr="00844D12" w:rsidRDefault="00BE02F2" w:rsidP="00743037">
      <w:pPr>
        <w:pStyle w:val="listnum0"/>
        <w:numPr>
          <w:ilvl w:val="0"/>
          <w:numId w:val="44"/>
        </w:numPr>
        <w:rPr>
          <w:ins w:id="343" w:author="WRAdmin" w:date="2013-09-13T11:04:00Z"/>
        </w:rPr>
      </w:pPr>
      <w:ins w:id="344" w:author="WRAdmin" w:date="2013-09-13T11:04:00Z">
        <w:r>
          <w:t>Summary of Event-Free Survival Interaction with Prognostic Factors</w:t>
        </w:r>
      </w:ins>
    </w:p>
    <w:p w:rsidR="000A5275" w:rsidRPr="00844D12" w:rsidRDefault="00BE02F2" w:rsidP="00743037">
      <w:pPr>
        <w:pStyle w:val="listnum0"/>
        <w:numPr>
          <w:ilvl w:val="0"/>
          <w:numId w:val="44"/>
        </w:numPr>
        <w:rPr>
          <w:ins w:id="345" w:author="Jody Cleveland" w:date="2013-09-11T15:17:00Z"/>
        </w:rPr>
      </w:pPr>
      <w:ins w:id="346" w:author="WRAdmin" w:date="2013-09-13T11:04:00Z">
        <w:r>
          <w:t>Summary of Overall Survival Interaction with Prognostic Factors</w:t>
        </w:r>
      </w:ins>
    </w:p>
    <w:p w:rsidR="00605B75" w:rsidRPr="00844D12" w:rsidRDefault="00527FDA" w:rsidP="00B71261">
      <w:pPr>
        <w:rPr>
          <w:ins w:id="347" w:author="WRAdmin" w:date="2013-09-13T10:57:00Z"/>
        </w:rPr>
      </w:pPr>
      <w:ins w:id="348" w:author="Jody Cleveland" w:date="2013-09-17T15:58:00Z">
        <w:r>
          <w:t xml:space="preserve">In order to replicate the prognostic factor analyses presented in the Yu et al. </w:t>
        </w:r>
        <w:r w:rsidRPr="00A34D23">
          <w:rPr>
            <w:i/>
          </w:rPr>
          <w:t>NEJM</w:t>
        </w:r>
        <w:r>
          <w:t xml:space="preserve"> article, </w:t>
        </w:r>
      </w:ins>
      <w:ins w:id="349" w:author="WRAdmin" w:date="2013-09-13T10:22:00Z">
        <w:del w:id="350" w:author="Jody Cleveland" w:date="2013-09-17T15:58:00Z">
          <w:r w:rsidR="00BE02F2" w:rsidDel="00527FDA">
            <w:delText>A</w:delText>
          </w:r>
        </w:del>
      </w:ins>
      <w:ins w:id="351" w:author="Jody Cleveland" w:date="2013-09-17T15:58:00Z">
        <w:r>
          <w:t>a</w:t>
        </w:r>
      </w:ins>
      <w:ins w:id="352" w:author="WRAdmin" w:date="2013-09-13T10:20:00Z">
        <w:r w:rsidR="00BE02F2">
          <w:t xml:space="preserve"> two-sided log-rank test with a significance level of 0.05</w:t>
        </w:r>
      </w:ins>
      <w:ins w:id="353" w:author="WRAdmin" w:date="2013-09-13T10:22:00Z">
        <w:r w:rsidR="00BE02F2">
          <w:t xml:space="preserve"> will be used to test </w:t>
        </w:r>
      </w:ins>
      <w:ins w:id="354" w:author="WRAdmin" w:date="2013-09-13T10:21:00Z">
        <w:r w:rsidR="00BE02F2">
          <w:t xml:space="preserve">the </w:t>
        </w:r>
      </w:ins>
      <w:ins w:id="355" w:author="WRAdmin" w:date="2013-09-13T10:20:00Z">
        <w:r w:rsidR="00BE02F2">
          <w:t>difference between the EFS</w:t>
        </w:r>
      </w:ins>
      <w:ins w:id="356" w:author="WRAdmin" w:date="2013-09-13T10:21:00Z">
        <w:r w:rsidR="00BE02F2">
          <w:t>/OS</w:t>
        </w:r>
      </w:ins>
      <w:ins w:id="357" w:author="WRAdmin" w:date="2013-09-13T10:20:00Z">
        <w:r w:rsidR="00BE02F2">
          <w:t xml:space="preserve"> distributions </w:t>
        </w:r>
      </w:ins>
      <w:ins w:id="358" w:author="WRAdmin" w:date="2013-09-13T10:21:00Z">
        <w:r w:rsidR="00BE02F2">
          <w:t>within each</w:t>
        </w:r>
      </w:ins>
      <w:ins w:id="359" w:author="WRAdmin" w:date="2013-09-13T10:20:00Z">
        <w:r w:rsidR="00BE02F2">
          <w:t xml:space="preserve"> </w:t>
        </w:r>
      </w:ins>
      <w:ins w:id="360" w:author="WRAdmin" w:date="2013-09-13T10:21:00Z">
        <w:r w:rsidR="00BE02F2">
          <w:t>prognostic factor</w:t>
        </w:r>
      </w:ins>
      <w:ins w:id="361" w:author="WRAdmin" w:date="2013-09-13T10:20:00Z">
        <w:r w:rsidR="00BE02F2">
          <w:t xml:space="preserve"> </w:t>
        </w:r>
      </w:ins>
      <w:ins w:id="362" w:author="Jody Cleveland" w:date="2013-09-17T16:38:00Z">
        <w:r w:rsidR="00667859">
          <w:t>for</w:t>
        </w:r>
      </w:ins>
      <w:ins w:id="363" w:author="WRAdmin" w:date="2013-09-13T10:20:00Z">
        <w:r w:rsidR="00BE02F2">
          <w:t xml:space="preserve"> the Randomized ITT</w:t>
        </w:r>
      </w:ins>
      <w:ins w:id="364" w:author="WRAdmin" w:date="2013-09-13T10:45:00Z">
        <w:r w:rsidR="00BE02F2">
          <w:t xml:space="preserve"> population</w:t>
        </w:r>
      </w:ins>
      <w:ins w:id="365" w:author="WRAdmin" w:date="2013-09-13T10:20:00Z">
        <w:r w:rsidR="00BE02F2">
          <w:t>.</w:t>
        </w:r>
      </w:ins>
      <w:ins w:id="366" w:author="WRAdmin" w:date="2013-09-13T10:21:00Z">
        <w:r w:rsidR="00BE02F2">
          <w:t xml:space="preserve">  </w:t>
        </w:r>
      </w:ins>
      <w:ins w:id="367" w:author="WRAdmin" w:date="2013-09-13T10:57:00Z">
        <w:r w:rsidR="00BE02F2">
          <w:t>The programming code for these analyses</w:t>
        </w:r>
      </w:ins>
      <w:ins w:id="368" w:author="WRAdmin" w:date="2013-09-13T11:05:00Z">
        <w:r w:rsidR="00BE02F2">
          <w:t xml:space="preserve"> is comparable to the primary analysis</w:t>
        </w:r>
      </w:ins>
      <w:ins w:id="369" w:author="Jody Cleveland" w:date="2013-09-17T16:30:00Z">
        <w:r w:rsidR="00A34D23">
          <w:t xml:space="preserve"> </w:t>
        </w:r>
      </w:ins>
      <w:ins w:id="370" w:author="Jody Cleveland" w:date="2013-09-17T16:40:00Z">
        <w:r w:rsidR="00B71261">
          <w:t>using product</w:t>
        </w:r>
      </w:ins>
      <w:ins w:id="371" w:author="Jody Cleveland" w:date="2013-09-17T16:41:00Z">
        <w:r w:rsidR="00B71261">
          <w:noBreakHyphen/>
        </w:r>
      </w:ins>
      <w:proofErr w:type="spellStart"/>
      <w:ins w:id="372" w:author="Jody Cleveland" w:date="2013-09-17T16:40:00Z">
        <w:r w:rsidR="00B71261">
          <w:t>limit</w:t>
        </w:r>
        <w:proofErr w:type="spellEnd"/>
        <w:r w:rsidR="00B71261">
          <w:t xml:space="preserve"> estimates calculated by the Kaplan-Meier method</w:t>
        </w:r>
      </w:ins>
      <w:ins w:id="373" w:author="WRAdmin" w:date="2013-09-13T11:05:00Z">
        <w:r w:rsidR="00BE02F2">
          <w:t>, with the comparison being done within factors rather than treatment groups and</w:t>
        </w:r>
      </w:ins>
      <w:ins w:id="374" w:author="WRAdmin" w:date="2013-09-13T10:57:00Z">
        <w:r w:rsidR="00BE02F2">
          <w:t xml:space="preserve"> will</w:t>
        </w:r>
      </w:ins>
      <w:ins w:id="375" w:author="WRAdmin" w:date="2013-09-13T11:00:00Z">
        <w:r w:rsidR="00BE02F2">
          <w:t xml:space="preserve"> follow this example</w:t>
        </w:r>
      </w:ins>
      <w:ins w:id="376" w:author="WRAdmin" w:date="2013-09-13T10:57:00Z">
        <w:r w:rsidR="00BE02F2">
          <w:t>:</w:t>
        </w:r>
      </w:ins>
    </w:p>
    <w:p w:rsidR="00FA2E3E" w:rsidRPr="00844D12" w:rsidRDefault="00BE02F2" w:rsidP="00605B75">
      <w:pPr>
        <w:spacing w:after="0" w:line="240" w:lineRule="auto"/>
        <w:rPr>
          <w:ins w:id="377" w:author="WRAdmin" w:date="2013-09-13T10:57:00Z"/>
        </w:rPr>
      </w:pPr>
      <w:proofErr w:type="gramStart"/>
      <w:ins w:id="378" w:author="WRAdmin" w:date="2013-09-13T10:57:00Z">
        <w:r>
          <w:lastRenderedPageBreak/>
          <w:t>proc</w:t>
        </w:r>
        <w:proofErr w:type="gramEnd"/>
        <w:r>
          <w:t xml:space="preserve"> </w:t>
        </w:r>
        <w:proofErr w:type="spellStart"/>
        <w:r>
          <w:t>lifetest</w:t>
        </w:r>
        <w:proofErr w:type="spellEnd"/>
        <w:r>
          <w:t xml:space="preserve"> data=random;</w:t>
        </w:r>
      </w:ins>
    </w:p>
    <w:p w:rsidR="00FA2E3E" w:rsidRPr="00844D12" w:rsidRDefault="00BE02F2" w:rsidP="00605B75">
      <w:pPr>
        <w:spacing w:after="0" w:line="240" w:lineRule="auto"/>
        <w:rPr>
          <w:ins w:id="379" w:author="WRAdmin" w:date="2013-09-13T10:57:00Z"/>
        </w:rPr>
      </w:pPr>
      <w:ins w:id="380" w:author="WRAdmin" w:date="2013-09-13T10:57:00Z">
        <w:r>
          <w:t xml:space="preserve"> </w:t>
        </w:r>
        <w:proofErr w:type="gramStart"/>
        <w:r>
          <w:t>time</w:t>
        </w:r>
        <w:proofErr w:type="gramEnd"/>
        <w:r>
          <w:t xml:space="preserve"> </w:t>
        </w:r>
      </w:ins>
      <w:proofErr w:type="spellStart"/>
      <w:ins w:id="381" w:author="WRAdmin" w:date="2013-09-13T10:59:00Z">
        <w:r>
          <w:t>efstime</w:t>
        </w:r>
      </w:ins>
      <w:proofErr w:type="spellEnd"/>
      <w:ins w:id="382" w:author="WRAdmin" w:date="2013-09-13T10:57:00Z">
        <w:r>
          <w:t>*</w:t>
        </w:r>
      </w:ins>
      <w:proofErr w:type="spellStart"/>
      <w:ins w:id="383" w:author="WRAdmin" w:date="2013-09-13T10:59:00Z">
        <w:r>
          <w:t>efs</w:t>
        </w:r>
      </w:ins>
      <w:proofErr w:type="spellEnd"/>
      <w:ins w:id="384" w:author="WRAdmin" w:date="2013-09-13T10:57:00Z">
        <w:r>
          <w:t>(0);</w:t>
        </w:r>
      </w:ins>
    </w:p>
    <w:p w:rsidR="00FA2E3E" w:rsidRPr="00844D12" w:rsidRDefault="00BE02F2" w:rsidP="00605B75">
      <w:pPr>
        <w:spacing w:after="0" w:line="240" w:lineRule="auto"/>
        <w:rPr>
          <w:ins w:id="385" w:author="WRAdmin" w:date="2013-09-13T10:57:00Z"/>
        </w:rPr>
      </w:pPr>
      <w:ins w:id="386" w:author="WRAdmin" w:date="2013-09-13T10:57:00Z">
        <w:r>
          <w:t> </w:t>
        </w:r>
        <w:proofErr w:type="gramStart"/>
        <w:r>
          <w:t>strata</w:t>
        </w:r>
        <w:proofErr w:type="gramEnd"/>
        <w:r>
          <w:t xml:space="preserve"> </w:t>
        </w:r>
      </w:ins>
      <w:ins w:id="387" w:author="Jody Cleveland" w:date="2013-09-17T16:35:00Z">
        <w:r w:rsidR="00A34D23">
          <w:t>factor</w:t>
        </w:r>
      </w:ins>
      <w:ins w:id="388" w:author="WRAdmin" w:date="2013-09-13T10:57:00Z">
        <w:r>
          <w:t>;</w:t>
        </w:r>
      </w:ins>
    </w:p>
    <w:p w:rsidR="00FA2E3E" w:rsidRPr="00844D12" w:rsidRDefault="00BE02F2" w:rsidP="00605B75">
      <w:pPr>
        <w:spacing w:after="0" w:line="240" w:lineRule="auto"/>
        <w:rPr>
          <w:ins w:id="389" w:author="WRAdmin" w:date="2013-09-13T10:59:00Z"/>
        </w:rPr>
      </w:pPr>
      <w:proofErr w:type="gramStart"/>
      <w:ins w:id="390" w:author="WRAdmin" w:date="2013-09-13T10:57:00Z">
        <w:r>
          <w:t>run</w:t>
        </w:r>
        <w:proofErr w:type="gramEnd"/>
        <w:r>
          <w:t>;</w:t>
        </w:r>
      </w:ins>
    </w:p>
    <w:p w:rsidR="00786D02" w:rsidRPr="00844D12" w:rsidRDefault="00786D02" w:rsidP="00605B75">
      <w:pPr>
        <w:spacing w:after="0" w:line="240" w:lineRule="auto"/>
        <w:rPr>
          <w:ins w:id="391" w:author="WRAdmin" w:date="2013-09-13T11:06:00Z"/>
        </w:rPr>
      </w:pPr>
    </w:p>
    <w:p w:rsidR="00786D02" w:rsidRPr="00844D12" w:rsidRDefault="00BE02F2" w:rsidP="00786D02">
      <w:pPr>
        <w:spacing w:after="0"/>
        <w:rPr>
          <w:ins w:id="392" w:author="WRAdmin" w:date="2013-09-13T11:07:00Z"/>
        </w:rPr>
      </w:pPr>
      <w:ins w:id="393" w:author="WRAdmin" w:date="2013-09-13T11:20:00Z">
        <w:r>
          <w:t xml:space="preserve">where </w:t>
        </w:r>
      </w:ins>
      <w:ins w:id="394" w:author="Jody Cleveland" w:date="2013-09-17T16:35:00Z">
        <w:r w:rsidR="00A34D23">
          <w:t>factor</w:t>
        </w:r>
      </w:ins>
      <w:ins w:id="395" w:author="WRAdmin" w:date="2013-09-13T11:20:00Z">
        <w:r>
          <w:t xml:space="preserve"> represents the dichotomized prognostic factor values (eliminating from the analysis any subjects with unknown or missing responses to the prognostic factor being tested and any factor groups that have no respondents), as detailed below</w:t>
        </w:r>
      </w:ins>
      <w:ins w:id="396" w:author="WRAdmin" w:date="2013-09-13T11:06:00Z">
        <w:r>
          <w:t>:</w:t>
        </w:r>
      </w:ins>
      <w:ins w:id="397" w:author="WRAdmin" w:date="2013-09-13T11:00:00Z">
        <w:r>
          <w:t xml:space="preserve">  </w:t>
        </w:r>
      </w:ins>
    </w:p>
    <w:p w:rsidR="00786D02" w:rsidRPr="00844D12" w:rsidRDefault="00BE02F2" w:rsidP="00786D02">
      <w:pPr>
        <w:pStyle w:val="ListParagraph"/>
        <w:numPr>
          <w:ilvl w:val="0"/>
          <w:numId w:val="45"/>
        </w:numPr>
        <w:autoSpaceDE w:val="0"/>
        <w:autoSpaceDN w:val="0"/>
        <w:adjustRightInd w:val="0"/>
        <w:spacing w:after="0" w:line="240" w:lineRule="auto"/>
        <w:rPr>
          <w:ins w:id="398" w:author="WRAdmin" w:date="2013-09-13T11:06:00Z"/>
        </w:rPr>
      </w:pPr>
      <w:ins w:id="399" w:author="WRAdmin" w:date="2013-09-13T11:06:00Z">
        <w:r>
          <w:t>Age (&lt; 18 months vs. ≥ 18 months)</w:t>
        </w:r>
      </w:ins>
    </w:p>
    <w:p w:rsidR="00786D02" w:rsidRPr="00844D12" w:rsidRDefault="00BE02F2" w:rsidP="00786D02">
      <w:pPr>
        <w:pStyle w:val="ListParagraph"/>
        <w:numPr>
          <w:ilvl w:val="0"/>
          <w:numId w:val="45"/>
        </w:numPr>
        <w:autoSpaceDE w:val="0"/>
        <w:autoSpaceDN w:val="0"/>
        <w:adjustRightInd w:val="0"/>
        <w:spacing w:after="0" w:line="240" w:lineRule="auto"/>
        <w:rPr>
          <w:ins w:id="400" w:author="WRAdmin" w:date="2013-09-13T11:06:00Z"/>
        </w:rPr>
      </w:pPr>
      <w:ins w:id="401" w:author="WRAdmin" w:date="2013-09-13T11:06:00Z">
        <w:r>
          <w:t>Age (infant/toddler [28 days to 23 months]and child [2 to 11 years] vs.</w:t>
        </w:r>
      </w:ins>
      <w:ins w:id="402" w:author="Jody Cleveland" w:date="2013-09-17T16:33:00Z">
        <w:r w:rsidR="00A34D23">
          <w:t xml:space="preserve"> </w:t>
        </w:r>
      </w:ins>
      <w:ins w:id="403" w:author="WRAdmin" w:date="2013-09-13T11:06:00Z">
        <w:r>
          <w:t>adolescent [12 to 17 years])</w:t>
        </w:r>
      </w:ins>
    </w:p>
    <w:p w:rsidR="00786D02" w:rsidRPr="00844D12" w:rsidRDefault="00BE02F2" w:rsidP="00786D02">
      <w:pPr>
        <w:pStyle w:val="ListParagraph"/>
        <w:numPr>
          <w:ilvl w:val="0"/>
          <w:numId w:val="45"/>
        </w:numPr>
        <w:autoSpaceDE w:val="0"/>
        <w:autoSpaceDN w:val="0"/>
        <w:adjustRightInd w:val="0"/>
        <w:spacing w:after="0" w:line="240" w:lineRule="auto"/>
        <w:rPr>
          <w:ins w:id="404" w:author="WRAdmin" w:date="2013-09-13T11:06:00Z"/>
        </w:rPr>
      </w:pPr>
      <w:ins w:id="405" w:author="WRAdmin" w:date="2013-09-13T11:06:00Z">
        <w:r>
          <w:t>INSS Stage (2,  3, and 4S vs. 4)</w:t>
        </w:r>
      </w:ins>
    </w:p>
    <w:p w:rsidR="00786D02" w:rsidRPr="00844D12" w:rsidRDefault="00BE02F2" w:rsidP="00786D02">
      <w:pPr>
        <w:pStyle w:val="ListParagraph"/>
        <w:numPr>
          <w:ilvl w:val="0"/>
          <w:numId w:val="45"/>
        </w:numPr>
        <w:autoSpaceDE w:val="0"/>
        <w:autoSpaceDN w:val="0"/>
        <w:adjustRightInd w:val="0"/>
        <w:spacing w:after="0" w:line="240" w:lineRule="auto"/>
        <w:rPr>
          <w:ins w:id="406" w:author="WRAdmin" w:date="2013-09-13T11:06:00Z"/>
        </w:rPr>
      </w:pPr>
      <w:ins w:id="407" w:author="WRAdmin" w:date="2013-09-13T11:06:00Z">
        <w:r>
          <w:t xml:space="preserve">MYCN </w:t>
        </w:r>
        <w:proofErr w:type="spellStart"/>
        <w:r>
          <w:t>amplication</w:t>
        </w:r>
        <w:proofErr w:type="spellEnd"/>
        <w:r>
          <w:t xml:space="preserve"> (Not amplified vs. Amplified)</w:t>
        </w:r>
      </w:ins>
    </w:p>
    <w:p w:rsidR="00786D02" w:rsidRPr="00844D12" w:rsidRDefault="00BE02F2" w:rsidP="00786D02">
      <w:pPr>
        <w:pStyle w:val="ListParagraph"/>
        <w:numPr>
          <w:ilvl w:val="0"/>
          <w:numId w:val="45"/>
        </w:numPr>
        <w:autoSpaceDE w:val="0"/>
        <w:autoSpaceDN w:val="0"/>
        <w:adjustRightInd w:val="0"/>
        <w:spacing w:after="0" w:line="240" w:lineRule="auto"/>
        <w:rPr>
          <w:ins w:id="408" w:author="WRAdmin" w:date="2013-09-13T11:06:00Z"/>
        </w:rPr>
      </w:pPr>
      <w:ins w:id="409" w:author="WRAdmin" w:date="2013-09-13T11:06:00Z">
        <w:r>
          <w:t xml:space="preserve">DNA </w:t>
        </w:r>
        <w:proofErr w:type="spellStart"/>
        <w:r>
          <w:t>ploidy</w:t>
        </w:r>
        <w:proofErr w:type="spellEnd"/>
        <w:r>
          <w:t xml:space="preserve"> (Diploid vs. Hyperdiploid)</w:t>
        </w:r>
      </w:ins>
    </w:p>
    <w:p w:rsidR="00786D02" w:rsidRPr="00844D12" w:rsidRDefault="00BE02F2" w:rsidP="00786D02">
      <w:pPr>
        <w:pStyle w:val="ListParagraph"/>
        <w:numPr>
          <w:ilvl w:val="0"/>
          <w:numId w:val="45"/>
        </w:numPr>
        <w:autoSpaceDE w:val="0"/>
        <w:autoSpaceDN w:val="0"/>
        <w:adjustRightInd w:val="0"/>
        <w:spacing w:after="0" w:line="240" w:lineRule="auto"/>
        <w:rPr>
          <w:ins w:id="410" w:author="WRAdmin" w:date="2013-09-13T11:06:00Z"/>
        </w:rPr>
      </w:pPr>
      <w:ins w:id="411" w:author="WRAdmin" w:date="2013-09-13T11:06:00Z">
        <w:r>
          <w:t>Histology (Favorable vs. Unfavorable)</w:t>
        </w:r>
      </w:ins>
    </w:p>
    <w:p w:rsidR="00786D02" w:rsidRPr="00844D12" w:rsidRDefault="00BE02F2" w:rsidP="00786D02">
      <w:pPr>
        <w:pStyle w:val="ListParagraph"/>
        <w:numPr>
          <w:ilvl w:val="0"/>
          <w:numId w:val="45"/>
        </w:numPr>
        <w:autoSpaceDE w:val="0"/>
        <w:autoSpaceDN w:val="0"/>
        <w:adjustRightInd w:val="0"/>
        <w:spacing w:after="0" w:line="240" w:lineRule="auto"/>
        <w:rPr>
          <w:ins w:id="412" w:author="WRAdmin" w:date="2013-09-13T11:06:00Z"/>
        </w:rPr>
      </w:pPr>
      <w:ins w:id="413" w:author="WRAdmin" w:date="2013-09-13T11:06:00Z">
        <w:r>
          <w:t>Pre-ASCT Response (CR and VGPR vs. PR)</w:t>
        </w:r>
      </w:ins>
    </w:p>
    <w:p w:rsidR="00786D02" w:rsidRPr="00844D12" w:rsidRDefault="00624894" w:rsidP="00786D02">
      <w:pPr>
        <w:pStyle w:val="ListParagraph"/>
        <w:numPr>
          <w:ilvl w:val="0"/>
          <w:numId w:val="45"/>
        </w:numPr>
        <w:autoSpaceDE w:val="0"/>
        <w:autoSpaceDN w:val="0"/>
        <w:adjustRightInd w:val="0"/>
        <w:spacing w:after="0" w:line="240" w:lineRule="auto"/>
        <w:rPr>
          <w:ins w:id="414" w:author="WRAdmin" w:date="2013-09-13T11:07:00Z"/>
        </w:rPr>
      </w:pPr>
      <w:ins w:id="415" w:author="WRAdmin" w:date="2013-09-13T16:44:00Z">
        <w:r>
          <w:t>Stem cell type (purged vs. unpurged</w:t>
        </w:r>
      </w:ins>
      <w:ins w:id="416" w:author="Jody Cleveland" w:date="2013-09-17T16:03:00Z">
        <w:r w:rsidR="00527FDA">
          <w:t xml:space="preserve"> using the stratification variable</w:t>
        </w:r>
      </w:ins>
      <w:ins w:id="417" w:author="WRAdmin" w:date="2013-09-13T16:44:00Z">
        <w:r>
          <w:t>)</w:t>
        </w:r>
      </w:ins>
    </w:p>
    <w:p w:rsidR="00786D02" w:rsidRPr="00844D12" w:rsidRDefault="00786D02" w:rsidP="002B2C2D">
      <w:pPr>
        <w:spacing w:after="0" w:line="240" w:lineRule="auto"/>
        <w:rPr>
          <w:ins w:id="418" w:author="WRAdmin" w:date="2013-09-13T11:06:00Z"/>
        </w:rPr>
      </w:pPr>
    </w:p>
    <w:p w:rsidR="00605B75" w:rsidRPr="00844D12" w:rsidRDefault="00BE02F2" w:rsidP="00605B75">
      <w:ins w:id="419" w:author="Jody Cleveland" w:date="2013-09-09T11:41:00Z">
        <w:r>
          <w:t xml:space="preserve">Event-free and overall survival rates </w:t>
        </w:r>
      </w:ins>
      <w:ins w:id="420" w:author="Jody Cleveland" w:date="2013-09-09T11:49:00Z">
        <w:r>
          <w:t>(</w:t>
        </w:r>
      </w:ins>
      <w:ins w:id="421" w:author="Jody Cleveland" w:date="2013-09-09T15:15:00Z">
        <w:r>
          <w:t>two</w:t>
        </w:r>
      </w:ins>
      <w:ins w:id="422" w:author="Jody Cleveland" w:date="2013-09-09T11:49:00Z">
        <w:r>
          <w:t xml:space="preserve">-year </w:t>
        </w:r>
      </w:ins>
      <w:ins w:id="423" w:author="Jody Cleveland" w:date="2013-09-09T15:12:00Z">
        <w:r>
          <w:t>rates</w:t>
        </w:r>
      </w:ins>
      <w:ins w:id="424" w:author="Jody Cleveland" w:date="2013-09-09T11:49:00Z">
        <w:r>
          <w:t xml:space="preserve"> for </w:t>
        </w:r>
      </w:ins>
      <w:ins w:id="425" w:author="Jody Cleveland" w:date="2013-09-09T15:12:00Z">
        <w:r>
          <w:t xml:space="preserve">the 30 </w:t>
        </w:r>
      </w:ins>
      <w:ins w:id="426" w:author="Jody Cleveland" w:date="2013-09-09T11:49:00Z">
        <w:r>
          <w:t xml:space="preserve">June 2009 </w:t>
        </w:r>
        <w:proofErr w:type="spellStart"/>
        <w:r>
          <w:t>datacut</w:t>
        </w:r>
        <w:proofErr w:type="spellEnd"/>
        <w:r>
          <w:t xml:space="preserve"> and </w:t>
        </w:r>
      </w:ins>
      <w:ins w:id="427" w:author="Jody Cleveland" w:date="2013-09-09T15:15:00Z">
        <w:r>
          <w:t>three</w:t>
        </w:r>
        <w:r>
          <w:noBreakHyphen/>
        </w:r>
      </w:ins>
      <w:ins w:id="428" w:author="Jody Cleveland" w:date="2013-09-09T11:49:00Z">
        <w:r>
          <w:t xml:space="preserve">year </w:t>
        </w:r>
      </w:ins>
      <w:ins w:id="429" w:author="Jody Cleveland" w:date="2013-09-09T15:12:00Z">
        <w:r>
          <w:t>rates</w:t>
        </w:r>
      </w:ins>
      <w:ins w:id="430" w:author="Jody Cleveland" w:date="2013-09-09T11:49:00Z">
        <w:r>
          <w:t xml:space="preserve"> for </w:t>
        </w:r>
      </w:ins>
      <w:ins w:id="431" w:author="Jody Cleveland" w:date="2013-09-09T15:12:00Z">
        <w:r>
          <w:t xml:space="preserve">the 30 </w:t>
        </w:r>
      </w:ins>
      <w:ins w:id="432" w:author="Jody Cleveland" w:date="2013-09-09T11:49:00Z">
        <w:r>
          <w:t xml:space="preserve">June 2012 </w:t>
        </w:r>
        <w:proofErr w:type="spellStart"/>
        <w:r>
          <w:t>datacut</w:t>
        </w:r>
        <w:proofErr w:type="spellEnd"/>
        <w:r>
          <w:t xml:space="preserve">) </w:t>
        </w:r>
      </w:ins>
      <w:ins w:id="433" w:author="Jody Cleveland" w:date="2013-09-09T11:50:00Z">
        <w:r>
          <w:t xml:space="preserve">plus 95% </w:t>
        </w:r>
      </w:ins>
      <w:ins w:id="434" w:author="Jody Cleveland" w:date="2013-09-17T16:37:00Z">
        <w:r w:rsidR="00A34D23">
          <w:t>CI</w:t>
        </w:r>
      </w:ins>
      <w:ins w:id="435" w:author="Jody Cleveland" w:date="2013-09-09T11:50:00Z">
        <w:r>
          <w:t xml:space="preserve">s </w:t>
        </w:r>
      </w:ins>
      <w:ins w:id="436" w:author="WRAdmin" w:date="2013-09-13T10:55:00Z">
        <w:r>
          <w:t>and the log</w:t>
        </w:r>
      </w:ins>
      <w:ins w:id="437" w:author="Jody Cleveland" w:date="2013-09-17T16:38:00Z">
        <w:r w:rsidR="00A34D23">
          <w:t>-</w:t>
        </w:r>
      </w:ins>
      <w:ins w:id="438" w:author="WRAdmin" w:date="2013-09-13T10:55:00Z">
        <w:del w:id="439" w:author="Jody Cleveland" w:date="2013-09-17T16:38:00Z">
          <w:r w:rsidDel="00A34D23">
            <w:delText xml:space="preserve"> </w:delText>
          </w:r>
        </w:del>
        <w:r>
          <w:t xml:space="preserve">rank test p-value </w:t>
        </w:r>
      </w:ins>
      <w:ins w:id="440" w:author="Jody Cleveland" w:date="2013-09-09T11:41:00Z">
        <w:r>
          <w:t>will be summarized</w:t>
        </w:r>
      </w:ins>
      <w:ins w:id="441" w:author="WRAdmin" w:date="2013-09-13T11:10:00Z">
        <w:r>
          <w:t>.</w:t>
        </w:r>
      </w:ins>
      <w:r w:rsidR="00605B75">
        <w:t xml:space="preserve">  </w:t>
      </w:r>
      <w:r w:rsidR="00605B75" w:rsidRPr="00844D12">
        <w:t>The summaries will look like:</w:t>
      </w:r>
    </w:p>
    <w:tbl>
      <w:tblPr>
        <w:tblW w:w="0" w:type="auto"/>
        <w:jc w:val="center"/>
        <w:tblInd w:w="108" w:type="dxa"/>
        <w:tblLayout w:type="fixed"/>
        <w:tblCellMar>
          <w:left w:w="0" w:type="dxa"/>
          <w:right w:w="0" w:type="dxa"/>
        </w:tblCellMar>
        <w:tblLook w:val="0000"/>
      </w:tblPr>
      <w:tblGrid>
        <w:gridCol w:w="1228"/>
        <w:gridCol w:w="1228"/>
        <w:gridCol w:w="1229"/>
        <w:gridCol w:w="1228"/>
      </w:tblGrid>
      <w:tr w:rsidR="00605B75" w:rsidRPr="00844D12" w:rsidTr="002A2923">
        <w:trPr>
          <w:trHeight w:hRule="exact" w:val="774"/>
          <w:jc w:val="center"/>
        </w:trPr>
        <w:tc>
          <w:tcPr>
            <w:tcW w:w="1228" w:type="dxa"/>
            <w:vMerge w:val="restart"/>
            <w:tcBorders>
              <w:top w:val="single" w:sz="6" w:space="0" w:color="636466"/>
              <w:bottom w:val="single" w:sz="6" w:space="0" w:color="636466"/>
            </w:tcBorders>
            <w:shd w:val="clear" w:color="auto" w:fill="auto"/>
          </w:tcPr>
          <w:p w:rsidR="00605B75" w:rsidRPr="00844D12" w:rsidRDefault="00605B75" w:rsidP="00605B75">
            <w:pPr>
              <w:autoSpaceDE w:val="0"/>
              <w:autoSpaceDN w:val="0"/>
              <w:adjustRightInd w:val="0"/>
              <w:spacing w:after="0" w:line="240" w:lineRule="auto"/>
              <w:rPr>
                <w:sz w:val="20"/>
                <w:szCs w:val="20"/>
              </w:rPr>
            </w:pPr>
          </w:p>
        </w:tc>
        <w:tc>
          <w:tcPr>
            <w:tcW w:w="1228" w:type="dxa"/>
            <w:tcBorders>
              <w:top w:val="single" w:sz="6" w:space="0" w:color="636466"/>
              <w:bottom w:val="single" w:sz="6" w:space="0" w:color="636466"/>
            </w:tcBorders>
            <w:shd w:val="clear" w:color="auto" w:fill="auto"/>
          </w:tcPr>
          <w:p w:rsidR="00605B75" w:rsidRPr="00844D12" w:rsidRDefault="00605B75" w:rsidP="00605B75">
            <w:pPr>
              <w:autoSpaceDE w:val="0"/>
              <w:autoSpaceDN w:val="0"/>
              <w:adjustRightInd w:val="0"/>
              <w:spacing w:before="75" w:after="0" w:line="180" w:lineRule="exact"/>
              <w:ind w:left="252" w:right="113"/>
              <w:jc w:val="center"/>
              <w:rPr>
                <w:w w:val="92"/>
                <w:sz w:val="20"/>
                <w:szCs w:val="20"/>
              </w:rPr>
            </w:pPr>
            <w:r w:rsidRPr="00844D12">
              <w:rPr>
                <w:sz w:val="20"/>
                <w:szCs w:val="20"/>
              </w:rPr>
              <w:t>No.</w:t>
            </w:r>
            <w:r w:rsidRPr="00844D12">
              <w:rPr>
                <w:spacing w:val="-9"/>
                <w:sz w:val="20"/>
                <w:szCs w:val="20"/>
              </w:rPr>
              <w:t xml:space="preserve"> </w:t>
            </w:r>
            <w:r w:rsidRPr="00844D12">
              <w:rPr>
                <w:sz w:val="20"/>
                <w:szCs w:val="20"/>
              </w:rPr>
              <w:t>of</w:t>
            </w:r>
            <w:r w:rsidRPr="00844D12">
              <w:rPr>
                <w:spacing w:val="-5"/>
                <w:sz w:val="20"/>
                <w:szCs w:val="20"/>
              </w:rPr>
              <w:t xml:space="preserve"> </w:t>
            </w:r>
            <w:r w:rsidRPr="00844D12">
              <w:rPr>
                <w:w w:val="92"/>
                <w:sz w:val="20"/>
                <w:szCs w:val="20"/>
              </w:rPr>
              <w:t xml:space="preserve">Patients </w:t>
            </w:r>
          </w:p>
          <w:p w:rsidR="00605B75" w:rsidRPr="00844D12" w:rsidRDefault="00605B75" w:rsidP="00605B75">
            <w:pPr>
              <w:autoSpaceDE w:val="0"/>
              <w:autoSpaceDN w:val="0"/>
              <w:adjustRightInd w:val="0"/>
              <w:spacing w:before="75" w:after="0" w:line="180" w:lineRule="exact"/>
              <w:ind w:left="252" w:right="113"/>
              <w:jc w:val="center"/>
              <w:rPr>
                <w:sz w:val="20"/>
                <w:szCs w:val="20"/>
              </w:rPr>
            </w:pPr>
            <w:r w:rsidRPr="00844D12">
              <w:rPr>
                <w:sz w:val="20"/>
                <w:szCs w:val="20"/>
              </w:rPr>
              <w:t>(N</w:t>
            </w:r>
            <w:r w:rsidRPr="00844D12">
              <w:rPr>
                <w:spacing w:val="-14"/>
                <w:sz w:val="20"/>
                <w:szCs w:val="20"/>
              </w:rPr>
              <w:t xml:space="preserve"> </w:t>
            </w:r>
            <w:r w:rsidRPr="00844D12">
              <w:rPr>
                <w:w w:val="94"/>
                <w:sz w:val="20"/>
                <w:szCs w:val="20"/>
              </w:rPr>
              <w:t>=</w:t>
            </w:r>
            <w:r w:rsidRPr="00844D12">
              <w:rPr>
                <w:spacing w:val="-24"/>
                <w:sz w:val="20"/>
                <w:szCs w:val="20"/>
              </w:rPr>
              <w:t xml:space="preserve"> </w:t>
            </w:r>
            <w:r w:rsidRPr="00844D12">
              <w:rPr>
                <w:w w:val="93"/>
                <w:sz w:val="20"/>
                <w:szCs w:val="20"/>
              </w:rPr>
              <w:t>)</w:t>
            </w:r>
          </w:p>
        </w:tc>
        <w:tc>
          <w:tcPr>
            <w:tcW w:w="1229" w:type="dxa"/>
            <w:tcBorders>
              <w:top w:val="single" w:sz="6" w:space="0" w:color="636466"/>
              <w:bottom w:val="single" w:sz="6" w:space="0" w:color="636466"/>
            </w:tcBorders>
            <w:shd w:val="clear" w:color="auto" w:fill="auto"/>
          </w:tcPr>
          <w:p w:rsidR="00A34D23" w:rsidRDefault="00605B75" w:rsidP="00A34D23">
            <w:pPr>
              <w:autoSpaceDE w:val="0"/>
              <w:autoSpaceDN w:val="0"/>
              <w:adjustRightInd w:val="0"/>
              <w:spacing w:after="0" w:line="240" w:lineRule="auto"/>
              <w:ind w:left="130" w:right="101"/>
              <w:jc w:val="center"/>
              <w:rPr>
                <w:ins w:id="442" w:author="Jody Cleveland" w:date="2013-09-17T16:31:00Z"/>
                <w:w w:val="88"/>
                <w:sz w:val="20"/>
                <w:szCs w:val="20"/>
              </w:rPr>
            </w:pPr>
            <w:r w:rsidRPr="00844D12">
              <w:rPr>
                <w:w w:val="88"/>
                <w:sz w:val="20"/>
                <w:szCs w:val="20"/>
              </w:rPr>
              <w:t xml:space="preserve">2-Yr </w:t>
            </w:r>
          </w:p>
          <w:p w:rsidR="00605B75" w:rsidRPr="00844D12" w:rsidRDefault="00605B75" w:rsidP="00A34D23">
            <w:pPr>
              <w:autoSpaceDE w:val="0"/>
              <w:autoSpaceDN w:val="0"/>
              <w:adjustRightInd w:val="0"/>
              <w:spacing w:after="0" w:line="240" w:lineRule="auto"/>
              <w:ind w:left="130" w:right="101"/>
              <w:jc w:val="center"/>
              <w:rPr>
                <w:sz w:val="20"/>
                <w:szCs w:val="20"/>
              </w:rPr>
            </w:pPr>
            <w:r w:rsidRPr="00844D12">
              <w:rPr>
                <w:w w:val="88"/>
                <w:sz w:val="20"/>
                <w:szCs w:val="20"/>
              </w:rPr>
              <w:t>Event-free</w:t>
            </w:r>
            <w:r w:rsidRPr="00844D12">
              <w:rPr>
                <w:spacing w:val="8"/>
                <w:w w:val="88"/>
                <w:sz w:val="20"/>
                <w:szCs w:val="20"/>
              </w:rPr>
              <w:t xml:space="preserve"> </w:t>
            </w:r>
            <w:r w:rsidRPr="00844D12">
              <w:rPr>
                <w:w w:val="91"/>
                <w:sz w:val="20"/>
                <w:szCs w:val="20"/>
              </w:rPr>
              <w:t>Survival</w:t>
            </w:r>
          </w:p>
        </w:tc>
        <w:tc>
          <w:tcPr>
            <w:tcW w:w="1228" w:type="dxa"/>
            <w:tcBorders>
              <w:top w:val="single" w:sz="6" w:space="0" w:color="636466"/>
              <w:bottom w:val="single" w:sz="6" w:space="0" w:color="636466"/>
            </w:tcBorders>
            <w:shd w:val="clear" w:color="auto" w:fill="auto"/>
          </w:tcPr>
          <w:p w:rsidR="00605B75" w:rsidRPr="00844D12" w:rsidRDefault="00605B75" w:rsidP="00605B75">
            <w:pPr>
              <w:autoSpaceDE w:val="0"/>
              <w:autoSpaceDN w:val="0"/>
              <w:adjustRightInd w:val="0"/>
              <w:spacing w:before="15" w:after="0" w:line="240" w:lineRule="exact"/>
              <w:rPr>
                <w:sz w:val="20"/>
                <w:szCs w:val="20"/>
              </w:rPr>
            </w:pPr>
          </w:p>
          <w:p w:rsidR="00605B75" w:rsidRPr="00844D12" w:rsidRDefault="00605B75" w:rsidP="00605B75">
            <w:pPr>
              <w:autoSpaceDE w:val="0"/>
              <w:autoSpaceDN w:val="0"/>
              <w:adjustRightInd w:val="0"/>
              <w:spacing w:after="0" w:line="180" w:lineRule="exact"/>
              <w:ind w:left="131" w:right="253" w:firstLine="140"/>
              <w:rPr>
                <w:sz w:val="20"/>
                <w:szCs w:val="20"/>
              </w:rPr>
            </w:pPr>
            <w:r w:rsidRPr="00844D12">
              <w:rPr>
                <w:w w:val="83"/>
                <w:sz w:val="20"/>
                <w:szCs w:val="20"/>
              </w:rPr>
              <w:t xml:space="preserve">P </w:t>
            </w:r>
            <w:r w:rsidRPr="00844D12">
              <w:rPr>
                <w:sz w:val="20"/>
                <w:szCs w:val="20"/>
              </w:rPr>
              <w:t>Value</w:t>
            </w:r>
          </w:p>
        </w:tc>
      </w:tr>
      <w:tr w:rsidR="00605B75" w:rsidRPr="00844D12" w:rsidTr="00605B75">
        <w:trPr>
          <w:trHeight w:hRule="exact" w:val="237"/>
          <w:jc w:val="center"/>
        </w:trPr>
        <w:tc>
          <w:tcPr>
            <w:tcW w:w="1228" w:type="dxa"/>
            <w:vMerge/>
            <w:tcBorders>
              <w:top w:val="single" w:sz="6" w:space="0" w:color="636466"/>
              <w:bottom w:val="single" w:sz="6" w:space="0" w:color="636466"/>
            </w:tcBorders>
            <w:shd w:val="clear" w:color="auto" w:fill="auto"/>
          </w:tcPr>
          <w:p w:rsidR="00605B75" w:rsidRPr="00844D12" w:rsidRDefault="00605B75" w:rsidP="00605B75">
            <w:pPr>
              <w:autoSpaceDE w:val="0"/>
              <w:autoSpaceDN w:val="0"/>
              <w:adjustRightInd w:val="0"/>
              <w:spacing w:after="0" w:line="180" w:lineRule="exact"/>
              <w:ind w:left="162" w:right="106" w:firstLine="140"/>
              <w:rPr>
                <w:sz w:val="20"/>
                <w:szCs w:val="20"/>
              </w:rPr>
            </w:pPr>
          </w:p>
        </w:tc>
        <w:tc>
          <w:tcPr>
            <w:tcW w:w="1228" w:type="dxa"/>
            <w:tcBorders>
              <w:top w:val="single" w:sz="6" w:space="0" w:color="636466"/>
              <w:bottom w:val="single" w:sz="6" w:space="0" w:color="636466"/>
            </w:tcBorders>
            <w:shd w:val="clear" w:color="auto" w:fill="auto"/>
          </w:tcPr>
          <w:p w:rsidR="00605B75" w:rsidRPr="00844D12" w:rsidRDefault="00605B75" w:rsidP="00605B75">
            <w:pPr>
              <w:autoSpaceDE w:val="0"/>
              <w:autoSpaceDN w:val="0"/>
              <w:adjustRightInd w:val="0"/>
              <w:spacing w:before="16" w:after="0" w:line="240" w:lineRule="auto"/>
              <w:ind w:left="378" w:right="342"/>
              <w:jc w:val="center"/>
              <w:rPr>
                <w:sz w:val="20"/>
                <w:szCs w:val="20"/>
              </w:rPr>
            </w:pPr>
            <w:proofErr w:type="gramStart"/>
            <w:r w:rsidRPr="00844D12">
              <w:rPr>
                <w:i/>
                <w:iCs/>
                <w:w w:val="95"/>
                <w:sz w:val="20"/>
                <w:szCs w:val="20"/>
              </w:rPr>
              <w:t>n</w:t>
            </w:r>
            <w:proofErr w:type="gramEnd"/>
            <w:r w:rsidRPr="00844D12">
              <w:rPr>
                <w:i/>
                <w:iCs/>
                <w:w w:val="95"/>
                <w:sz w:val="20"/>
                <w:szCs w:val="20"/>
              </w:rPr>
              <w:t xml:space="preserve"> (%)</w:t>
            </w:r>
          </w:p>
        </w:tc>
        <w:tc>
          <w:tcPr>
            <w:tcW w:w="1229" w:type="dxa"/>
            <w:tcBorders>
              <w:top w:val="single" w:sz="6" w:space="0" w:color="636466"/>
              <w:bottom w:val="single" w:sz="6" w:space="0" w:color="636466"/>
            </w:tcBorders>
            <w:shd w:val="clear" w:color="auto" w:fill="auto"/>
          </w:tcPr>
          <w:p w:rsidR="00605B75" w:rsidRPr="00844D12" w:rsidRDefault="00605B75" w:rsidP="00605B75">
            <w:pPr>
              <w:autoSpaceDE w:val="0"/>
              <w:autoSpaceDN w:val="0"/>
              <w:adjustRightInd w:val="0"/>
              <w:spacing w:before="16" w:after="0" w:line="240" w:lineRule="auto"/>
              <w:ind w:left="378" w:right="342"/>
              <w:jc w:val="center"/>
              <w:rPr>
                <w:sz w:val="20"/>
                <w:szCs w:val="20"/>
              </w:rPr>
            </w:pPr>
            <w:r w:rsidRPr="00844D12">
              <w:rPr>
                <w:i/>
                <w:iCs/>
                <w:w w:val="95"/>
                <w:sz w:val="20"/>
                <w:szCs w:val="20"/>
              </w:rPr>
              <w:t>%</w:t>
            </w:r>
          </w:p>
        </w:tc>
        <w:tc>
          <w:tcPr>
            <w:tcW w:w="1228" w:type="dxa"/>
            <w:tcBorders>
              <w:top w:val="single" w:sz="6" w:space="0" w:color="636466"/>
              <w:bottom w:val="single" w:sz="6" w:space="0" w:color="636466"/>
            </w:tcBorders>
            <w:shd w:val="clear" w:color="auto" w:fill="auto"/>
          </w:tcPr>
          <w:p w:rsidR="00605B75" w:rsidRPr="00844D12" w:rsidRDefault="00605B75" w:rsidP="00605B75">
            <w:pPr>
              <w:autoSpaceDE w:val="0"/>
              <w:autoSpaceDN w:val="0"/>
              <w:adjustRightInd w:val="0"/>
              <w:spacing w:after="0" w:line="240" w:lineRule="auto"/>
              <w:rPr>
                <w:sz w:val="20"/>
                <w:szCs w:val="20"/>
              </w:rPr>
            </w:pPr>
          </w:p>
        </w:tc>
      </w:tr>
      <w:tr w:rsidR="00605B75" w:rsidRPr="00844D12" w:rsidTr="00605B75">
        <w:trPr>
          <w:trHeight w:hRule="exact" w:val="251"/>
          <w:jc w:val="center"/>
        </w:trPr>
        <w:tc>
          <w:tcPr>
            <w:tcW w:w="1228" w:type="dxa"/>
            <w:tcBorders>
              <w:top w:val="single" w:sz="6" w:space="0" w:color="636466"/>
            </w:tcBorders>
            <w:shd w:val="clear" w:color="auto" w:fill="auto"/>
          </w:tcPr>
          <w:p w:rsidR="00605B75" w:rsidRPr="00844D12" w:rsidRDefault="00605B75" w:rsidP="00605B75">
            <w:pPr>
              <w:autoSpaceDE w:val="0"/>
              <w:autoSpaceDN w:val="0"/>
              <w:adjustRightInd w:val="0"/>
              <w:spacing w:before="33" w:after="0" w:line="240" w:lineRule="auto"/>
              <w:ind w:left="352" w:right="-20"/>
              <w:rPr>
                <w:sz w:val="20"/>
                <w:szCs w:val="20"/>
              </w:rPr>
            </w:pPr>
          </w:p>
        </w:tc>
        <w:tc>
          <w:tcPr>
            <w:tcW w:w="1228" w:type="dxa"/>
            <w:tcBorders>
              <w:top w:val="single" w:sz="6" w:space="0" w:color="636466"/>
            </w:tcBorders>
            <w:shd w:val="clear" w:color="auto" w:fill="auto"/>
          </w:tcPr>
          <w:p w:rsidR="00605B75" w:rsidRPr="00844D12" w:rsidRDefault="00605B75" w:rsidP="00605B75">
            <w:pPr>
              <w:autoSpaceDE w:val="0"/>
              <w:autoSpaceDN w:val="0"/>
              <w:adjustRightInd w:val="0"/>
              <w:spacing w:before="33" w:after="0" w:line="240" w:lineRule="auto"/>
              <w:ind w:left="303" w:right="-20"/>
              <w:rPr>
                <w:sz w:val="20"/>
                <w:szCs w:val="20"/>
              </w:rPr>
            </w:pPr>
          </w:p>
        </w:tc>
        <w:tc>
          <w:tcPr>
            <w:tcW w:w="1229" w:type="dxa"/>
            <w:tcBorders>
              <w:top w:val="single" w:sz="6" w:space="0" w:color="636466"/>
            </w:tcBorders>
            <w:shd w:val="clear" w:color="auto" w:fill="auto"/>
          </w:tcPr>
          <w:p w:rsidR="00605B75" w:rsidRPr="00844D12" w:rsidRDefault="00605B75" w:rsidP="00605B75">
            <w:pPr>
              <w:autoSpaceDE w:val="0"/>
              <w:autoSpaceDN w:val="0"/>
              <w:adjustRightInd w:val="0"/>
              <w:spacing w:before="33" w:after="0" w:line="240" w:lineRule="auto"/>
              <w:ind w:left="338" w:right="-20"/>
              <w:rPr>
                <w:sz w:val="20"/>
                <w:szCs w:val="20"/>
              </w:rPr>
            </w:pPr>
          </w:p>
        </w:tc>
        <w:tc>
          <w:tcPr>
            <w:tcW w:w="1228" w:type="dxa"/>
            <w:tcBorders>
              <w:top w:val="single" w:sz="6" w:space="0" w:color="636466"/>
            </w:tcBorders>
            <w:shd w:val="clear" w:color="auto" w:fill="auto"/>
          </w:tcPr>
          <w:p w:rsidR="00605B75" w:rsidRPr="00844D12" w:rsidRDefault="00605B75" w:rsidP="00605B75">
            <w:pPr>
              <w:autoSpaceDE w:val="0"/>
              <w:autoSpaceDN w:val="0"/>
              <w:adjustRightInd w:val="0"/>
              <w:spacing w:after="0" w:line="240" w:lineRule="auto"/>
              <w:rPr>
                <w:sz w:val="20"/>
                <w:szCs w:val="20"/>
              </w:rPr>
            </w:pPr>
          </w:p>
        </w:tc>
      </w:tr>
      <w:tr w:rsidR="00605B75" w:rsidRPr="00844D12" w:rsidTr="00605B75">
        <w:trPr>
          <w:trHeight w:hRule="exact" w:val="251"/>
          <w:jc w:val="center"/>
        </w:trPr>
        <w:tc>
          <w:tcPr>
            <w:tcW w:w="1228" w:type="dxa"/>
            <w:shd w:val="clear" w:color="auto" w:fill="auto"/>
          </w:tcPr>
          <w:p w:rsidR="00605B75" w:rsidRPr="00844D12" w:rsidRDefault="00605B75" w:rsidP="00605B75">
            <w:pPr>
              <w:autoSpaceDE w:val="0"/>
              <w:autoSpaceDN w:val="0"/>
              <w:adjustRightInd w:val="0"/>
              <w:spacing w:before="33" w:after="0" w:line="240" w:lineRule="auto"/>
              <w:ind w:left="112" w:right="-20"/>
              <w:rPr>
                <w:sz w:val="20"/>
                <w:szCs w:val="20"/>
              </w:rPr>
            </w:pPr>
            <w:r w:rsidRPr="00844D12">
              <w:rPr>
                <w:sz w:val="20"/>
                <w:szCs w:val="20"/>
              </w:rPr>
              <w:t>Age</w:t>
            </w:r>
          </w:p>
        </w:tc>
        <w:tc>
          <w:tcPr>
            <w:tcW w:w="1228" w:type="dxa"/>
            <w:shd w:val="clear" w:color="auto" w:fill="auto"/>
          </w:tcPr>
          <w:p w:rsidR="00605B75" w:rsidRPr="00844D12" w:rsidRDefault="00605B75" w:rsidP="00605B75">
            <w:pPr>
              <w:autoSpaceDE w:val="0"/>
              <w:autoSpaceDN w:val="0"/>
              <w:adjustRightInd w:val="0"/>
              <w:spacing w:after="0" w:line="240" w:lineRule="auto"/>
              <w:rPr>
                <w:sz w:val="20"/>
                <w:szCs w:val="20"/>
              </w:rPr>
            </w:pPr>
          </w:p>
        </w:tc>
        <w:tc>
          <w:tcPr>
            <w:tcW w:w="1229" w:type="dxa"/>
            <w:shd w:val="clear" w:color="auto" w:fill="auto"/>
          </w:tcPr>
          <w:p w:rsidR="00605B75" w:rsidRPr="00844D12" w:rsidRDefault="00605B75" w:rsidP="00605B75">
            <w:pPr>
              <w:autoSpaceDE w:val="0"/>
              <w:autoSpaceDN w:val="0"/>
              <w:adjustRightInd w:val="0"/>
              <w:spacing w:after="0" w:line="240" w:lineRule="auto"/>
              <w:rPr>
                <w:sz w:val="20"/>
                <w:szCs w:val="20"/>
              </w:rPr>
            </w:pPr>
          </w:p>
        </w:tc>
        <w:tc>
          <w:tcPr>
            <w:tcW w:w="1228" w:type="dxa"/>
            <w:shd w:val="clear" w:color="auto" w:fill="auto"/>
          </w:tcPr>
          <w:p w:rsidR="00605B75" w:rsidRPr="00844D12" w:rsidRDefault="00605B75" w:rsidP="00605B75">
            <w:pPr>
              <w:autoSpaceDE w:val="0"/>
              <w:autoSpaceDN w:val="0"/>
              <w:adjustRightInd w:val="0"/>
              <w:spacing w:before="33" w:after="0" w:line="240" w:lineRule="auto"/>
              <w:ind w:left="197" w:right="-20"/>
              <w:rPr>
                <w:sz w:val="20"/>
                <w:szCs w:val="20"/>
              </w:rPr>
            </w:pPr>
            <w:r w:rsidRPr="00844D12">
              <w:rPr>
                <w:sz w:val="20"/>
                <w:szCs w:val="20"/>
              </w:rPr>
              <w:t>0.xxxx</w:t>
            </w:r>
          </w:p>
        </w:tc>
      </w:tr>
      <w:tr w:rsidR="00605B75" w:rsidRPr="00844D12" w:rsidTr="00605B75">
        <w:trPr>
          <w:trHeight w:hRule="exact" w:val="251"/>
          <w:jc w:val="center"/>
        </w:trPr>
        <w:tc>
          <w:tcPr>
            <w:tcW w:w="1228" w:type="dxa"/>
            <w:shd w:val="clear" w:color="auto" w:fill="auto"/>
          </w:tcPr>
          <w:p w:rsidR="00605B75" w:rsidRPr="00844D12" w:rsidRDefault="00605B75" w:rsidP="00605B75">
            <w:pPr>
              <w:autoSpaceDE w:val="0"/>
              <w:autoSpaceDN w:val="0"/>
              <w:adjustRightInd w:val="0"/>
              <w:spacing w:before="33" w:after="0" w:line="240" w:lineRule="auto"/>
              <w:ind w:left="352" w:right="-20"/>
              <w:rPr>
                <w:sz w:val="20"/>
                <w:szCs w:val="20"/>
              </w:rPr>
            </w:pPr>
            <w:r w:rsidRPr="00844D12">
              <w:rPr>
                <w:w w:val="91"/>
                <w:sz w:val="20"/>
                <w:szCs w:val="20"/>
              </w:rPr>
              <w:t>&lt;18</w:t>
            </w:r>
            <w:r w:rsidRPr="00844D12">
              <w:rPr>
                <w:spacing w:val="-3"/>
                <w:w w:val="91"/>
                <w:sz w:val="20"/>
                <w:szCs w:val="20"/>
              </w:rPr>
              <w:t xml:space="preserve"> </w:t>
            </w:r>
            <w:r w:rsidRPr="00844D12">
              <w:rPr>
                <w:w w:val="101"/>
                <w:sz w:val="20"/>
                <w:szCs w:val="20"/>
              </w:rPr>
              <w:t>Mo</w:t>
            </w:r>
          </w:p>
        </w:tc>
        <w:tc>
          <w:tcPr>
            <w:tcW w:w="1228" w:type="dxa"/>
            <w:shd w:val="clear" w:color="auto" w:fill="auto"/>
          </w:tcPr>
          <w:p w:rsidR="00605B75" w:rsidRPr="00844D12" w:rsidRDefault="00605B75" w:rsidP="00527FDA">
            <w:pPr>
              <w:autoSpaceDE w:val="0"/>
              <w:autoSpaceDN w:val="0"/>
              <w:adjustRightInd w:val="0"/>
              <w:spacing w:before="33" w:after="0" w:line="240" w:lineRule="auto"/>
              <w:ind w:left="293" w:right="-20"/>
              <w:rPr>
                <w:sz w:val="20"/>
                <w:szCs w:val="20"/>
              </w:rPr>
            </w:pPr>
            <w:proofErr w:type="gramStart"/>
            <w:r w:rsidRPr="00844D12">
              <w:rPr>
                <w:sz w:val="20"/>
                <w:szCs w:val="20"/>
              </w:rPr>
              <w:t>n(</w:t>
            </w:r>
            <w:proofErr w:type="gramEnd"/>
            <w:r w:rsidRPr="00844D12">
              <w:rPr>
                <w:sz w:val="20"/>
                <w:szCs w:val="20"/>
              </w:rPr>
              <w:t>%)</w:t>
            </w:r>
          </w:p>
        </w:tc>
        <w:tc>
          <w:tcPr>
            <w:tcW w:w="1229" w:type="dxa"/>
            <w:shd w:val="clear" w:color="auto" w:fill="auto"/>
          </w:tcPr>
          <w:p w:rsidR="00605B75" w:rsidRPr="00844D12" w:rsidRDefault="00605B75" w:rsidP="00527FDA">
            <w:pPr>
              <w:autoSpaceDE w:val="0"/>
              <w:autoSpaceDN w:val="0"/>
              <w:adjustRightInd w:val="0"/>
              <w:spacing w:before="33" w:after="0" w:line="240" w:lineRule="auto"/>
              <w:ind w:left="55" w:right="-20"/>
              <w:rPr>
                <w:sz w:val="20"/>
                <w:szCs w:val="20"/>
              </w:rPr>
            </w:pPr>
            <w:r w:rsidRPr="00844D12">
              <w:rPr>
                <w:sz w:val="20"/>
                <w:szCs w:val="20"/>
              </w:rPr>
              <w:t>xx (xx, xx)</w:t>
            </w:r>
          </w:p>
        </w:tc>
        <w:tc>
          <w:tcPr>
            <w:tcW w:w="1228" w:type="dxa"/>
            <w:shd w:val="clear" w:color="auto" w:fill="auto"/>
          </w:tcPr>
          <w:p w:rsidR="00605B75" w:rsidRPr="00844D12" w:rsidRDefault="00605B75" w:rsidP="00605B75">
            <w:pPr>
              <w:autoSpaceDE w:val="0"/>
              <w:autoSpaceDN w:val="0"/>
              <w:adjustRightInd w:val="0"/>
              <w:spacing w:after="0" w:line="240" w:lineRule="auto"/>
              <w:rPr>
                <w:sz w:val="20"/>
                <w:szCs w:val="20"/>
              </w:rPr>
            </w:pPr>
          </w:p>
        </w:tc>
      </w:tr>
      <w:tr w:rsidR="00605B75" w:rsidRPr="00844D12" w:rsidTr="00605B75">
        <w:trPr>
          <w:trHeight w:hRule="exact" w:val="251"/>
          <w:jc w:val="center"/>
        </w:trPr>
        <w:tc>
          <w:tcPr>
            <w:tcW w:w="1228" w:type="dxa"/>
            <w:shd w:val="clear" w:color="auto" w:fill="auto"/>
          </w:tcPr>
          <w:p w:rsidR="00605B75" w:rsidRPr="00844D12" w:rsidRDefault="00605B75" w:rsidP="00605B75">
            <w:pPr>
              <w:autoSpaceDE w:val="0"/>
              <w:autoSpaceDN w:val="0"/>
              <w:adjustRightInd w:val="0"/>
              <w:spacing w:before="33" w:after="0" w:line="240" w:lineRule="auto"/>
              <w:ind w:left="352" w:right="-20"/>
              <w:rPr>
                <w:sz w:val="20"/>
                <w:szCs w:val="20"/>
              </w:rPr>
            </w:pPr>
            <w:r w:rsidRPr="00844D12">
              <w:rPr>
                <w:w w:val="93"/>
                <w:sz w:val="20"/>
                <w:szCs w:val="20"/>
              </w:rPr>
              <w:t>≥18</w:t>
            </w:r>
            <w:r w:rsidRPr="00844D12">
              <w:rPr>
                <w:spacing w:val="-4"/>
                <w:w w:val="93"/>
                <w:sz w:val="20"/>
                <w:szCs w:val="20"/>
              </w:rPr>
              <w:t xml:space="preserve"> </w:t>
            </w:r>
            <w:r w:rsidRPr="00844D12">
              <w:rPr>
                <w:w w:val="101"/>
                <w:sz w:val="20"/>
                <w:szCs w:val="20"/>
              </w:rPr>
              <w:t>Mo</w:t>
            </w:r>
          </w:p>
        </w:tc>
        <w:tc>
          <w:tcPr>
            <w:tcW w:w="1228" w:type="dxa"/>
            <w:shd w:val="clear" w:color="auto" w:fill="auto"/>
          </w:tcPr>
          <w:p w:rsidR="00605B75" w:rsidRPr="00844D12" w:rsidRDefault="00605B75" w:rsidP="00527FDA">
            <w:pPr>
              <w:autoSpaceDE w:val="0"/>
              <w:autoSpaceDN w:val="0"/>
              <w:adjustRightInd w:val="0"/>
              <w:spacing w:before="33" w:after="0" w:line="240" w:lineRule="auto"/>
              <w:ind w:left="293" w:right="-20"/>
              <w:rPr>
                <w:sz w:val="20"/>
                <w:szCs w:val="20"/>
              </w:rPr>
            </w:pPr>
            <w:proofErr w:type="gramStart"/>
            <w:r w:rsidRPr="00844D12">
              <w:rPr>
                <w:sz w:val="20"/>
                <w:szCs w:val="20"/>
              </w:rPr>
              <w:t>n(</w:t>
            </w:r>
            <w:proofErr w:type="gramEnd"/>
            <w:r w:rsidRPr="00844D12">
              <w:rPr>
                <w:sz w:val="20"/>
                <w:szCs w:val="20"/>
              </w:rPr>
              <w:t>%)</w:t>
            </w:r>
          </w:p>
        </w:tc>
        <w:tc>
          <w:tcPr>
            <w:tcW w:w="1229" w:type="dxa"/>
            <w:shd w:val="clear" w:color="auto" w:fill="auto"/>
          </w:tcPr>
          <w:p w:rsidR="00605B75" w:rsidRPr="00844D12" w:rsidRDefault="00605B75" w:rsidP="00527FDA">
            <w:pPr>
              <w:autoSpaceDE w:val="0"/>
              <w:autoSpaceDN w:val="0"/>
              <w:adjustRightInd w:val="0"/>
              <w:spacing w:before="33" w:after="0" w:line="240" w:lineRule="auto"/>
              <w:ind w:left="55" w:right="-20"/>
              <w:rPr>
                <w:sz w:val="20"/>
                <w:szCs w:val="20"/>
              </w:rPr>
            </w:pPr>
            <w:r w:rsidRPr="00844D12">
              <w:rPr>
                <w:sz w:val="20"/>
                <w:szCs w:val="20"/>
              </w:rPr>
              <w:t>xx (xx, xx)</w:t>
            </w:r>
          </w:p>
        </w:tc>
        <w:tc>
          <w:tcPr>
            <w:tcW w:w="1228" w:type="dxa"/>
            <w:shd w:val="clear" w:color="auto" w:fill="auto"/>
          </w:tcPr>
          <w:p w:rsidR="00605B75" w:rsidRPr="00844D12" w:rsidRDefault="00605B75" w:rsidP="00605B75">
            <w:pPr>
              <w:autoSpaceDE w:val="0"/>
              <w:autoSpaceDN w:val="0"/>
              <w:adjustRightInd w:val="0"/>
              <w:spacing w:after="0" w:line="240" w:lineRule="auto"/>
              <w:rPr>
                <w:sz w:val="20"/>
                <w:szCs w:val="20"/>
              </w:rPr>
            </w:pPr>
          </w:p>
        </w:tc>
      </w:tr>
      <w:tr w:rsidR="00605B75" w:rsidRPr="00844D12" w:rsidTr="00605B75">
        <w:trPr>
          <w:trHeight w:hRule="exact" w:val="251"/>
          <w:jc w:val="center"/>
        </w:trPr>
        <w:tc>
          <w:tcPr>
            <w:tcW w:w="1228" w:type="dxa"/>
            <w:shd w:val="clear" w:color="auto" w:fill="auto"/>
          </w:tcPr>
          <w:p w:rsidR="00605B75" w:rsidRPr="00844D12" w:rsidRDefault="00605B75" w:rsidP="00605B75">
            <w:pPr>
              <w:autoSpaceDE w:val="0"/>
              <w:autoSpaceDN w:val="0"/>
              <w:adjustRightInd w:val="0"/>
              <w:spacing w:before="33" w:after="0" w:line="240" w:lineRule="auto"/>
              <w:ind w:left="352" w:right="-20"/>
              <w:rPr>
                <w:w w:val="93"/>
                <w:sz w:val="20"/>
                <w:szCs w:val="20"/>
              </w:rPr>
            </w:pPr>
          </w:p>
        </w:tc>
        <w:tc>
          <w:tcPr>
            <w:tcW w:w="1228" w:type="dxa"/>
            <w:shd w:val="clear" w:color="auto" w:fill="auto"/>
          </w:tcPr>
          <w:p w:rsidR="00605B75" w:rsidRPr="00844D12" w:rsidRDefault="00605B75" w:rsidP="00527FDA">
            <w:pPr>
              <w:autoSpaceDE w:val="0"/>
              <w:autoSpaceDN w:val="0"/>
              <w:adjustRightInd w:val="0"/>
              <w:spacing w:before="33" w:after="0" w:line="240" w:lineRule="auto"/>
              <w:ind w:left="293" w:right="-20"/>
              <w:rPr>
                <w:w w:val="89"/>
                <w:sz w:val="20"/>
                <w:szCs w:val="20"/>
              </w:rPr>
            </w:pPr>
          </w:p>
        </w:tc>
        <w:tc>
          <w:tcPr>
            <w:tcW w:w="1229" w:type="dxa"/>
            <w:shd w:val="clear" w:color="auto" w:fill="auto"/>
          </w:tcPr>
          <w:p w:rsidR="00605B75" w:rsidRPr="00844D12" w:rsidRDefault="00605B75" w:rsidP="00527FDA">
            <w:pPr>
              <w:autoSpaceDE w:val="0"/>
              <w:autoSpaceDN w:val="0"/>
              <w:adjustRightInd w:val="0"/>
              <w:spacing w:before="33" w:after="0" w:line="240" w:lineRule="auto"/>
              <w:ind w:left="55" w:right="-20"/>
              <w:rPr>
                <w:sz w:val="20"/>
                <w:szCs w:val="20"/>
              </w:rPr>
            </w:pPr>
          </w:p>
        </w:tc>
        <w:tc>
          <w:tcPr>
            <w:tcW w:w="1228" w:type="dxa"/>
            <w:shd w:val="clear" w:color="auto" w:fill="auto"/>
          </w:tcPr>
          <w:p w:rsidR="00605B75" w:rsidRPr="00844D12" w:rsidRDefault="00605B75" w:rsidP="00605B75">
            <w:pPr>
              <w:autoSpaceDE w:val="0"/>
              <w:autoSpaceDN w:val="0"/>
              <w:adjustRightInd w:val="0"/>
              <w:spacing w:after="0" w:line="240" w:lineRule="auto"/>
              <w:rPr>
                <w:sz w:val="20"/>
                <w:szCs w:val="20"/>
              </w:rPr>
            </w:pPr>
          </w:p>
        </w:tc>
      </w:tr>
      <w:tr w:rsidR="00605B75" w:rsidRPr="00844D12" w:rsidTr="00605B75">
        <w:trPr>
          <w:trHeight w:hRule="exact" w:val="251"/>
          <w:jc w:val="center"/>
        </w:trPr>
        <w:tc>
          <w:tcPr>
            <w:tcW w:w="1228" w:type="dxa"/>
            <w:shd w:val="clear" w:color="auto" w:fill="auto"/>
          </w:tcPr>
          <w:p w:rsidR="00605B75" w:rsidRPr="00844D12" w:rsidRDefault="00605B75" w:rsidP="00605B75">
            <w:pPr>
              <w:autoSpaceDE w:val="0"/>
              <w:autoSpaceDN w:val="0"/>
              <w:adjustRightInd w:val="0"/>
              <w:spacing w:before="33" w:after="0" w:line="240" w:lineRule="auto"/>
              <w:ind w:left="112" w:right="-20"/>
              <w:rPr>
                <w:sz w:val="20"/>
                <w:szCs w:val="20"/>
              </w:rPr>
            </w:pPr>
            <w:r w:rsidRPr="00844D12">
              <w:rPr>
                <w:w w:val="91"/>
                <w:sz w:val="20"/>
                <w:szCs w:val="20"/>
              </w:rPr>
              <w:t>INSS</w:t>
            </w:r>
            <w:r w:rsidRPr="00844D12">
              <w:rPr>
                <w:spacing w:val="-3"/>
                <w:w w:val="91"/>
                <w:sz w:val="20"/>
                <w:szCs w:val="20"/>
              </w:rPr>
              <w:t xml:space="preserve"> </w:t>
            </w:r>
            <w:r w:rsidRPr="00844D12">
              <w:rPr>
                <w:sz w:val="20"/>
                <w:szCs w:val="20"/>
              </w:rPr>
              <w:t>stage</w:t>
            </w:r>
          </w:p>
        </w:tc>
        <w:tc>
          <w:tcPr>
            <w:tcW w:w="1228" w:type="dxa"/>
            <w:shd w:val="clear" w:color="auto" w:fill="auto"/>
          </w:tcPr>
          <w:p w:rsidR="00605B75" w:rsidRPr="00844D12" w:rsidRDefault="00605B75" w:rsidP="00527FDA">
            <w:pPr>
              <w:autoSpaceDE w:val="0"/>
              <w:autoSpaceDN w:val="0"/>
              <w:adjustRightInd w:val="0"/>
              <w:spacing w:after="0" w:line="240" w:lineRule="auto"/>
              <w:ind w:left="293"/>
              <w:rPr>
                <w:sz w:val="20"/>
                <w:szCs w:val="20"/>
              </w:rPr>
            </w:pPr>
          </w:p>
        </w:tc>
        <w:tc>
          <w:tcPr>
            <w:tcW w:w="1229" w:type="dxa"/>
            <w:shd w:val="clear" w:color="auto" w:fill="auto"/>
          </w:tcPr>
          <w:p w:rsidR="00605B75" w:rsidRPr="00844D12" w:rsidRDefault="00605B75" w:rsidP="00527FDA">
            <w:pPr>
              <w:autoSpaceDE w:val="0"/>
              <w:autoSpaceDN w:val="0"/>
              <w:adjustRightInd w:val="0"/>
              <w:spacing w:after="0" w:line="240" w:lineRule="auto"/>
              <w:ind w:left="55"/>
              <w:rPr>
                <w:sz w:val="20"/>
                <w:szCs w:val="20"/>
              </w:rPr>
            </w:pPr>
          </w:p>
        </w:tc>
        <w:tc>
          <w:tcPr>
            <w:tcW w:w="1228" w:type="dxa"/>
            <w:shd w:val="clear" w:color="auto" w:fill="auto"/>
          </w:tcPr>
          <w:p w:rsidR="00605B75" w:rsidRPr="00844D12" w:rsidRDefault="00605B75" w:rsidP="00605B75">
            <w:pPr>
              <w:autoSpaceDE w:val="0"/>
              <w:autoSpaceDN w:val="0"/>
              <w:adjustRightInd w:val="0"/>
              <w:spacing w:before="33" w:after="0" w:line="240" w:lineRule="auto"/>
              <w:ind w:left="197" w:right="-20"/>
              <w:rPr>
                <w:sz w:val="20"/>
                <w:szCs w:val="20"/>
              </w:rPr>
            </w:pPr>
            <w:r w:rsidRPr="00844D12">
              <w:rPr>
                <w:sz w:val="20"/>
                <w:szCs w:val="20"/>
              </w:rPr>
              <w:t>0.xxxx</w:t>
            </w:r>
          </w:p>
        </w:tc>
      </w:tr>
      <w:tr w:rsidR="00605B75" w:rsidRPr="00844D12" w:rsidTr="00605B75">
        <w:trPr>
          <w:trHeight w:hRule="exact" w:val="251"/>
          <w:jc w:val="center"/>
        </w:trPr>
        <w:tc>
          <w:tcPr>
            <w:tcW w:w="1228" w:type="dxa"/>
            <w:shd w:val="clear" w:color="auto" w:fill="auto"/>
          </w:tcPr>
          <w:p w:rsidR="00605B75" w:rsidRPr="00844D12" w:rsidRDefault="00605B75" w:rsidP="00605B75">
            <w:pPr>
              <w:autoSpaceDE w:val="0"/>
              <w:autoSpaceDN w:val="0"/>
              <w:adjustRightInd w:val="0"/>
              <w:spacing w:before="33" w:after="0" w:line="240" w:lineRule="auto"/>
              <w:ind w:left="352" w:right="-20"/>
              <w:rPr>
                <w:sz w:val="20"/>
                <w:szCs w:val="20"/>
              </w:rPr>
            </w:pPr>
            <w:r w:rsidRPr="00844D12">
              <w:rPr>
                <w:sz w:val="20"/>
                <w:szCs w:val="20"/>
              </w:rPr>
              <w:t>2</w:t>
            </w:r>
            <w:r w:rsidR="00527FDA">
              <w:rPr>
                <w:sz w:val="20"/>
                <w:szCs w:val="20"/>
              </w:rPr>
              <w:t>,3,4S</w:t>
            </w:r>
          </w:p>
        </w:tc>
        <w:tc>
          <w:tcPr>
            <w:tcW w:w="1228" w:type="dxa"/>
            <w:shd w:val="clear" w:color="auto" w:fill="auto"/>
          </w:tcPr>
          <w:p w:rsidR="00605B75" w:rsidRPr="00844D12" w:rsidRDefault="00605B75" w:rsidP="00527FDA">
            <w:pPr>
              <w:autoSpaceDE w:val="0"/>
              <w:autoSpaceDN w:val="0"/>
              <w:adjustRightInd w:val="0"/>
              <w:spacing w:before="33" w:after="0" w:line="240" w:lineRule="auto"/>
              <w:ind w:left="293" w:right="-20"/>
              <w:rPr>
                <w:sz w:val="20"/>
                <w:szCs w:val="20"/>
              </w:rPr>
            </w:pPr>
            <w:proofErr w:type="gramStart"/>
            <w:r w:rsidRPr="00844D12">
              <w:rPr>
                <w:sz w:val="20"/>
                <w:szCs w:val="20"/>
              </w:rPr>
              <w:t>n(</w:t>
            </w:r>
            <w:proofErr w:type="gramEnd"/>
            <w:r w:rsidRPr="00844D12">
              <w:rPr>
                <w:sz w:val="20"/>
                <w:szCs w:val="20"/>
              </w:rPr>
              <w:t>%)</w:t>
            </w:r>
          </w:p>
        </w:tc>
        <w:tc>
          <w:tcPr>
            <w:tcW w:w="1229" w:type="dxa"/>
            <w:shd w:val="clear" w:color="auto" w:fill="auto"/>
          </w:tcPr>
          <w:p w:rsidR="00605B75" w:rsidRPr="00844D12" w:rsidRDefault="00605B75" w:rsidP="00527FDA">
            <w:pPr>
              <w:autoSpaceDE w:val="0"/>
              <w:autoSpaceDN w:val="0"/>
              <w:adjustRightInd w:val="0"/>
              <w:spacing w:before="33" w:after="0" w:line="240" w:lineRule="auto"/>
              <w:ind w:left="55" w:right="-20"/>
              <w:rPr>
                <w:sz w:val="20"/>
                <w:szCs w:val="20"/>
              </w:rPr>
            </w:pPr>
            <w:r w:rsidRPr="00844D12">
              <w:rPr>
                <w:sz w:val="20"/>
                <w:szCs w:val="20"/>
              </w:rPr>
              <w:t>xx (xx, xx)</w:t>
            </w:r>
          </w:p>
        </w:tc>
        <w:tc>
          <w:tcPr>
            <w:tcW w:w="1228" w:type="dxa"/>
            <w:shd w:val="clear" w:color="auto" w:fill="auto"/>
          </w:tcPr>
          <w:p w:rsidR="00605B75" w:rsidRPr="00844D12" w:rsidRDefault="00605B75" w:rsidP="00605B75">
            <w:pPr>
              <w:autoSpaceDE w:val="0"/>
              <w:autoSpaceDN w:val="0"/>
              <w:adjustRightInd w:val="0"/>
              <w:spacing w:after="0" w:line="240" w:lineRule="auto"/>
              <w:rPr>
                <w:sz w:val="20"/>
                <w:szCs w:val="20"/>
              </w:rPr>
            </w:pPr>
          </w:p>
        </w:tc>
      </w:tr>
      <w:tr w:rsidR="00527FDA" w:rsidRPr="00844D12" w:rsidTr="00605B75">
        <w:trPr>
          <w:trHeight w:hRule="exact" w:val="251"/>
          <w:jc w:val="center"/>
        </w:trPr>
        <w:tc>
          <w:tcPr>
            <w:tcW w:w="1228" w:type="dxa"/>
            <w:shd w:val="clear" w:color="auto" w:fill="auto"/>
          </w:tcPr>
          <w:p w:rsidR="00527FDA" w:rsidRPr="00844D12" w:rsidRDefault="00527FDA" w:rsidP="00605B75">
            <w:pPr>
              <w:autoSpaceDE w:val="0"/>
              <w:autoSpaceDN w:val="0"/>
              <w:adjustRightInd w:val="0"/>
              <w:spacing w:before="32" w:after="0" w:line="240" w:lineRule="auto"/>
              <w:ind w:left="352" w:right="-20"/>
              <w:rPr>
                <w:sz w:val="20"/>
                <w:szCs w:val="20"/>
              </w:rPr>
            </w:pPr>
            <w:r>
              <w:rPr>
                <w:sz w:val="20"/>
                <w:szCs w:val="20"/>
              </w:rPr>
              <w:t>4</w:t>
            </w:r>
          </w:p>
        </w:tc>
        <w:tc>
          <w:tcPr>
            <w:tcW w:w="1228" w:type="dxa"/>
            <w:shd w:val="clear" w:color="auto" w:fill="auto"/>
          </w:tcPr>
          <w:p w:rsidR="00527FDA" w:rsidRPr="00844D12" w:rsidRDefault="00527FDA" w:rsidP="00527FDA">
            <w:pPr>
              <w:autoSpaceDE w:val="0"/>
              <w:autoSpaceDN w:val="0"/>
              <w:adjustRightInd w:val="0"/>
              <w:spacing w:before="32" w:after="0" w:line="240" w:lineRule="auto"/>
              <w:ind w:left="293" w:right="-20"/>
              <w:rPr>
                <w:sz w:val="20"/>
                <w:szCs w:val="20"/>
              </w:rPr>
            </w:pPr>
            <w:proofErr w:type="gramStart"/>
            <w:r w:rsidRPr="00844D12">
              <w:rPr>
                <w:sz w:val="20"/>
                <w:szCs w:val="20"/>
              </w:rPr>
              <w:t>n(</w:t>
            </w:r>
            <w:proofErr w:type="gramEnd"/>
            <w:r w:rsidRPr="00844D12">
              <w:rPr>
                <w:sz w:val="20"/>
                <w:szCs w:val="20"/>
              </w:rPr>
              <w:t>%)</w:t>
            </w:r>
          </w:p>
        </w:tc>
        <w:tc>
          <w:tcPr>
            <w:tcW w:w="1229" w:type="dxa"/>
            <w:shd w:val="clear" w:color="auto" w:fill="auto"/>
          </w:tcPr>
          <w:p w:rsidR="00527FDA" w:rsidRPr="00844D12" w:rsidRDefault="00527FDA" w:rsidP="00527FDA">
            <w:pPr>
              <w:autoSpaceDE w:val="0"/>
              <w:autoSpaceDN w:val="0"/>
              <w:adjustRightInd w:val="0"/>
              <w:spacing w:after="0" w:line="240" w:lineRule="auto"/>
              <w:ind w:left="55"/>
              <w:rPr>
                <w:sz w:val="20"/>
                <w:szCs w:val="20"/>
              </w:rPr>
            </w:pPr>
            <w:r w:rsidRPr="00844D12">
              <w:rPr>
                <w:sz w:val="20"/>
                <w:szCs w:val="20"/>
              </w:rPr>
              <w:t>xx (xx, xx)</w:t>
            </w:r>
          </w:p>
        </w:tc>
        <w:tc>
          <w:tcPr>
            <w:tcW w:w="1228" w:type="dxa"/>
            <w:shd w:val="clear" w:color="auto" w:fill="auto"/>
          </w:tcPr>
          <w:p w:rsidR="00527FDA" w:rsidRPr="00844D12" w:rsidRDefault="00527FDA" w:rsidP="00605B75">
            <w:pPr>
              <w:autoSpaceDE w:val="0"/>
              <w:autoSpaceDN w:val="0"/>
              <w:adjustRightInd w:val="0"/>
              <w:spacing w:after="0" w:line="240" w:lineRule="auto"/>
              <w:rPr>
                <w:sz w:val="20"/>
                <w:szCs w:val="20"/>
              </w:rPr>
            </w:pPr>
          </w:p>
        </w:tc>
      </w:tr>
      <w:tr w:rsidR="00527FDA" w:rsidRPr="00844D12" w:rsidTr="009C4DBB">
        <w:trPr>
          <w:trHeight w:hRule="exact" w:val="251"/>
          <w:jc w:val="center"/>
        </w:trPr>
        <w:tc>
          <w:tcPr>
            <w:tcW w:w="1228" w:type="dxa"/>
            <w:tcBorders>
              <w:bottom w:val="single" w:sz="6" w:space="0" w:color="636466"/>
            </w:tcBorders>
            <w:shd w:val="clear" w:color="auto" w:fill="auto"/>
          </w:tcPr>
          <w:p w:rsidR="00527FDA" w:rsidRPr="00844D12" w:rsidRDefault="002A2923" w:rsidP="002A2923">
            <w:pPr>
              <w:autoSpaceDE w:val="0"/>
              <w:autoSpaceDN w:val="0"/>
              <w:adjustRightInd w:val="0"/>
              <w:spacing w:before="32" w:after="0" w:line="240" w:lineRule="auto"/>
              <w:ind w:left="81" w:right="-20"/>
              <w:rPr>
                <w:sz w:val="20"/>
                <w:szCs w:val="20"/>
              </w:rPr>
            </w:pPr>
            <w:r>
              <w:rPr>
                <w:sz w:val="20"/>
                <w:szCs w:val="20"/>
              </w:rPr>
              <w:t>Etc.</w:t>
            </w:r>
          </w:p>
        </w:tc>
        <w:tc>
          <w:tcPr>
            <w:tcW w:w="1228" w:type="dxa"/>
            <w:tcBorders>
              <w:bottom w:val="single" w:sz="6" w:space="0" w:color="636466"/>
            </w:tcBorders>
            <w:shd w:val="clear" w:color="auto" w:fill="auto"/>
          </w:tcPr>
          <w:p w:rsidR="00527FDA" w:rsidRPr="00844D12" w:rsidRDefault="00527FDA" w:rsidP="00605B75">
            <w:pPr>
              <w:autoSpaceDE w:val="0"/>
              <w:autoSpaceDN w:val="0"/>
              <w:adjustRightInd w:val="0"/>
              <w:spacing w:before="32" w:after="0" w:line="240" w:lineRule="auto"/>
              <w:ind w:left="348" w:right="426"/>
              <w:jc w:val="center"/>
              <w:rPr>
                <w:sz w:val="20"/>
                <w:szCs w:val="20"/>
              </w:rPr>
            </w:pPr>
          </w:p>
        </w:tc>
        <w:tc>
          <w:tcPr>
            <w:tcW w:w="1229" w:type="dxa"/>
            <w:tcBorders>
              <w:bottom w:val="single" w:sz="6" w:space="0" w:color="636466"/>
            </w:tcBorders>
            <w:shd w:val="clear" w:color="auto" w:fill="auto"/>
          </w:tcPr>
          <w:p w:rsidR="00527FDA" w:rsidRPr="00844D12" w:rsidRDefault="00527FDA" w:rsidP="00605B75">
            <w:pPr>
              <w:autoSpaceDE w:val="0"/>
              <w:autoSpaceDN w:val="0"/>
              <w:adjustRightInd w:val="0"/>
              <w:spacing w:after="0" w:line="240" w:lineRule="auto"/>
              <w:rPr>
                <w:sz w:val="20"/>
                <w:szCs w:val="20"/>
              </w:rPr>
            </w:pPr>
          </w:p>
        </w:tc>
        <w:tc>
          <w:tcPr>
            <w:tcW w:w="1228" w:type="dxa"/>
            <w:tcBorders>
              <w:bottom w:val="single" w:sz="6" w:space="0" w:color="636466"/>
            </w:tcBorders>
            <w:shd w:val="clear" w:color="auto" w:fill="auto"/>
          </w:tcPr>
          <w:p w:rsidR="00527FDA" w:rsidRPr="00844D12" w:rsidRDefault="00527FDA" w:rsidP="00605B75">
            <w:pPr>
              <w:autoSpaceDE w:val="0"/>
              <w:autoSpaceDN w:val="0"/>
              <w:adjustRightInd w:val="0"/>
              <w:spacing w:after="0" w:line="240" w:lineRule="auto"/>
              <w:rPr>
                <w:sz w:val="20"/>
                <w:szCs w:val="20"/>
              </w:rPr>
            </w:pPr>
          </w:p>
        </w:tc>
      </w:tr>
    </w:tbl>
    <w:p w:rsidR="00605B75" w:rsidRPr="00844D12" w:rsidRDefault="00605B75" w:rsidP="00786D02"/>
    <w:p w:rsidR="00A1030C" w:rsidRPr="00844D12" w:rsidRDefault="00A1030C" w:rsidP="00A1030C">
      <w:pPr>
        <w:rPr>
          <w:ins w:id="443" w:author="WRAdmin" w:date="2013-09-13T11:44:00Z"/>
        </w:rPr>
      </w:pPr>
      <w:ins w:id="444" w:author="WRAdmin" w:date="2013-09-13T11:44:00Z">
        <w:r w:rsidRPr="00844D12">
          <w:lastRenderedPageBreak/>
          <w:t xml:space="preserve">Additionally, the interaction of each prognostic factor with treatment </w:t>
        </w:r>
      </w:ins>
      <w:ins w:id="445" w:author="WRAdmin" w:date="2013-09-13T12:38:00Z">
        <w:r w:rsidR="00DE1BED">
          <w:t xml:space="preserve">in the EFS/OS survival analysis </w:t>
        </w:r>
      </w:ins>
      <w:ins w:id="446" w:author="WRAdmin" w:date="2013-09-13T11:44:00Z">
        <w:r w:rsidRPr="00844D12">
          <w:t xml:space="preserve">will be analyzed </w:t>
        </w:r>
      </w:ins>
      <w:ins w:id="447" w:author="Jody Cleveland" w:date="2013-09-17T16:08:00Z">
        <w:r w:rsidR="00527FDA">
          <w:t xml:space="preserve">using a Cox proportional hazards model, </w:t>
        </w:r>
      </w:ins>
      <w:ins w:id="448" w:author="WRAdmin" w:date="2013-09-13T11:44:00Z">
        <w:r w:rsidRPr="00844D12">
          <w:t>as follows</w:t>
        </w:r>
      </w:ins>
      <w:ins w:id="449" w:author="Jody Cleveland" w:date="2013-09-17T16:08:00Z">
        <w:r w:rsidR="00527FDA">
          <w:t>:</w:t>
        </w:r>
      </w:ins>
      <w:ins w:id="450" w:author="WRAdmin" w:date="2013-09-13T11:44:00Z">
        <w:r w:rsidRPr="00844D12">
          <w:t xml:space="preserve"> </w:t>
        </w:r>
      </w:ins>
    </w:p>
    <w:p w:rsidR="00A1030C" w:rsidRPr="00844D12" w:rsidRDefault="00A1030C" w:rsidP="00A1030C">
      <w:pPr>
        <w:spacing w:after="0" w:line="240" w:lineRule="auto"/>
        <w:rPr>
          <w:ins w:id="451" w:author="WRAdmin" w:date="2013-09-13T11:44:00Z"/>
        </w:rPr>
      </w:pPr>
      <w:proofErr w:type="gramStart"/>
      <w:ins w:id="452" w:author="WRAdmin" w:date="2013-09-13T11:44:00Z">
        <w:r w:rsidRPr="00844D12">
          <w:t>proc</w:t>
        </w:r>
        <w:proofErr w:type="gramEnd"/>
        <w:r w:rsidRPr="00844D12">
          <w:t xml:space="preserve"> </w:t>
        </w:r>
        <w:proofErr w:type="spellStart"/>
        <w:r w:rsidRPr="00844D12">
          <w:t>phreg</w:t>
        </w:r>
        <w:proofErr w:type="spellEnd"/>
        <w:r w:rsidRPr="00844D12">
          <w:t xml:space="preserve"> data=random ;</w:t>
        </w:r>
      </w:ins>
    </w:p>
    <w:p w:rsidR="00A1030C" w:rsidRPr="00844D12" w:rsidRDefault="00A1030C" w:rsidP="00A1030C">
      <w:pPr>
        <w:spacing w:after="0" w:line="240" w:lineRule="auto"/>
        <w:rPr>
          <w:ins w:id="453" w:author="WRAdmin" w:date="2013-09-13T11:44:00Z"/>
        </w:rPr>
      </w:pPr>
      <w:ins w:id="454" w:author="WRAdmin" w:date="2013-09-13T11:44:00Z">
        <w:r w:rsidRPr="00844D12">
          <w:t xml:space="preserve">  </w:t>
        </w:r>
        <w:proofErr w:type="gramStart"/>
        <w:r w:rsidRPr="00844D12">
          <w:t>class</w:t>
        </w:r>
        <w:proofErr w:type="gramEnd"/>
        <w:r w:rsidRPr="00844D12">
          <w:t xml:space="preserve"> </w:t>
        </w:r>
        <w:proofErr w:type="spellStart"/>
        <w:r w:rsidRPr="00844D12">
          <w:t>treat_no</w:t>
        </w:r>
        <w:proofErr w:type="spellEnd"/>
        <w:r w:rsidRPr="00844D12">
          <w:t xml:space="preserve"> factor ;</w:t>
        </w:r>
      </w:ins>
    </w:p>
    <w:p w:rsidR="00A1030C" w:rsidRPr="00844D12" w:rsidRDefault="00A1030C" w:rsidP="00A1030C">
      <w:pPr>
        <w:spacing w:after="0" w:line="240" w:lineRule="auto"/>
        <w:rPr>
          <w:ins w:id="455" w:author="WRAdmin" w:date="2013-09-13T11:44:00Z"/>
        </w:rPr>
      </w:pPr>
      <w:ins w:id="456" w:author="WRAdmin" w:date="2013-09-13T11:44:00Z">
        <w:r w:rsidRPr="00844D12">
          <w:t xml:space="preserve">  </w:t>
        </w:r>
        <w:proofErr w:type="gramStart"/>
        <w:r w:rsidRPr="00844D12">
          <w:t>model</w:t>
        </w:r>
        <w:proofErr w:type="gramEnd"/>
        <w:r w:rsidRPr="00844D12">
          <w:t xml:space="preserve"> </w:t>
        </w:r>
        <w:proofErr w:type="spellStart"/>
        <w:r w:rsidRPr="00844D12">
          <w:t>efstime</w:t>
        </w:r>
        <w:proofErr w:type="spellEnd"/>
        <w:r w:rsidRPr="00844D12">
          <w:t>*</w:t>
        </w:r>
        <w:proofErr w:type="spellStart"/>
        <w:r w:rsidRPr="00844D12">
          <w:t>efs</w:t>
        </w:r>
        <w:proofErr w:type="spellEnd"/>
        <w:r w:rsidRPr="00844D12">
          <w:t xml:space="preserve">(0) = </w:t>
        </w:r>
        <w:proofErr w:type="spellStart"/>
        <w:r w:rsidRPr="00844D12">
          <w:t>treat_no</w:t>
        </w:r>
        <w:proofErr w:type="spellEnd"/>
        <w:r w:rsidRPr="00844D12">
          <w:t xml:space="preserve">  factor  </w:t>
        </w:r>
        <w:proofErr w:type="spellStart"/>
        <w:r w:rsidRPr="00844D12">
          <w:t>treat_no</w:t>
        </w:r>
        <w:proofErr w:type="spellEnd"/>
        <w:r w:rsidRPr="00844D12">
          <w:t>* factor;</w:t>
        </w:r>
      </w:ins>
    </w:p>
    <w:p w:rsidR="00A1030C" w:rsidRPr="00844D12" w:rsidRDefault="00A1030C" w:rsidP="00A1030C">
      <w:pPr>
        <w:spacing w:after="0" w:line="240" w:lineRule="auto"/>
        <w:rPr>
          <w:ins w:id="457" w:author="WRAdmin" w:date="2013-09-13T11:44:00Z"/>
        </w:rPr>
      </w:pPr>
      <w:ins w:id="458" w:author="WRAdmin" w:date="2013-09-13T11:44:00Z">
        <w:r w:rsidRPr="00844D12">
          <w:t xml:space="preserve">  </w:t>
        </w:r>
        <w:proofErr w:type="gramStart"/>
        <w:r w:rsidRPr="00844D12">
          <w:t>run ;</w:t>
        </w:r>
        <w:proofErr w:type="gramEnd"/>
      </w:ins>
    </w:p>
    <w:p w:rsidR="00A1030C" w:rsidRPr="00844D12" w:rsidRDefault="00A1030C" w:rsidP="00A1030C">
      <w:pPr>
        <w:spacing w:after="0" w:line="240" w:lineRule="auto"/>
        <w:rPr>
          <w:ins w:id="459" w:author="WRAdmin" w:date="2013-09-13T11:44:00Z"/>
        </w:rPr>
      </w:pPr>
    </w:p>
    <w:p w:rsidR="002A2923" w:rsidRPr="00844D12" w:rsidRDefault="002A2923" w:rsidP="002A2923">
      <w:pPr>
        <w:spacing w:after="0"/>
        <w:rPr>
          <w:ins w:id="460" w:author="Jody Cleveland" w:date="2013-09-17T16:44:00Z"/>
        </w:rPr>
      </w:pPr>
      <w:ins w:id="461" w:author="Jody Cleveland" w:date="2013-09-17T16:44:00Z">
        <w:r>
          <w:t xml:space="preserve">where factor represents the dichotomized prognostic factor values (eliminating from the analysis any subjects with unknown or missing responses to the prognostic factor being tested and any factor groups that have no respondents), as detailed below:  </w:t>
        </w:r>
      </w:ins>
    </w:p>
    <w:p w:rsidR="002A2923" w:rsidRPr="00844D12" w:rsidRDefault="002A2923" w:rsidP="002A2923">
      <w:pPr>
        <w:pStyle w:val="ListParagraph"/>
        <w:numPr>
          <w:ilvl w:val="0"/>
          <w:numId w:val="45"/>
        </w:numPr>
        <w:autoSpaceDE w:val="0"/>
        <w:autoSpaceDN w:val="0"/>
        <w:adjustRightInd w:val="0"/>
        <w:spacing w:after="0" w:line="240" w:lineRule="auto"/>
        <w:rPr>
          <w:ins w:id="462" w:author="Jody Cleveland" w:date="2013-09-17T16:44:00Z"/>
        </w:rPr>
      </w:pPr>
      <w:ins w:id="463" w:author="Jody Cleveland" w:date="2013-09-17T16:44:00Z">
        <w:r>
          <w:t>Age (&lt; 18 months vs. ≥ 18 months)</w:t>
        </w:r>
      </w:ins>
    </w:p>
    <w:p w:rsidR="002A2923" w:rsidRPr="00844D12" w:rsidRDefault="002A2923" w:rsidP="002A2923">
      <w:pPr>
        <w:pStyle w:val="ListParagraph"/>
        <w:numPr>
          <w:ilvl w:val="0"/>
          <w:numId w:val="45"/>
        </w:numPr>
        <w:autoSpaceDE w:val="0"/>
        <w:autoSpaceDN w:val="0"/>
        <w:adjustRightInd w:val="0"/>
        <w:spacing w:after="0" w:line="240" w:lineRule="auto"/>
        <w:rPr>
          <w:ins w:id="464" w:author="Jody Cleveland" w:date="2013-09-17T16:44:00Z"/>
        </w:rPr>
      </w:pPr>
      <w:ins w:id="465" w:author="Jody Cleveland" w:date="2013-09-17T16:44:00Z">
        <w:r>
          <w:t>Age (infant/toddler [28 days to 23 months]and child [2 to 11 years] vs. adolescent [12 to 17 years])</w:t>
        </w:r>
      </w:ins>
    </w:p>
    <w:p w:rsidR="002A2923" w:rsidRPr="00844D12" w:rsidRDefault="002A2923" w:rsidP="002A2923">
      <w:pPr>
        <w:pStyle w:val="ListParagraph"/>
        <w:numPr>
          <w:ilvl w:val="0"/>
          <w:numId w:val="45"/>
        </w:numPr>
        <w:autoSpaceDE w:val="0"/>
        <w:autoSpaceDN w:val="0"/>
        <w:adjustRightInd w:val="0"/>
        <w:spacing w:after="0" w:line="240" w:lineRule="auto"/>
        <w:rPr>
          <w:ins w:id="466" w:author="Jody Cleveland" w:date="2013-09-17T16:44:00Z"/>
        </w:rPr>
      </w:pPr>
      <w:ins w:id="467" w:author="Jody Cleveland" w:date="2013-09-17T16:44:00Z">
        <w:r>
          <w:t>INSS Stage (2,  3, and 4S vs. 4)</w:t>
        </w:r>
      </w:ins>
    </w:p>
    <w:p w:rsidR="002A2923" w:rsidRPr="00844D12" w:rsidRDefault="002A2923" w:rsidP="002A2923">
      <w:pPr>
        <w:pStyle w:val="ListParagraph"/>
        <w:numPr>
          <w:ilvl w:val="0"/>
          <w:numId w:val="45"/>
        </w:numPr>
        <w:autoSpaceDE w:val="0"/>
        <w:autoSpaceDN w:val="0"/>
        <w:adjustRightInd w:val="0"/>
        <w:spacing w:after="0" w:line="240" w:lineRule="auto"/>
        <w:rPr>
          <w:ins w:id="468" w:author="Jody Cleveland" w:date="2013-09-17T16:44:00Z"/>
        </w:rPr>
      </w:pPr>
      <w:ins w:id="469" w:author="Jody Cleveland" w:date="2013-09-17T16:44:00Z">
        <w:r>
          <w:t xml:space="preserve">MYCN </w:t>
        </w:r>
        <w:proofErr w:type="spellStart"/>
        <w:r>
          <w:t>amplication</w:t>
        </w:r>
        <w:proofErr w:type="spellEnd"/>
        <w:r>
          <w:t xml:space="preserve"> (Not amplified vs. Amplified)</w:t>
        </w:r>
      </w:ins>
    </w:p>
    <w:p w:rsidR="002A2923" w:rsidRPr="00844D12" w:rsidRDefault="002A2923" w:rsidP="002A2923">
      <w:pPr>
        <w:pStyle w:val="ListParagraph"/>
        <w:numPr>
          <w:ilvl w:val="0"/>
          <w:numId w:val="45"/>
        </w:numPr>
        <w:autoSpaceDE w:val="0"/>
        <w:autoSpaceDN w:val="0"/>
        <w:adjustRightInd w:val="0"/>
        <w:spacing w:after="0" w:line="240" w:lineRule="auto"/>
        <w:rPr>
          <w:ins w:id="470" w:author="Jody Cleveland" w:date="2013-09-17T16:44:00Z"/>
        </w:rPr>
      </w:pPr>
      <w:ins w:id="471" w:author="Jody Cleveland" w:date="2013-09-17T16:44:00Z">
        <w:r>
          <w:t xml:space="preserve">DNA </w:t>
        </w:r>
        <w:proofErr w:type="spellStart"/>
        <w:r>
          <w:t>ploidy</w:t>
        </w:r>
        <w:proofErr w:type="spellEnd"/>
        <w:r>
          <w:t xml:space="preserve"> (Diploid vs. Hyperdiploid)</w:t>
        </w:r>
      </w:ins>
    </w:p>
    <w:p w:rsidR="002A2923" w:rsidRPr="00844D12" w:rsidRDefault="002A2923" w:rsidP="002A2923">
      <w:pPr>
        <w:pStyle w:val="ListParagraph"/>
        <w:numPr>
          <w:ilvl w:val="0"/>
          <w:numId w:val="45"/>
        </w:numPr>
        <w:autoSpaceDE w:val="0"/>
        <w:autoSpaceDN w:val="0"/>
        <w:adjustRightInd w:val="0"/>
        <w:spacing w:after="0" w:line="240" w:lineRule="auto"/>
        <w:rPr>
          <w:ins w:id="472" w:author="Jody Cleveland" w:date="2013-09-17T16:44:00Z"/>
        </w:rPr>
      </w:pPr>
      <w:ins w:id="473" w:author="Jody Cleveland" w:date="2013-09-17T16:44:00Z">
        <w:r>
          <w:t>Histology (Favorable vs. Unfavorable)</w:t>
        </w:r>
      </w:ins>
    </w:p>
    <w:p w:rsidR="002A2923" w:rsidRPr="00844D12" w:rsidRDefault="002A2923" w:rsidP="002A2923">
      <w:pPr>
        <w:pStyle w:val="ListParagraph"/>
        <w:numPr>
          <w:ilvl w:val="0"/>
          <w:numId w:val="45"/>
        </w:numPr>
        <w:autoSpaceDE w:val="0"/>
        <w:autoSpaceDN w:val="0"/>
        <w:adjustRightInd w:val="0"/>
        <w:spacing w:after="0" w:line="240" w:lineRule="auto"/>
        <w:rPr>
          <w:ins w:id="474" w:author="Jody Cleveland" w:date="2013-09-17T16:44:00Z"/>
        </w:rPr>
      </w:pPr>
      <w:ins w:id="475" w:author="Jody Cleveland" w:date="2013-09-17T16:44:00Z">
        <w:r>
          <w:t>Pre-ASCT Response (CR and VGPR vs. PR)</w:t>
        </w:r>
      </w:ins>
    </w:p>
    <w:p w:rsidR="002A2923" w:rsidRDefault="002A2923" w:rsidP="002A2923">
      <w:pPr>
        <w:pStyle w:val="ListParagraph"/>
        <w:numPr>
          <w:ilvl w:val="0"/>
          <w:numId w:val="45"/>
        </w:numPr>
        <w:autoSpaceDE w:val="0"/>
        <w:autoSpaceDN w:val="0"/>
        <w:adjustRightInd w:val="0"/>
        <w:spacing w:after="0" w:line="240" w:lineRule="auto"/>
        <w:rPr>
          <w:ins w:id="476" w:author="Jody Cleveland" w:date="2013-09-17T16:44:00Z"/>
        </w:rPr>
      </w:pPr>
      <w:ins w:id="477" w:author="Jody Cleveland" w:date="2013-09-17T16:44:00Z">
        <w:r>
          <w:t>Stem cell type (purged vs. unpurged using the stratification variable)</w:t>
        </w:r>
      </w:ins>
    </w:p>
    <w:p w:rsidR="002A2923" w:rsidRPr="00844D12" w:rsidRDefault="002A2923" w:rsidP="002A2923">
      <w:pPr>
        <w:autoSpaceDE w:val="0"/>
        <w:autoSpaceDN w:val="0"/>
        <w:adjustRightInd w:val="0"/>
        <w:spacing w:after="0" w:line="240" w:lineRule="auto"/>
        <w:ind w:left="360"/>
        <w:rPr>
          <w:ins w:id="478" w:author="Jody Cleveland" w:date="2013-09-17T16:44:00Z"/>
        </w:rPr>
      </w:pPr>
    </w:p>
    <w:p w:rsidR="00A34D23" w:rsidRDefault="002A2923" w:rsidP="00A1030C">
      <w:pPr>
        <w:rPr>
          <w:ins w:id="479" w:author="Jody Cleveland" w:date="2013-09-17T16:35:00Z"/>
        </w:rPr>
      </w:pPr>
      <w:ins w:id="480" w:author="Jody Cleveland" w:date="2013-09-17T16:44:00Z">
        <w:r>
          <w:t xml:space="preserve"> </w:t>
        </w:r>
      </w:ins>
      <w:ins w:id="481" w:author="Jody Cleveland" w:date="2013-09-17T16:34:00Z">
        <w:r w:rsidR="00A34D23">
          <w:t>T</w:t>
        </w:r>
        <w:r w:rsidR="00A34D23" w:rsidRPr="00844D12">
          <w:t>he interaction p-value</w:t>
        </w:r>
      </w:ins>
      <w:ins w:id="482" w:author="Jody Cleveland" w:date="2013-09-17T16:46:00Z">
        <w:r>
          <w:t>s</w:t>
        </w:r>
      </w:ins>
      <w:ins w:id="483" w:author="Jody Cleveland" w:date="2013-09-17T16:34:00Z">
        <w:r w:rsidR="00A34D23" w:rsidRPr="00844D12">
          <w:t xml:space="preserve"> </w:t>
        </w:r>
        <w:r w:rsidR="00A34D23">
          <w:t xml:space="preserve">calculated from the Cox proportional hazard model </w:t>
        </w:r>
        <w:r w:rsidR="00A34D23">
          <w:t xml:space="preserve">will be summarized, along with the </w:t>
        </w:r>
      </w:ins>
      <w:ins w:id="484" w:author="Jody Cleveland" w:date="2013-09-17T16:09:00Z">
        <w:r w:rsidR="00527FDA">
          <w:t>e</w:t>
        </w:r>
      </w:ins>
      <w:ins w:id="485" w:author="WRAdmin" w:date="2013-09-13T11:44:00Z">
        <w:r w:rsidR="00A1030C" w:rsidRPr="00844D12">
          <w:t xml:space="preserve">vent-free and overall survival rates (two-year rates for the 30 June 2009 </w:t>
        </w:r>
        <w:proofErr w:type="spellStart"/>
        <w:r w:rsidR="00A1030C" w:rsidRPr="00844D12">
          <w:t>datacut</w:t>
        </w:r>
        <w:proofErr w:type="spellEnd"/>
        <w:r w:rsidR="00A1030C" w:rsidRPr="00844D12">
          <w:t xml:space="preserve"> and three</w:t>
        </w:r>
        <w:r w:rsidR="00A1030C" w:rsidRPr="00844D12">
          <w:noBreakHyphen/>
          <w:t xml:space="preserve">year rates for the 30 June 2012 </w:t>
        </w:r>
        <w:proofErr w:type="spellStart"/>
        <w:r w:rsidR="00A1030C" w:rsidRPr="00844D12">
          <w:t>datacut</w:t>
        </w:r>
        <w:proofErr w:type="spellEnd"/>
        <w:r w:rsidR="00A1030C" w:rsidRPr="00844D12">
          <w:t xml:space="preserve">) plus 95% </w:t>
        </w:r>
      </w:ins>
      <w:ins w:id="486" w:author="Jody Cleveland" w:date="2013-09-17T16:37:00Z">
        <w:r w:rsidR="00A34D23">
          <w:t>CI</w:t>
        </w:r>
      </w:ins>
      <w:ins w:id="487" w:author="WRAdmin" w:date="2013-09-13T11:44:00Z">
        <w:r w:rsidR="00A1030C" w:rsidRPr="00844D12">
          <w:t>s</w:t>
        </w:r>
      </w:ins>
      <w:ins w:id="488" w:author="Jody Cleveland" w:date="2013-09-17T16:34:00Z">
        <w:r w:rsidR="00A34D23">
          <w:t>.  The EFS and OS rates plus 95% CI</w:t>
        </w:r>
        <w:r w:rsidR="00A34D23">
          <w:t>’</w:t>
        </w:r>
        <w:r w:rsidR="00A34D23">
          <w:t>s will be</w:t>
        </w:r>
      </w:ins>
      <w:ins w:id="489" w:author="WRAdmin" w:date="2013-09-13T11:44:00Z">
        <w:r w:rsidR="00A1030C" w:rsidRPr="00844D12">
          <w:t xml:space="preserve"> </w:t>
        </w:r>
      </w:ins>
      <w:ins w:id="490" w:author="Jody Cleveland" w:date="2013-09-17T16:46:00Z">
        <w:r>
          <w:t>estimated</w:t>
        </w:r>
      </w:ins>
      <w:ins w:id="491" w:author="Jody Cleveland" w:date="2013-09-17T16:06:00Z">
        <w:r w:rsidR="00527FDA">
          <w:t xml:space="preserve"> </w:t>
        </w:r>
      </w:ins>
      <w:ins w:id="492" w:author="Jody Cleveland" w:date="2013-09-17T16:43:00Z">
        <w:r w:rsidR="00B71261">
          <w:t xml:space="preserve">(and footnoted as) </w:t>
        </w:r>
      </w:ins>
      <w:ins w:id="493" w:author="Jody Cleveland" w:date="2013-09-17T16:06:00Z">
        <w:r w:rsidR="00527FDA">
          <w:t xml:space="preserve">using </w:t>
        </w:r>
      </w:ins>
      <w:ins w:id="494" w:author="Jody Cleveland" w:date="2013-09-17T16:43:00Z">
        <w:r w:rsidR="00B71261">
          <w:t>product</w:t>
        </w:r>
        <w:r w:rsidR="00B71261">
          <w:noBreakHyphen/>
        </w:r>
        <w:proofErr w:type="spellStart"/>
        <w:r w:rsidR="00B71261">
          <w:t>limit</w:t>
        </w:r>
        <w:proofErr w:type="spellEnd"/>
        <w:r w:rsidR="00B71261">
          <w:t xml:space="preserve"> estimates calculated by the Kaplan-Meier method</w:t>
        </w:r>
        <w:r w:rsidR="00B71261">
          <w:t xml:space="preserve"> </w:t>
        </w:r>
      </w:ins>
      <w:ins w:id="495" w:author="Jody Cleveland" w:date="2013-09-17T16:07:00Z">
        <w:r w:rsidR="00527FDA">
          <w:t xml:space="preserve">(similar to the primary analysis), but accounting for </w:t>
        </w:r>
        <w:r w:rsidR="00527FDA">
          <w:t>the</w:t>
        </w:r>
        <w:r w:rsidR="00527FDA">
          <w:t xml:space="preserve"> prognostic factor in the model</w:t>
        </w:r>
      </w:ins>
      <w:ins w:id="496" w:author="Jody Cleveland" w:date="2013-09-17T16:34:00Z">
        <w:r w:rsidR="00A34D23">
          <w:t>, as follows:</w:t>
        </w:r>
      </w:ins>
    </w:p>
    <w:p w:rsidR="00A34D23" w:rsidRPr="00844D12" w:rsidRDefault="00A34D23" w:rsidP="00A34D23">
      <w:pPr>
        <w:spacing w:after="0" w:line="240" w:lineRule="auto"/>
        <w:rPr>
          <w:ins w:id="497" w:author="Jody Cleveland" w:date="2013-09-17T16:35:00Z"/>
        </w:rPr>
      </w:pPr>
      <w:proofErr w:type="gramStart"/>
      <w:ins w:id="498" w:author="Jody Cleveland" w:date="2013-09-17T16:35:00Z">
        <w:r>
          <w:t>proc</w:t>
        </w:r>
        <w:proofErr w:type="gramEnd"/>
        <w:r>
          <w:t xml:space="preserve"> </w:t>
        </w:r>
        <w:proofErr w:type="spellStart"/>
        <w:r>
          <w:t>lifetest</w:t>
        </w:r>
        <w:proofErr w:type="spellEnd"/>
        <w:r>
          <w:t xml:space="preserve"> data=random;</w:t>
        </w:r>
      </w:ins>
    </w:p>
    <w:p w:rsidR="00A34D23" w:rsidRPr="00844D12" w:rsidRDefault="00A34D23" w:rsidP="00A34D23">
      <w:pPr>
        <w:spacing w:after="0" w:line="240" w:lineRule="auto"/>
        <w:rPr>
          <w:ins w:id="499" w:author="Jody Cleveland" w:date="2013-09-17T16:35:00Z"/>
        </w:rPr>
      </w:pPr>
      <w:ins w:id="500" w:author="Jody Cleveland" w:date="2013-09-17T16:35:00Z">
        <w:r>
          <w:t xml:space="preserve"> </w:t>
        </w:r>
        <w:proofErr w:type="gramStart"/>
        <w:r>
          <w:t>time</w:t>
        </w:r>
        <w:proofErr w:type="gramEnd"/>
        <w:r>
          <w:t xml:space="preserve"> </w:t>
        </w:r>
        <w:proofErr w:type="spellStart"/>
        <w:r>
          <w:t>efstime</w:t>
        </w:r>
        <w:proofErr w:type="spellEnd"/>
        <w:r>
          <w:t>*</w:t>
        </w:r>
        <w:proofErr w:type="spellStart"/>
        <w:r>
          <w:t>efs</w:t>
        </w:r>
        <w:proofErr w:type="spellEnd"/>
        <w:r>
          <w:t>(0);</w:t>
        </w:r>
      </w:ins>
    </w:p>
    <w:p w:rsidR="00A34D23" w:rsidRPr="00844D12" w:rsidRDefault="00A34D23" w:rsidP="00A34D23">
      <w:pPr>
        <w:spacing w:after="0" w:line="240" w:lineRule="auto"/>
        <w:rPr>
          <w:ins w:id="501" w:author="Jody Cleveland" w:date="2013-09-17T16:35:00Z"/>
        </w:rPr>
      </w:pPr>
      <w:ins w:id="502" w:author="Jody Cleveland" w:date="2013-09-17T16:35:00Z">
        <w:r>
          <w:t> </w:t>
        </w:r>
        <w:proofErr w:type="gramStart"/>
        <w:r>
          <w:t>strata</w:t>
        </w:r>
        <w:proofErr w:type="gramEnd"/>
        <w:r>
          <w:t xml:space="preserve"> </w:t>
        </w:r>
        <w:proofErr w:type="spellStart"/>
        <w:r w:rsidRPr="00844D12">
          <w:t>treat_no</w:t>
        </w:r>
        <w:proofErr w:type="spellEnd"/>
        <w:r>
          <w:t xml:space="preserve"> </w:t>
        </w:r>
        <w:r>
          <w:t>factor</w:t>
        </w:r>
        <w:r>
          <w:t>;</w:t>
        </w:r>
      </w:ins>
    </w:p>
    <w:p w:rsidR="00A1030C" w:rsidRDefault="00A34D23" w:rsidP="00A34D23">
      <w:pPr>
        <w:spacing w:after="0" w:line="240" w:lineRule="auto"/>
        <w:rPr>
          <w:ins w:id="503" w:author="Jody Cleveland" w:date="2013-09-17T16:35:00Z"/>
        </w:rPr>
      </w:pPr>
      <w:proofErr w:type="gramStart"/>
      <w:ins w:id="504" w:author="Jody Cleveland" w:date="2013-09-17T16:35:00Z">
        <w:r>
          <w:t>run</w:t>
        </w:r>
        <w:proofErr w:type="gramEnd"/>
        <w:r>
          <w:t>;</w:t>
        </w:r>
      </w:ins>
    </w:p>
    <w:p w:rsidR="00A34D23" w:rsidRPr="00844D12" w:rsidRDefault="00A34D23" w:rsidP="00A34D23">
      <w:pPr>
        <w:spacing w:after="0" w:line="240" w:lineRule="auto"/>
        <w:rPr>
          <w:ins w:id="505" w:author="WRAdmin" w:date="2013-09-13T11:44:00Z"/>
        </w:rPr>
      </w:pPr>
    </w:p>
    <w:p w:rsidR="002A2923" w:rsidRDefault="00A1030C" w:rsidP="00A1030C">
      <w:pPr>
        <w:rPr>
          <w:ins w:id="506" w:author="Jody Cleveland" w:date="2013-09-17T16:45:00Z"/>
        </w:rPr>
      </w:pPr>
      <w:ins w:id="507" w:author="WRAdmin" w:date="2013-09-13T11:44:00Z">
        <w:r w:rsidRPr="00844D12">
          <w:t>The summaries will look like:</w:t>
        </w:r>
      </w:ins>
    </w:p>
    <w:p w:rsidR="002A2923" w:rsidRDefault="002A2923">
      <w:pPr>
        <w:spacing w:after="0" w:line="240" w:lineRule="auto"/>
        <w:rPr>
          <w:ins w:id="508" w:author="Jody Cleveland" w:date="2013-09-17T16:45:00Z"/>
        </w:rPr>
      </w:pPr>
      <w:ins w:id="509" w:author="Jody Cleveland" w:date="2013-09-17T16:45:00Z">
        <w:r>
          <w:br w:type="page"/>
        </w:r>
      </w:ins>
    </w:p>
    <w:tbl>
      <w:tblPr>
        <w:tblW w:w="0" w:type="auto"/>
        <w:jc w:val="center"/>
        <w:tblInd w:w="-653" w:type="dxa"/>
        <w:tblLayout w:type="fixed"/>
        <w:tblCellMar>
          <w:left w:w="0" w:type="dxa"/>
          <w:right w:w="0" w:type="dxa"/>
        </w:tblCellMar>
        <w:tblLook w:val="0000"/>
      </w:tblPr>
      <w:tblGrid>
        <w:gridCol w:w="1419"/>
        <w:gridCol w:w="1350"/>
        <w:gridCol w:w="1440"/>
        <w:gridCol w:w="1465"/>
        <w:gridCol w:w="1228"/>
        <w:gridCol w:w="1228"/>
      </w:tblGrid>
      <w:tr w:rsidR="00605B75" w:rsidRPr="00844D12" w:rsidTr="002A2923">
        <w:trPr>
          <w:trHeight w:hRule="exact" w:val="774"/>
          <w:jc w:val="center"/>
        </w:trPr>
        <w:tc>
          <w:tcPr>
            <w:tcW w:w="1419" w:type="dxa"/>
            <w:tcBorders>
              <w:top w:val="single" w:sz="6" w:space="0" w:color="636466"/>
              <w:bottom w:val="single" w:sz="6" w:space="0" w:color="636466"/>
            </w:tcBorders>
            <w:shd w:val="clear" w:color="auto" w:fill="auto"/>
          </w:tcPr>
          <w:p w:rsidR="00605B75" w:rsidRPr="00844D12" w:rsidRDefault="00605B75" w:rsidP="00844D12">
            <w:pPr>
              <w:autoSpaceDE w:val="0"/>
              <w:autoSpaceDN w:val="0"/>
              <w:adjustRightInd w:val="0"/>
              <w:spacing w:after="0" w:line="240" w:lineRule="auto"/>
              <w:rPr>
                <w:sz w:val="20"/>
                <w:szCs w:val="20"/>
              </w:rPr>
            </w:pPr>
          </w:p>
        </w:tc>
        <w:tc>
          <w:tcPr>
            <w:tcW w:w="2790" w:type="dxa"/>
            <w:gridSpan w:val="2"/>
            <w:tcBorders>
              <w:top w:val="single" w:sz="6" w:space="0" w:color="636466"/>
              <w:bottom w:val="single" w:sz="6" w:space="0" w:color="636466"/>
            </w:tcBorders>
            <w:shd w:val="clear" w:color="auto" w:fill="auto"/>
          </w:tcPr>
          <w:p w:rsidR="00605B75" w:rsidRPr="00844D12" w:rsidRDefault="00605B75" w:rsidP="00844D12">
            <w:pPr>
              <w:autoSpaceDE w:val="0"/>
              <w:autoSpaceDN w:val="0"/>
              <w:adjustRightInd w:val="0"/>
              <w:spacing w:before="75" w:after="0" w:line="180" w:lineRule="exact"/>
              <w:ind w:left="133" w:right="97"/>
              <w:jc w:val="center"/>
              <w:rPr>
                <w:w w:val="88"/>
                <w:sz w:val="20"/>
                <w:szCs w:val="20"/>
              </w:rPr>
            </w:pPr>
            <w:r>
              <w:rPr>
                <w:sz w:val="20"/>
                <w:szCs w:val="20"/>
              </w:rPr>
              <w:t>Immunotherapy + RA (n=)</w:t>
            </w:r>
          </w:p>
        </w:tc>
        <w:tc>
          <w:tcPr>
            <w:tcW w:w="2693" w:type="dxa"/>
            <w:gridSpan w:val="2"/>
            <w:tcBorders>
              <w:top w:val="single" w:sz="6" w:space="0" w:color="636466"/>
              <w:bottom w:val="single" w:sz="6" w:space="0" w:color="636466"/>
            </w:tcBorders>
            <w:shd w:val="clear" w:color="auto" w:fill="auto"/>
          </w:tcPr>
          <w:p w:rsidR="00605B75" w:rsidRPr="00844D12" w:rsidRDefault="00605B75" w:rsidP="00844D12">
            <w:pPr>
              <w:autoSpaceDE w:val="0"/>
              <w:autoSpaceDN w:val="0"/>
              <w:adjustRightInd w:val="0"/>
              <w:spacing w:before="15" w:after="0" w:line="240" w:lineRule="exact"/>
              <w:rPr>
                <w:sz w:val="20"/>
                <w:szCs w:val="20"/>
              </w:rPr>
            </w:pPr>
            <w:r>
              <w:rPr>
                <w:sz w:val="20"/>
                <w:szCs w:val="20"/>
              </w:rPr>
              <w:t>RA Alone (n= )</w:t>
            </w:r>
          </w:p>
        </w:tc>
        <w:tc>
          <w:tcPr>
            <w:tcW w:w="1228" w:type="dxa"/>
            <w:tcBorders>
              <w:top w:val="single" w:sz="6" w:space="0" w:color="636466"/>
              <w:bottom w:val="single" w:sz="6" w:space="0" w:color="636466"/>
            </w:tcBorders>
          </w:tcPr>
          <w:p w:rsidR="00605B75" w:rsidRPr="00844D12" w:rsidRDefault="00A34D23" w:rsidP="00844D12">
            <w:pPr>
              <w:autoSpaceDE w:val="0"/>
              <w:autoSpaceDN w:val="0"/>
              <w:adjustRightInd w:val="0"/>
              <w:spacing w:before="15" w:after="0" w:line="240" w:lineRule="exact"/>
              <w:rPr>
                <w:sz w:val="20"/>
                <w:szCs w:val="20"/>
              </w:rPr>
            </w:pPr>
            <w:ins w:id="510" w:author="Jody Cleveland" w:date="2013-09-17T16:35:00Z">
              <w:r>
                <w:rPr>
                  <w:sz w:val="20"/>
                  <w:szCs w:val="20"/>
                </w:rPr>
                <w:t xml:space="preserve">Cox PH model </w:t>
              </w:r>
            </w:ins>
            <w:ins w:id="511" w:author="Jody Cleveland" w:date="2013-09-17T16:24:00Z">
              <w:r w:rsidR="00D60E73">
                <w:rPr>
                  <w:sz w:val="20"/>
                  <w:szCs w:val="20"/>
                </w:rPr>
                <w:t xml:space="preserve">Interaction    </w:t>
              </w:r>
            </w:ins>
            <w:r w:rsidR="00605B75">
              <w:rPr>
                <w:sz w:val="20"/>
                <w:szCs w:val="20"/>
              </w:rPr>
              <w:t>p-value</w:t>
            </w:r>
            <w:ins w:id="512" w:author="Jody Cleveland" w:date="2013-09-17T16:49:00Z">
              <w:r w:rsidR="00190560">
                <w:rPr>
                  <w:sz w:val="20"/>
                  <w:szCs w:val="20"/>
                </w:rPr>
                <w:t>^</w:t>
              </w:r>
            </w:ins>
          </w:p>
        </w:tc>
      </w:tr>
      <w:tr w:rsidR="00605B75" w:rsidRPr="00844D12" w:rsidTr="00605B75">
        <w:trPr>
          <w:trHeight w:hRule="exact" w:val="774"/>
          <w:jc w:val="center"/>
        </w:trPr>
        <w:tc>
          <w:tcPr>
            <w:tcW w:w="1419" w:type="dxa"/>
            <w:vMerge w:val="restart"/>
            <w:tcBorders>
              <w:bottom w:val="single" w:sz="6" w:space="0" w:color="636466"/>
            </w:tcBorders>
            <w:shd w:val="clear" w:color="auto" w:fill="auto"/>
          </w:tcPr>
          <w:p w:rsidR="00605B75" w:rsidRPr="00844D12" w:rsidRDefault="00605B75" w:rsidP="002A2923">
            <w:pPr>
              <w:autoSpaceDE w:val="0"/>
              <w:autoSpaceDN w:val="0"/>
              <w:adjustRightInd w:val="0"/>
              <w:spacing w:after="0" w:line="240" w:lineRule="auto"/>
              <w:jc w:val="center"/>
              <w:rPr>
                <w:sz w:val="20"/>
                <w:szCs w:val="20"/>
              </w:rPr>
            </w:pPr>
          </w:p>
        </w:tc>
        <w:tc>
          <w:tcPr>
            <w:tcW w:w="1350" w:type="dxa"/>
            <w:tcBorders>
              <w:bottom w:val="single" w:sz="6" w:space="0" w:color="636466"/>
            </w:tcBorders>
            <w:shd w:val="clear" w:color="auto" w:fill="auto"/>
          </w:tcPr>
          <w:p w:rsidR="00605B75" w:rsidRPr="00844D12" w:rsidRDefault="00605B75" w:rsidP="002A2923">
            <w:pPr>
              <w:autoSpaceDE w:val="0"/>
              <w:autoSpaceDN w:val="0"/>
              <w:adjustRightInd w:val="0"/>
              <w:spacing w:before="75" w:after="0" w:line="180" w:lineRule="exact"/>
              <w:ind w:left="252" w:right="113"/>
              <w:jc w:val="center"/>
              <w:rPr>
                <w:w w:val="92"/>
                <w:sz w:val="20"/>
                <w:szCs w:val="20"/>
              </w:rPr>
            </w:pPr>
            <w:r w:rsidRPr="00844D12">
              <w:rPr>
                <w:sz w:val="20"/>
                <w:szCs w:val="20"/>
              </w:rPr>
              <w:t>No.</w:t>
            </w:r>
            <w:r w:rsidRPr="00844D12">
              <w:rPr>
                <w:spacing w:val="-9"/>
                <w:sz w:val="20"/>
                <w:szCs w:val="20"/>
              </w:rPr>
              <w:t xml:space="preserve"> </w:t>
            </w:r>
            <w:r w:rsidRPr="00844D12">
              <w:rPr>
                <w:sz w:val="20"/>
                <w:szCs w:val="20"/>
              </w:rPr>
              <w:t>of</w:t>
            </w:r>
            <w:r w:rsidRPr="00844D12">
              <w:rPr>
                <w:spacing w:val="-5"/>
                <w:sz w:val="20"/>
                <w:szCs w:val="20"/>
              </w:rPr>
              <w:t xml:space="preserve"> </w:t>
            </w:r>
            <w:r w:rsidRPr="00844D12">
              <w:rPr>
                <w:w w:val="92"/>
                <w:sz w:val="20"/>
                <w:szCs w:val="20"/>
              </w:rPr>
              <w:t>Patients</w:t>
            </w:r>
          </w:p>
          <w:p w:rsidR="00605B75" w:rsidRPr="00844D12" w:rsidRDefault="00605B75" w:rsidP="002A2923">
            <w:pPr>
              <w:autoSpaceDE w:val="0"/>
              <w:autoSpaceDN w:val="0"/>
              <w:adjustRightInd w:val="0"/>
              <w:spacing w:before="75" w:after="0" w:line="180" w:lineRule="exact"/>
              <w:ind w:left="252" w:right="113"/>
              <w:jc w:val="center"/>
              <w:rPr>
                <w:sz w:val="20"/>
                <w:szCs w:val="20"/>
              </w:rPr>
            </w:pPr>
            <w:r w:rsidRPr="00844D12">
              <w:rPr>
                <w:sz w:val="20"/>
                <w:szCs w:val="20"/>
              </w:rPr>
              <w:t>(N</w:t>
            </w:r>
            <w:r w:rsidRPr="00844D12">
              <w:rPr>
                <w:spacing w:val="-14"/>
                <w:sz w:val="20"/>
                <w:szCs w:val="20"/>
              </w:rPr>
              <w:t xml:space="preserve"> </w:t>
            </w:r>
            <w:r w:rsidRPr="00844D12">
              <w:rPr>
                <w:w w:val="94"/>
                <w:sz w:val="20"/>
                <w:szCs w:val="20"/>
              </w:rPr>
              <w:t>=</w:t>
            </w:r>
            <w:r w:rsidRPr="00844D12">
              <w:rPr>
                <w:spacing w:val="-24"/>
                <w:sz w:val="20"/>
                <w:szCs w:val="20"/>
              </w:rPr>
              <w:t xml:space="preserve"> </w:t>
            </w:r>
            <w:r w:rsidRPr="00844D12">
              <w:rPr>
                <w:w w:val="93"/>
                <w:sz w:val="20"/>
                <w:szCs w:val="20"/>
              </w:rPr>
              <w:t>)</w:t>
            </w:r>
          </w:p>
        </w:tc>
        <w:tc>
          <w:tcPr>
            <w:tcW w:w="1440" w:type="dxa"/>
            <w:tcBorders>
              <w:bottom w:val="single" w:sz="6" w:space="0" w:color="636466"/>
            </w:tcBorders>
            <w:shd w:val="clear" w:color="auto" w:fill="auto"/>
          </w:tcPr>
          <w:p w:rsidR="00605B75" w:rsidRPr="00844D12" w:rsidRDefault="00605B75" w:rsidP="002A2923">
            <w:pPr>
              <w:autoSpaceDE w:val="0"/>
              <w:autoSpaceDN w:val="0"/>
              <w:adjustRightInd w:val="0"/>
              <w:spacing w:before="75" w:after="0" w:line="180" w:lineRule="exact"/>
              <w:ind w:left="133" w:right="97"/>
              <w:jc w:val="center"/>
              <w:rPr>
                <w:sz w:val="20"/>
                <w:szCs w:val="20"/>
              </w:rPr>
              <w:pPrChange w:id="513" w:author="Jody Cleveland" w:date="2013-09-17T16:43:00Z">
                <w:pPr>
                  <w:autoSpaceDE w:val="0"/>
                  <w:autoSpaceDN w:val="0"/>
                  <w:adjustRightInd w:val="0"/>
                  <w:spacing w:before="75" w:after="0" w:line="180" w:lineRule="exact"/>
                  <w:ind w:left="133" w:right="97"/>
                  <w:jc w:val="center"/>
                </w:pPr>
              </w:pPrChange>
            </w:pPr>
            <w:r w:rsidRPr="00844D12">
              <w:rPr>
                <w:w w:val="88"/>
                <w:sz w:val="20"/>
                <w:szCs w:val="20"/>
              </w:rPr>
              <w:t>2-Yr Event-free</w:t>
            </w:r>
            <w:r w:rsidRPr="00844D12">
              <w:rPr>
                <w:spacing w:val="8"/>
                <w:w w:val="88"/>
                <w:sz w:val="20"/>
                <w:szCs w:val="20"/>
              </w:rPr>
              <w:t xml:space="preserve"> </w:t>
            </w:r>
            <w:r w:rsidRPr="00844D12">
              <w:rPr>
                <w:w w:val="91"/>
                <w:sz w:val="20"/>
                <w:szCs w:val="20"/>
              </w:rPr>
              <w:t>Survival</w:t>
            </w:r>
          </w:p>
        </w:tc>
        <w:tc>
          <w:tcPr>
            <w:tcW w:w="1465" w:type="dxa"/>
            <w:tcBorders>
              <w:bottom w:val="single" w:sz="6" w:space="0" w:color="636466"/>
            </w:tcBorders>
            <w:shd w:val="clear" w:color="auto" w:fill="auto"/>
          </w:tcPr>
          <w:p w:rsidR="00605B75" w:rsidRPr="00844D12" w:rsidRDefault="00605B75" w:rsidP="002A2923">
            <w:pPr>
              <w:autoSpaceDE w:val="0"/>
              <w:autoSpaceDN w:val="0"/>
              <w:adjustRightInd w:val="0"/>
              <w:spacing w:before="75" w:after="0" w:line="180" w:lineRule="exact"/>
              <w:ind w:left="252" w:right="113"/>
              <w:jc w:val="center"/>
              <w:rPr>
                <w:ins w:id="514" w:author="Jody Cleveland" w:date="2013-09-17T11:08:00Z"/>
                <w:w w:val="92"/>
                <w:sz w:val="20"/>
                <w:szCs w:val="20"/>
              </w:rPr>
              <w:pPrChange w:id="515" w:author="Jody Cleveland" w:date="2013-09-17T16:43:00Z">
                <w:pPr>
                  <w:autoSpaceDE w:val="0"/>
                  <w:autoSpaceDN w:val="0"/>
                  <w:adjustRightInd w:val="0"/>
                  <w:spacing w:before="75" w:after="0" w:line="180" w:lineRule="exact"/>
                  <w:ind w:left="252" w:right="113"/>
                  <w:jc w:val="center"/>
                </w:pPr>
              </w:pPrChange>
            </w:pPr>
            <w:ins w:id="516" w:author="Jody Cleveland" w:date="2013-09-17T11:08:00Z">
              <w:r w:rsidRPr="00844D12">
                <w:rPr>
                  <w:sz w:val="20"/>
                  <w:szCs w:val="20"/>
                </w:rPr>
                <w:t>No.</w:t>
              </w:r>
              <w:r w:rsidRPr="00844D12">
                <w:rPr>
                  <w:spacing w:val="-9"/>
                  <w:sz w:val="20"/>
                  <w:szCs w:val="20"/>
                </w:rPr>
                <w:t xml:space="preserve"> </w:t>
              </w:r>
              <w:r w:rsidRPr="00844D12">
                <w:rPr>
                  <w:sz w:val="20"/>
                  <w:szCs w:val="20"/>
                </w:rPr>
                <w:t>of</w:t>
              </w:r>
              <w:r w:rsidRPr="00844D12">
                <w:rPr>
                  <w:spacing w:val="-5"/>
                  <w:sz w:val="20"/>
                  <w:szCs w:val="20"/>
                </w:rPr>
                <w:t xml:space="preserve"> </w:t>
              </w:r>
              <w:r w:rsidRPr="00844D12">
                <w:rPr>
                  <w:w w:val="92"/>
                  <w:sz w:val="20"/>
                  <w:szCs w:val="20"/>
                </w:rPr>
                <w:t>Patients</w:t>
              </w:r>
            </w:ins>
          </w:p>
          <w:p w:rsidR="00605B75" w:rsidRPr="00844D12" w:rsidRDefault="00605B75" w:rsidP="002A2923">
            <w:pPr>
              <w:autoSpaceDE w:val="0"/>
              <w:autoSpaceDN w:val="0"/>
              <w:adjustRightInd w:val="0"/>
              <w:spacing w:after="0" w:line="180" w:lineRule="exact"/>
              <w:ind w:left="131" w:right="253" w:firstLine="140"/>
              <w:jc w:val="center"/>
              <w:rPr>
                <w:sz w:val="20"/>
                <w:szCs w:val="20"/>
              </w:rPr>
              <w:pPrChange w:id="517" w:author="Jody Cleveland" w:date="2013-09-17T16:43:00Z">
                <w:pPr>
                  <w:autoSpaceDE w:val="0"/>
                  <w:autoSpaceDN w:val="0"/>
                  <w:adjustRightInd w:val="0"/>
                  <w:spacing w:after="0" w:line="180" w:lineRule="exact"/>
                  <w:ind w:left="131" w:right="253" w:firstLine="140"/>
                  <w:jc w:val="center"/>
                </w:pPr>
              </w:pPrChange>
            </w:pPr>
            <w:ins w:id="518" w:author="Jody Cleveland" w:date="2013-09-17T11:08:00Z">
              <w:r w:rsidRPr="00844D12">
                <w:rPr>
                  <w:sz w:val="20"/>
                  <w:szCs w:val="20"/>
                </w:rPr>
                <w:t>(N</w:t>
              </w:r>
              <w:r w:rsidRPr="00844D12">
                <w:rPr>
                  <w:spacing w:val="-14"/>
                  <w:sz w:val="20"/>
                  <w:szCs w:val="20"/>
                </w:rPr>
                <w:t xml:space="preserve"> </w:t>
              </w:r>
              <w:r w:rsidRPr="00844D12">
                <w:rPr>
                  <w:w w:val="94"/>
                  <w:sz w:val="20"/>
                  <w:szCs w:val="20"/>
                </w:rPr>
                <w:t>=</w:t>
              </w:r>
              <w:r w:rsidRPr="00844D12">
                <w:rPr>
                  <w:spacing w:val="-24"/>
                  <w:sz w:val="20"/>
                  <w:szCs w:val="20"/>
                </w:rPr>
                <w:t xml:space="preserve"> </w:t>
              </w:r>
              <w:r w:rsidRPr="00844D12">
                <w:rPr>
                  <w:w w:val="93"/>
                  <w:sz w:val="20"/>
                  <w:szCs w:val="20"/>
                </w:rPr>
                <w:t>)</w:t>
              </w:r>
            </w:ins>
          </w:p>
        </w:tc>
        <w:tc>
          <w:tcPr>
            <w:tcW w:w="1228" w:type="dxa"/>
            <w:tcBorders>
              <w:bottom w:val="single" w:sz="6" w:space="0" w:color="636466"/>
            </w:tcBorders>
          </w:tcPr>
          <w:p w:rsidR="00605B75" w:rsidRPr="00844D12" w:rsidRDefault="00605B75" w:rsidP="002A2923">
            <w:pPr>
              <w:autoSpaceDE w:val="0"/>
              <w:autoSpaceDN w:val="0"/>
              <w:adjustRightInd w:val="0"/>
              <w:spacing w:before="15" w:after="0" w:line="240" w:lineRule="exact"/>
              <w:jc w:val="center"/>
              <w:rPr>
                <w:ins w:id="519" w:author="Jody Cleveland" w:date="2013-09-17T11:07:00Z"/>
                <w:sz w:val="20"/>
                <w:szCs w:val="20"/>
              </w:rPr>
            </w:pPr>
            <w:ins w:id="520" w:author="Jody Cleveland" w:date="2013-09-17T11:08:00Z">
              <w:r w:rsidRPr="00844D12">
                <w:rPr>
                  <w:w w:val="88"/>
                  <w:sz w:val="20"/>
                  <w:szCs w:val="20"/>
                </w:rPr>
                <w:t>2-Yr Event-free</w:t>
              </w:r>
              <w:r w:rsidRPr="00844D12">
                <w:rPr>
                  <w:spacing w:val="8"/>
                  <w:w w:val="88"/>
                  <w:sz w:val="20"/>
                  <w:szCs w:val="20"/>
                </w:rPr>
                <w:t xml:space="preserve"> </w:t>
              </w:r>
              <w:r w:rsidRPr="00844D12">
                <w:rPr>
                  <w:w w:val="91"/>
                  <w:sz w:val="20"/>
                  <w:szCs w:val="20"/>
                </w:rPr>
                <w:t>Survival</w:t>
              </w:r>
            </w:ins>
          </w:p>
        </w:tc>
        <w:tc>
          <w:tcPr>
            <w:tcW w:w="1228" w:type="dxa"/>
            <w:tcBorders>
              <w:bottom w:val="single" w:sz="6" w:space="0" w:color="636466"/>
            </w:tcBorders>
          </w:tcPr>
          <w:p w:rsidR="00605B75" w:rsidRPr="00844D12" w:rsidRDefault="00605B75" w:rsidP="002A2923">
            <w:pPr>
              <w:autoSpaceDE w:val="0"/>
              <w:autoSpaceDN w:val="0"/>
              <w:adjustRightInd w:val="0"/>
              <w:spacing w:before="15" w:after="0" w:line="240" w:lineRule="exact"/>
              <w:jc w:val="center"/>
              <w:rPr>
                <w:ins w:id="521" w:author="Jody Cleveland" w:date="2013-09-17T11:07:00Z"/>
                <w:sz w:val="20"/>
                <w:szCs w:val="20"/>
              </w:rPr>
            </w:pPr>
          </w:p>
          <w:p w:rsidR="00605B75" w:rsidRPr="00844D12" w:rsidRDefault="00605B75" w:rsidP="002A2923">
            <w:pPr>
              <w:autoSpaceDE w:val="0"/>
              <w:autoSpaceDN w:val="0"/>
              <w:adjustRightInd w:val="0"/>
              <w:spacing w:before="15" w:after="0" w:line="240" w:lineRule="exact"/>
              <w:jc w:val="center"/>
              <w:rPr>
                <w:ins w:id="522" w:author="Jody Cleveland" w:date="2013-09-17T11:07:00Z"/>
                <w:sz w:val="20"/>
                <w:szCs w:val="20"/>
              </w:rPr>
            </w:pPr>
          </w:p>
        </w:tc>
      </w:tr>
      <w:tr w:rsidR="00605B75" w:rsidRPr="00844D12" w:rsidTr="00605B75">
        <w:trPr>
          <w:trHeight w:hRule="exact" w:val="237"/>
          <w:jc w:val="center"/>
        </w:trPr>
        <w:tc>
          <w:tcPr>
            <w:tcW w:w="1419" w:type="dxa"/>
            <w:vMerge/>
            <w:tcBorders>
              <w:top w:val="single" w:sz="6" w:space="0" w:color="636466"/>
              <w:bottom w:val="single" w:sz="6" w:space="0" w:color="636466"/>
            </w:tcBorders>
            <w:shd w:val="clear" w:color="auto" w:fill="auto"/>
          </w:tcPr>
          <w:p w:rsidR="00605B75" w:rsidRPr="00844D12" w:rsidRDefault="00605B75" w:rsidP="00844D12">
            <w:pPr>
              <w:autoSpaceDE w:val="0"/>
              <w:autoSpaceDN w:val="0"/>
              <w:adjustRightInd w:val="0"/>
              <w:spacing w:after="0" w:line="180" w:lineRule="exact"/>
              <w:ind w:left="162" w:right="106" w:firstLine="140"/>
              <w:rPr>
                <w:sz w:val="20"/>
                <w:szCs w:val="20"/>
              </w:rPr>
            </w:pPr>
          </w:p>
        </w:tc>
        <w:tc>
          <w:tcPr>
            <w:tcW w:w="1350" w:type="dxa"/>
            <w:tcBorders>
              <w:top w:val="single" w:sz="6" w:space="0" w:color="636466"/>
              <w:bottom w:val="single" w:sz="6" w:space="0" w:color="636466"/>
            </w:tcBorders>
            <w:shd w:val="clear" w:color="auto" w:fill="auto"/>
          </w:tcPr>
          <w:p w:rsidR="00605B75" w:rsidRPr="00844D12" w:rsidRDefault="00605B75" w:rsidP="00844D12">
            <w:pPr>
              <w:autoSpaceDE w:val="0"/>
              <w:autoSpaceDN w:val="0"/>
              <w:adjustRightInd w:val="0"/>
              <w:spacing w:before="16" w:after="0" w:line="240" w:lineRule="auto"/>
              <w:ind w:left="378" w:right="342"/>
              <w:jc w:val="center"/>
              <w:rPr>
                <w:sz w:val="20"/>
                <w:szCs w:val="20"/>
              </w:rPr>
            </w:pPr>
            <w:proofErr w:type="gramStart"/>
            <w:r w:rsidRPr="00844D12">
              <w:rPr>
                <w:i/>
                <w:iCs/>
                <w:w w:val="95"/>
                <w:sz w:val="20"/>
                <w:szCs w:val="20"/>
              </w:rPr>
              <w:t>n</w:t>
            </w:r>
            <w:proofErr w:type="gramEnd"/>
            <w:r w:rsidRPr="00844D12">
              <w:rPr>
                <w:i/>
                <w:iCs/>
                <w:w w:val="95"/>
                <w:sz w:val="20"/>
                <w:szCs w:val="20"/>
              </w:rPr>
              <w:t xml:space="preserve"> (%)</w:t>
            </w:r>
          </w:p>
        </w:tc>
        <w:tc>
          <w:tcPr>
            <w:tcW w:w="1440" w:type="dxa"/>
            <w:tcBorders>
              <w:top w:val="single" w:sz="6" w:space="0" w:color="636466"/>
              <w:bottom w:val="single" w:sz="6" w:space="0" w:color="636466"/>
            </w:tcBorders>
            <w:shd w:val="clear" w:color="auto" w:fill="auto"/>
          </w:tcPr>
          <w:p w:rsidR="00605B75" w:rsidRPr="00844D12" w:rsidRDefault="00605B75" w:rsidP="002A2923">
            <w:pPr>
              <w:autoSpaceDE w:val="0"/>
              <w:autoSpaceDN w:val="0"/>
              <w:adjustRightInd w:val="0"/>
              <w:spacing w:before="16" w:after="0" w:line="240" w:lineRule="auto"/>
              <w:ind w:left="90" w:right="342"/>
              <w:jc w:val="center"/>
              <w:rPr>
                <w:sz w:val="20"/>
                <w:szCs w:val="20"/>
              </w:rPr>
              <w:pPrChange w:id="523" w:author="Jody Cleveland" w:date="2013-09-17T16:43:00Z">
                <w:pPr>
                  <w:autoSpaceDE w:val="0"/>
                  <w:autoSpaceDN w:val="0"/>
                  <w:adjustRightInd w:val="0"/>
                  <w:spacing w:before="16" w:after="0" w:line="240" w:lineRule="auto"/>
                  <w:ind w:left="378" w:right="342"/>
                  <w:jc w:val="center"/>
                </w:pPr>
              </w:pPrChange>
            </w:pPr>
            <w:r w:rsidRPr="00844D12">
              <w:rPr>
                <w:i/>
                <w:iCs/>
                <w:w w:val="95"/>
                <w:sz w:val="20"/>
                <w:szCs w:val="20"/>
              </w:rPr>
              <w:t>%</w:t>
            </w:r>
            <w:ins w:id="524" w:author="Jody Cleveland" w:date="2013-09-17T16:43:00Z">
              <w:r w:rsidR="002A2923">
                <w:rPr>
                  <w:i/>
                  <w:iCs/>
                  <w:w w:val="95"/>
                  <w:sz w:val="20"/>
                  <w:szCs w:val="20"/>
                </w:rPr>
                <w:t xml:space="preserve"> (95% CI)</w:t>
              </w:r>
            </w:ins>
          </w:p>
        </w:tc>
        <w:tc>
          <w:tcPr>
            <w:tcW w:w="1465" w:type="dxa"/>
            <w:tcBorders>
              <w:top w:val="single" w:sz="6" w:space="0" w:color="636466"/>
              <w:bottom w:val="single" w:sz="6" w:space="0" w:color="636466"/>
            </w:tcBorders>
            <w:shd w:val="clear" w:color="auto" w:fill="auto"/>
          </w:tcPr>
          <w:p w:rsidR="00605B75" w:rsidRPr="00844D12" w:rsidRDefault="00605B75" w:rsidP="00605B75">
            <w:pPr>
              <w:autoSpaceDE w:val="0"/>
              <w:autoSpaceDN w:val="0"/>
              <w:adjustRightInd w:val="0"/>
              <w:spacing w:after="0" w:line="240" w:lineRule="auto"/>
              <w:jc w:val="center"/>
              <w:rPr>
                <w:sz w:val="20"/>
                <w:szCs w:val="20"/>
              </w:rPr>
            </w:pPr>
            <w:proofErr w:type="gramStart"/>
            <w:ins w:id="525" w:author="Jody Cleveland" w:date="2013-09-17T11:08:00Z">
              <w:r w:rsidRPr="00844D12">
                <w:rPr>
                  <w:i/>
                  <w:iCs/>
                  <w:w w:val="95"/>
                  <w:sz w:val="20"/>
                  <w:szCs w:val="20"/>
                </w:rPr>
                <w:t>n</w:t>
              </w:r>
              <w:proofErr w:type="gramEnd"/>
              <w:r w:rsidRPr="00844D12">
                <w:rPr>
                  <w:i/>
                  <w:iCs/>
                  <w:w w:val="95"/>
                  <w:sz w:val="20"/>
                  <w:szCs w:val="20"/>
                </w:rPr>
                <w:t xml:space="preserve"> (%)</w:t>
              </w:r>
            </w:ins>
          </w:p>
        </w:tc>
        <w:tc>
          <w:tcPr>
            <w:tcW w:w="1228" w:type="dxa"/>
            <w:tcBorders>
              <w:top w:val="single" w:sz="6" w:space="0" w:color="636466"/>
              <w:bottom w:val="single" w:sz="6" w:space="0" w:color="636466"/>
            </w:tcBorders>
          </w:tcPr>
          <w:p w:rsidR="00605B75" w:rsidRPr="00844D12" w:rsidRDefault="00605B75" w:rsidP="00605B75">
            <w:pPr>
              <w:autoSpaceDE w:val="0"/>
              <w:autoSpaceDN w:val="0"/>
              <w:adjustRightInd w:val="0"/>
              <w:spacing w:after="0" w:line="240" w:lineRule="auto"/>
              <w:jc w:val="center"/>
              <w:rPr>
                <w:ins w:id="526" w:author="Jody Cleveland" w:date="2013-09-17T11:07:00Z"/>
                <w:sz w:val="20"/>
                <w:szCs w:val="20"/>
              </w:rPr>
            </w:pPr>
            <w:ins w:id="527" w:author="Jody Cleveland" w:date="2013-09-17T11:08:00Z">
              <w:r w:rsidRPr="00844D12">
                <w:rPr>
                  <w:i/>
                  <w:iCs/>
                  <w:w w:val="95"/>
                  <w:sz w:val="20"/>
                  <w:szCs w:val="20"/>
                </w:rPr>
                <w:t>%</w:t>
              </w:r>
            </w:ins>
            <w:ins w:id="528" w:author="Jody Cleveland" w:date="2013-09-17T16:44:00Z">
              <w:r w:rsidR="002A2923">
                <w:rPr>
                  <w:i/>
                  <w:iCs/>
                  <w:w w:val="95"/>
                  <w:sz w:val="20"/>
                  <w:szCs w:val="20"/>
                </w:rPr>
                <w:t xml:space="preserve"> (95% CI)</w:t>
              </w:r>
            </w:ins>
          </w:p>
        </w:tc>
        <w:tc>
          <w:tcPr>
            <w:tcW w:w="1228" w:type="dxa"/>
            <w:tcBorders>
              <w:top w:val="single" w:sz="6" w:space="0" w:color="636466"/>
              <w:bottom w:val="single" w:sz="6" w:space="0" w:color="636466"/>
            </w:tcBorders>
          </w:tcPr>
          <w:p w:rsidR="00605B75" w:rsidRPr="00844D12" w:rsidRDefault="00605B75" w:rsidP="00844D12">
            <w:pPr>
              <w:autoSpaceDE w:val="0"/>
              <w:autoSpaceDN w:val="0"/>
              <w:adjustRightInd w:val="0"/>
              <w:spacing w:after="0" w:line="240" w:lineRule="auto"/>
              <w:rPr>
                <w:ins w:id="529" w:author="Jody Cleveland" w:date="2013-09-17T11:07:00Z"/>
                <w:sz w:val="20"/>
                <w:szCs w:val="20"/>
              </w:rPr>
            </w:pPr>
          </w:p>
        </w:tc>
      </w:tr>
      <w:tr w:rsidR="00605B75" w:rsidRPr="00844D12" w:rsidTr="00605B75">
        <w:trPr>
          <w:trHeight w:hRule="exact" w:val="251"/>
          <w:jc w:val="center"/>
        </w:trPr>
        <w:tc>
          <w:tcPr>
            <w:tcW w:w="1419" w:type="dxa"/>
            <w:tcBorders>
              <w:top w:val="single" w:sz="6" w:space="0" w:color="636466"/>
            </w:tcBorders>
            <w:shd w:val="clear" w:color="auto" w:fill="auto"/>
          </w:tcPr>
          <w:p w:rsidR="00605B75" w:rsidRPr="00844D12" w:rsidRDefault="00605B75" w:rsidP="00844D12">
            <w:pPr>
              <w:autoSpaceDE w:val="0"/>
              <w:autoSpaceDN w:val="0"/>
              <w:adjustRightInd w:val="0"/>
              <w:spacing w:before="33" w:after="0" w:line="240" w:lineRule="auto"/>
              <w:ind w:left="352" w:right="-20"/>
              <w:rPr>
                <w:sz w:val="20"/>
                <w:szCs w:val="20"/>
              </w:rPr>
            </w:pPr>
          </w:p>
        </w:tc>
        <w:tc>
          <w:tcPr>
            <w:tcW w:w="1350" w:type="dxa"/>
            <w:tcBorders>
              <w:top w:val="single" w:sz="6" w:space="0" w:color="636466"/>
            </w:tcBorders>
            <w:shd w:val="clear" w:color="auto" w:fill="auto"/>
          </w:tcPr>
          <w:p w:rsidR="00605B75" w:rsidRPr="00844D12" w:rsidRDefault="00605B75" w:rsidP="00844D12">
            <w:pPr>
              <w:autoSpaceDE w:val="0"/>
              <w:autoSpaceDN w:val="0"/>
              <w:adjustRightInd w:val="0"/>
              <w:spacing w:before="33" w:after="0" w:line="240" w:lineRule="auto"/>
              <w:ind w:left="303" w:right="-20"/>
              <w:rPr>
                <w:sz w:val="20"/>
                <w:szCs w:val="20"/>
              </w:rPr>
            </w:pPr>
          </w:p>
        </w:tc>
        <w:tc>
          <w:tcPr>
            <w:tcW w:w="1440" w:type="dxa"/>
            <w:tcBorders>
              <w:top w:val="single" w:sz="6" w:space="0" w:color="636466"/>
            </w:tcBorders>
            <w:shd w:val="clear" w:color="auto" w:fill="auto"/>
          </w:tcPr>
          <w:p w:rsidR="00605B75" w:rsidRPr="00844D12" w:rsidRDefault="00605B75" w:rsidP="00844D12">
            <w:pPr>
              <w:autoSpaceDE w:val="0"/>
              <w:autoSpaceDN w:val="0"/>
              <w:adjustRightInd w:val="0"/>
              <w:spacing w:before="33" w:after="0" w:line="240" w:lineRule="auto"/>
              <w:ind w:left="338" w:right="-20"/>
              <w:rPr>
                <w:sz w:val="20"/>
                <w:szCs w:val="20"/>
              </w:rPr>
            </w:pPr>
          </w:p>
        </w:tc>
        <w:tc>
          <w:tcPr>
            <w:tcW w:w="1465" w:type="dxa"/>
            <w:tcBorders>
              <w:top w:val="single" w:sz="6" w:space="0" w:color="636466"/>
            </w:tcBorders>
            <w:shd w:val="clear" w:color="auto" w:fill="auto"/>
          </w:tcPr>
          <w:p w:rsidR="00605B75" w:rsidRPr="00844D12" w:rsidRDefault="00605B75" w:rsidP="00605B75">
            <w:pPr>
              <w:autoSpaceDE w:val="0"/>
              <w:autoSpaceDN w:val="0"/>
              <w:adjustRightInd w:val="0"/>
              <w:spacing w:after="0" w:line="240" w:lineRule="auto"/>
              <w:jc w:val="center"/>
              <w:rPr>
                <w:sz w:val="20"/>
                <w:szCs w:val="20"/>
              </w:rPr>
            </w:pPr>
          </w:p>
        </w:tc>
        <w:tc>
          <w:tcPr>
            <w:tcW w:w="1228" w:type="dxa"/>
            <w:tcBorders>
              <w:top w:val="single" w:sz="6" w:space="0" w:color="636466"/>
            </w:tcBorders>
          </w:tcPr>
          <w:p w:rsidR="00605B75" w:rsidRPr="00844D12" w:rsidRDefault="00605B75" w:rsidP="00605B75">
            <w:pPr>
              <w:autoSpaceDE w:val="0"/>
              <w:autoSpaceDN w:val="0"/>
              <w:adjustRightInd w:val="0"/>
              <w:spacing w:after="0" w:line="240" w:lineRule="auto"/>
              <w:jc w:val="center"/>
              <w:rPr>
                <w:ins w:id="530" w:author="Jody Cleveland" w:date="2013-09-17T11:07:00Z"/>
                <w:sz w:val="20"/>
                <w:szCs w:val="20"/>
              </w:rPr>
            </w:pPr>
          </w:p>
        </w:tc>
        <w:tc>
          <w:tcPr>
            <w:tcW w:w="1228" w:type="dxa"/>
            <w:tcBorders>
              <w:top w:val="single" w:sz="6" w:space="0" w:color="636466"/>
            </w:tcBorders>
          </w:tcPr>
          <w:p w:rsidR="00605B75" w:rsidRPr="00844D12" w:rsidRDefault="00605B75" w:rsidP="00844D12">
            <w:pPr>
              <w:autoSpaceDE w:val="0"/>
              <w:autoSpaceDN w:val="0"/>
              <w:adjustRightInd w:val="0"/>
              <w:spacing w:after="0" w:line="240" w:lineRule="auto"/>
              <w:rPr>
                <w:ins w:id="531" w:author="Jody Cleveland" w:date="2013-09-17T11:07:00Z"/>
                <w:sz w:val="20"/>
                <w:szCs w:val="20"/>
              </w:rPr>
            </w:pPr>
          </w:p>
        </w:tc>
      </w:tr>
      <w:tr w:rsidR="00605B75" w:rsidRPr="00844D12" w:rsidTr="00605B75">
        <w:trPr>
          <w:trHeight w:hRule="exact" w:val="251"/>
          <w:jc w:val="center"/>
        </w:trPr>
        <w:tc>
          <w:tcPr>
            <w:tcW w:w="1419" w:type="dxa"/>
            <w:shd w:val="clear" w:color="auto" w:fill="auto"/>
          </w:tcPr>
          <w:p w:rsidR="00605B75" w:rsidRPr="00844D12" w:rsidRDefault="00605B75" w:rsidP="00844D12">
            <w:pPr>
              <w:autoSpaceDE w:val="0"/>
              <w:autoSpaceDN w:val="0"/>
              <w:adjustRightInd w:val="0"/>
              <w:spacing w:before="33" w:after="0" w:line="240" w:lineRule="auto"/>
              <w:ind w:left="112" w:right="-20"/>
              <w:rPr>
                <w:sz w:val="20"/>
                <w:szCs w:val="20"/>
              </w:rPr>
            </w:pPr>
            <w:r w:rsidRPr="00844D12">
              <w:rPr>
                <w:sz w:val="20"/>
                <w:szCs w:val="20"/>
              </w:rPr>
              <w:t>Age</w:t>
            </w:r>
          </w:p>
        </w:tc>
        <w:tc>
          <w:tcPr>
            <w:tcW w:w="1350" w:type="dxa"/>
            <w:shd w:val="clear" w:color="auto" w:fill="auto"/>
          </w:tcPr>
          <w:p w:rsidR="00605B75" w:rsidRPr="00844D12" w:rsidRDefault="00605B75" w:rsidP="00844D12">
            <w:pPr>
              <w:autoSpaceDE w:val="0"/>
              <w:autoSpaceDN w:val="0"/>
              <w:adjustRightInd w:val="0"/>
              <w:spacing w:after="0" w:line="240" w:lineRule="auto"/>
              <w:rPr>
                <w:sz w:val="20"/>
                <w:szCs w:val="20"/>
              </w:rPr>
            </w:pPr>
          </w:p>
        </w:tc>
        <w:tc>
          <w:tcPr>
            <w:tcW w:w="1440" w:type="dxa"/>
            <w:shd w:val="clear" w:color="auto" w:fill="auto"/>
          </w:tcPr>
          <w:p w:rsidR="00605B75" w:rsidRPr="00844D12" w:rsidRDefault="00605B75" w:rsidP="00844D12">
            <w:pPr>
              <w:autoSpaceDE w:val="0"/>
              <w:autoSpaceDN w:val="0"/>
              <w:adjustRightInd w:val="0"/>
              <w:spacing w:after="0" w:line="240" w:lineRule="auto"/>
              <w:rPr>
                <w:sz w:val="20"/>
                <w:szCs w:val="20"/>
              </w:rPr>
            </w:pPr>
          </w:p>
        </w:tc>
        <w:tc>
          <w:tcPr>
            <w:tcW w:w="1465" w:type="dxa"/>
            <w:shd w:val="clear" w:color="auto" w:fill="auto"/>
          </w:tcPr>
          <w:p w:rsidR="00605B75" w:rsidRPr="00844D12" w:rsidRDefault="00605B75" w:rsidP="00605B75">
            <w:pPr>
              <w:autoSpaceDE w:val="0"/>
              <w:autoSpaceDN w:val="0"/>
              <w:adjustRightInd w:val="0"/>
              <w:spacing w:before="33" w:after="0" w:line="240" w:lineRule="auto"/>
              <w:ind w:left="197" w:right="-20"/>
              <w:jc w:val="center"/>
              <w:rPr>
                <w:sz w:val="20"/>
                <w:szCs w:val="20"/>
              </w:rPr>
            </w:pPr>
          </w:p>
        </w:tc>
        <w:tc>
          <w:tcPr>
            <w:tcW w:w="1228" w:type="dxa"/>
          </w:tcPr>
          <w:p w:rsidR="00605B75" w:rsidRPr="00844D12" w:rsidRDefault="00605B75" w:rsidP="00605B75">
            <w:pPr>
              <w:autoSpaceDE w:val="0"/>
              <w:autoSpaceDN w:val="0"/>
              <w:adjustRightInd w:val="0"/>
              <w:spacing w:before="33" w:after="0" w:line="240" w:lineRule="auto"/>
              <w:ind w:left="197" w:right="-20"/>
              <w:jc w:val="center"/>
              <w:rPr>
                <w:ins w:id="532" w:author="Jody Cleveland" w:date="2013-09-17T11:07:00Z"/>
                <w:sz w:val="20"/>
                <w:szCs w:val="20"/>
              </w:rPr>
            </w:pPr>
          </w:p>
        </w:tc>
        <w:tc>
          <w:tcPr>
            <w:tcW w:w="1228" w:type="dxa"/>
          </w:tcPr>
          <w:p w:rsidR="00605B75" w:rsidRPr="00844D12" w:rsidRDefault="00605B75" w:rsidP="00844D12">
            <w:pPr>
              <w:autoSpaceDE w:val="0"/>
              <w:autoSpaceDN w:val="0"/>
              <w:adjustRightInd w:val="0"/>
              <w:spacing w:before="33" w:after="0" w:line="240" w:lineRule="auto"/>
              <w:ind w:left="197" w:right="-20"/>
              <w:rPr>
                <w:ins w:id="533" w:author="Jody Cleveland" w:date="2013-09-17T11:07:00Z"/>
                <w:sz w:val="20"/>
                <w:szCs w:val="20"/>
              </w:rPr>
            </w:pPr>
            <w:ins w:id="534" w:author="Jody Cleveland" w:date="2013-09-17T11:07:00Z">
              <w:r w:rsidRPr="00844D12">
                <w:rPr>
                  <w:sz w:val="20"/>
                  <w:szCs w:val="20"/>
                </w:rPr>
                <w:t>0.xxxx</w:t>
              </w:r>
            </w:ins>
          </w:p>
        </w:tc>
      </w:tr>
      <w:tr w:rsidR="00605B75" w:rsidRPr="00844D12" w:rsidTr="00605B75">
        <w:trPr>
          <w:trHeight w:hRule="exact" w:val="251"/>
          <w:jc w:val="center"/>
        </w:trPr>
        <w:tc>
          <w:tcPr>
            <w:tcW w:w="1419" w:type="dxa"/>
            <w:shd w:val="clear" w:color="auto" w:fill="auto"/>
          </w:tcPr>
          <w:p w:rsidR="00605B75" w:rsidRPr="00844D12" w:rsidRDefault="00605B75" w:rsidP="00844D12">
            <w:pPr>
              <w:autoSpaceDE w:val="0"/>
              <w:autoSpaceDN w:val="0"/>
              <w:adjustRightInd w:val="0"/>
              <w:spacing w:before="33" w:after="0" w:line="240" w:lineRule="auto"/>
              <w:ind w:left="352" w:right="-20"/>
              <w:rPr>
                <w:sz w:val="20"/>
                <w:szCs w:val="20"/>
              </w:rPr>
            </w:pPr>
            <w:r w:rsidRPr="00844D12">
              <w:rPr>
                <w:w w:val="91"/>
                <w:sz w:val="20"/>
                <w:szCs w:val="20"/>
              </w:rPr>
              <w:t>&lt;18</w:t>
            </w:r>
            <w:r w:rsidRPr="00844D12">
              <w:rPr>
                <w:spacing w:val="-3"/>
                <w:w w:val="91"/>
                <w:sz w:val="20"/>
                <w:szCs w:val="20"/>
              </w:rPr>
              <w:t xml:space="preserve"> </w:t>
            </w:r>
            <w:r w:rsidRPr="00844D12">
              <w:rPr>
                <w:w w:val="101"/>
                <w:sz w:val="20"/>
                <w:szCs w:val="20"/>
              </w:rPr>
              <w:t>Mo</w:t>
            </w:r>
          </w:p>
        </w:tc>
        <w:tc>
          <w:tcPr>
            <w:tcW w:w="1350" w:type="dxa"/>
            <w:shd w:val="clear" w:color="auto" w:fill="auto"/>
          </w:tcPr>
          <w:p w:rsidR="00605B75" w:rsidRPr="00844D12" w:rsidRDefault="00605B75" w:rsidP="00844D12">
            <w:pPr>
              <w:autoSpaceDE w:val="0"/>
              <w:autoSpaceDN w:val="0"/>
              <w:adjustRightInd w:val="0"/>
              <w:spacing w:before="33" w:after="0" w:line="240" w:lineRule="auto"/>
              <w:ind w:left="463" w:right="-20"/>
              <w:rPr>
                <w:sz w:val="20"/>
                <w:szCs w:val="20"/>
              </w:rPr>
            </w:pPr>
            <w:proofErr w:type="gramStart"/>
            <w:r w:rsidRPr="00844D12">
              <w:rPr>
                <w:sz w:val="20"/>
                <w:szCs w:val="20"/>
              </w:rPr>
              <w:t>n(</w:t>
            </w:r>
            <w:proofErr w:type="gramEnd"/>
            <w:r w:rsidRPr="00844D12">
              <w:rPr>
                <w:sz w:val="20"/>
                <w:szCs w:val="20"/>
              </w:rPr>
              <w:t>%)</w:t>
            </w:r>
          </w:p>
        </w:tc>
        <w:tc>
          <w:tcPr>
            <w:tcW w:w="1440" w:type="dxa"/>
            <w:shd w:val="clear" w:color="auto" w:fill="auto"/>
          </w:tcPr>
          <w:p w:rsidR="00605B75" w:rsidRPr="00844D12" w:rsidRDefault="00605B75" w:rsidP="00844D12">
            <w:pPr>
              <w:autoSpaceDE w:val="0"/>
              <w:autoSpaceDN w:val="0"/>
              <w:adjustRightInd w:val="0"/>
              <w:spacing w:before="33" w:after="0" w:line="240" w:lineRule="auto"/>
              <w:ind w:left="338" w:right="-20"/>
              <w:rPr>
                <w:sz w:val="20"/>
                <w:szCs w:val="20"/>
              </w:rPr>
            </w:pPr>
            <w:r w:rsidRPr="00844D12">
              <w:rPr>
                <w:sz w:val="20"/>
                <w:szCs w:val="20"/>
              </w:rPr>
              <w:t>xx (xx, xx)</w:t>
            </w:r>
          </w:p>
        </w:tc>
        <w:tc>
          <w:tcPr>
            <w:tcW w:w="1465" w:type="dxa"/>
            <w:shd w:val="clear" w:color="auto" w:fill="auto"/>
          </w:tcPr>
          <w:p w:rsidR="00605B75" w:rsidRPr="00844D12" w:rsidRDefault="00605B75" w:rsidP="00605B75">
            <w:pPr>
              <w:autoSpaceDE w:val="0"/>
              <w:autoSpaceDN w:val="0"/>
              <w:adjustRightInd w:val="0"/>
              <w:spacing w:after="0" w:line="240" w:lineRule="auto"/>
              <w:jc w:val="center"/>
              <w:rPr>
                <w:sz w:val="20"/>
                <w:szCs w:val="20"/>
              </w:rPr>
            </w:pPr>
            <w:proofErr w:type="gramStart"/>
            <w:ins w:id="535" w:author="Jody Cleveland" w:date="2013-09-17T11:08:00Z">
              <w:r w:rsidRPr="00844D12">
                <w:rPr>
                  <w:sz w:val="20"/>
                  <w:szCs w:val="20"/>
                </w:rPr>
                <w:t>n(</w:t>
              </w:r>
              <w:proofErr w:type="gramEnd"/>
              <w:r w:rsidRPr="00844D12">
                <w:rPr>
                  <w:sz w:val="20"/>
                  <w:szCs w:val="20"/>
                </w:rPr>
                <w:t>%)</w:t>
              </w:r>
            </w:ins>
          </w:p>
        </w:tc>
        <w:tc>
          <w:tcPr>
            <w:tcW w:w="1228" w:type="dxa"/>
          </w:tcPr>
          <w:p w:rsidR="00605B75" w:rsidRPr="00844D12" w:rsidRDefault="00605B75" w:rsidP="00605B75">
            <w:pPr>
              <w:autoSpaceDE w:val="0"/>
              <w:autoSpaceDN w:val="0"/>
              <w:adjustRightInd w:val="0"/>
              <w:spacing w:after="0" w:line="240" w:lineRule="auto"/>
              <w:jc w:val="center"/>
              <w:rPr>
                <w:ins w:id="536" w:author="Jody Cleveland" w:date="2013-09-17T11:07:00Z"/>
                <w:sz w:val="20"/>
                <w:szCs w:val="20"/>
              </w:rPr>
            </w:pPr>
            <w:ins w:id="537" w:author="Jody Cleveland" w:date="2013-09-17T11:08:00Z">
              <w:r w:rsidRPr="00844D12">
                <w:rPr>
                  <w:sz w:val="20"/>
                  <w:szCs w:val="20"/>
                </w:rPr>
                <w:t>xx (xx, xx)</w:t>
              </w:r>
            </w:ins>
          </w:p>
        </w:tc>
        <w:tc>
          <w:tcPr>
            <w:tcW w:w="1228" w:type="dxa"/>
          </w:tcPr>
          <w:p w:rsidR="00605B75" w:rsidRPr="00844D12" w:rsidRDefault="00605B75" w:rsidP="00844D12">
            <w:pPr>
              <w:autoSpaceDE w:val="0"/>
              <w:autoSpaceDN w:val="0"/>
              <w:adjustRightInd w:val="0"/>
              <w:spacing w:after="0" w:line="240" w:lineRule="auto"/>
              <w:rPr>
                <w:ins w:id="538" w:author="Jody Cleveland" w:date="2013-09-17T11:07:00Z"/>
                <w:sz w:val="20"/>
                <w:szCs w:val="20"/>
              </w:rPr>
            </w:pPr>
          </w:p>
        </w:tc>
      </w:tr>
      <w:tr w:rsidR="00605B75" w:rsidRPr="00844D12" w:rsidTr="00605B75">
        <w:trPr>
          <w:trHeight w:hRule="exact" w:val="251"/>
          <w:jc w:val="center"/>
        </w:trPr>
        <w:tc>
          <w:tcPr>
            <w:tcW w:w="1419" w:type="dxa"/>
            <w:shd w:val="clear" w:color="auto" w:fill="auto"/>
          </w:tcPr>
          <w:p w:rsidR="00605B75" w:rsidRPr="00844D12" w:rsidRDefault="00605B75" w:rsidP="00844D12">
            <w:pPr>
              <w:autoSpaceDE w:val="0"/>
              <w:autoSpaceDN w:val="0"/>
              <w:adjustRightInd w:val="0"/>
              <w:spacing w:before="33" w:after="0" w:line="240" w:lineRule="auto"/>
              <w:ind w:left="352" w:right="-20"/>
              <w:rPr>
                <w:sz w:val="20"/>
                <w:szCs w:val="20"/>
              </w:rPr>
            </w:pPr>
            <w:r w:rsidRPr="00844D12">
              <w:rPr>
                <w:w w:val="93"/>
                <w:sz w:val="20"/>
                <w:szCs w:val="20"/>
              </w:rPr>
              <w:t>≥18</w:t>
            </w:r>
            <w:r w:rsidRPr="00844D12">
              <w:rPr>
                <w:spacing w:val="-4"/>
                <w:w w:val="93"/>
                <w:sz w:val="20"/>
                <w:szCs w:val="20"/>
              </w:rPr>
              <w:t xml:space="preserve"> </w:t>
            </w:r>
            <w:r w:rsidRPr="00844D12">
              <w:rPr>
                <w:w w:val="101"/>
                <w:sz w:val="20"/>
                <w:szCs w:val="20"/>
              </w:rPr>
              <w:t>Mo</w:t>
            </w:r>
          </w:p>
        </w:tc>
        <w:tc>
          <w:tcPr>
            <w:tcW w:w="1350" w:type="dxa"/>
            <w:shd w:val="clear" w:color="auto" w:fill="auto"/>
          </w:tcPr>
          <w:p w:rsidR="00605B75" w:rsidRPr="00844D12" w:rsidRDefault="00605B75" w:rsidP="00844D12">
            <w:pPr>
              <w:autoSpaceDE w:val="0"/>
              <w:autoSpaceDN w:val="0"/>
              <w:adjustRightInd w:val="0"/>
              <w:spacing w:before="33" w:after="0" w:line="240" w:lineRule="auto"/>
              <w:ind w:left="303" w:right="-20"/>
              <w:rPr>
                <w:sz w:val="20"/>
                <w:szCs w:val="20"/>
              </w:rPr>
            </w:pPr>
            <w:r w:rsidRPr="00844D12">
              <w:rPr>
                <w:w w:val="89"/>
                <w:sz w:val="20"/>
                <w:szCs w:val="20"/>
              </w:rPr>
              <w:t xml:space="preserve">     </w:t>
            </w:r>
            <w:proofErr w:type="gramStart"/>
            <w:r w:rsidRPr="00844D12">
              <w:rPr>
                <w:sz w:val="20"/>
                <w:szCs w:val="20"/>
              </w:rPr>
              <w:t>n(</w:t>
            </w:r>
            <w:proofErr w:type="gramEnd"/>
            <w:r w:rsidRPr="00844D12">
              <w:rPr>
                <w:sz w:val="20"/>
                <w:szCs w:val="20"/>
              </w:rPr>
              <w:t>%)</w:t>
            </w:r>
          </w:p>
        </w:tc>
        <w:tc>
          <w:tcPr>
            <w:tcW w:w="1440" w:type="dxa"/>
            <w:shd w:val="clear" w:color="auto" w:fill="auto"/>
          </w:tcPr>
          <w:p w:rsidR="00605B75" w:rsidRPr="00844D12" w:rsidRDefault="00605B75" w:rsidP="00844D12">
            <w:pPr>
              <w:autoSpaceDE w:val="0"/>
              <w:autoSpaceDN w:val="0"/>
              <w:adjustRightInd w:val="0"/>
              <w:spacing w:before="33" w:after="0" w:line="240" w:lineRule="auto"/>
              <w:ind w:left="338" w:right="-20"/>
              <w:rPr>
                <w:sz w:val="20"/>
                <w:szCs w:val="20"/>
              </w:rPr>
            </w:pPr>
            <w:r w:rsidRPr="00844D12">
              <w:rPr>
                <w:sz w:val="20"/>
                <w:szCs w:val="20"/>
              </w:rPr>
              <w:t>xx (xx, xx)</w:t>
            </w:r>
          </w:p>
        </w:tc>
        <w:tc>
          <w:tcPr>
            <w:tcW w:w="1465" w:type="dxa"/>
            <w:shd w:val="clear" w:color="auto" w:fill="auto"/>
          </w:tcPr>
          <w:p w:rsidR="00605B75" w:rsidRPr="00844D12" w:rsidRDefault="00605B75" w:rsidP="00605B75">
            <w:pPr>
              <w:autoSpaceDE w:val="0"/>
              <w:autoSpaceDN w:val="0"/>
              <w:adjustRightInd w:val="0"/>
              <w:spacing w:after="0" w:line="240" w:lineRule="auto"/>
              <w:jc w:val="center"/>
              <w:rPr>
                <w:sz w:val="20"/>
                <w:szCs w:val="20"/>
              </w:rPr>
            </w:pPr>
            <w:proofErr w:type="gramStart"/>
            <w:ins w:id="539" w:author="Jody Cleveland" w:date="2013-09-17T11:08:00Z">
              <w:r w:rsidRPr="00844D12">
                <w:rPr>
                  <w:sz w:val="20"/>
                  <w:szCs w:val="20"/>
                </w:rPr>
                <w:t>n(</w:t>
              </w:r>
              <w:proofErr w:type="gramEnd"/>
              <w:r w:rsidRPr="00844D12">
                <w:rPr>
                  <w:sz w:val="20"/>
                  <w:szCs w:val="20"/>
                </w:rPr>
                <w:t>%)</w:t>
              </w:r>
            </w:ins>
          </w:p>
        </w:tc>
        <w:tc>
          <w:tcPr>
            <w:tcW w:w="1228" w:type="dxa"/>
          </w:tcPr>
          <w:p w:rsidR="00605B75" w:rsidRPr="00844D12" w:rsidRDefault="00605B75" w:rsidP="00605B75">
            <w:pPr>
              <w:autoSpaceDE w:val="0"/>
              <w:autoSpaceDN w:val="0"/>
              <w:adjustRightInd w:val="0"/>
              <w:spacing w:after="0" w:line="240" w:lineRule="auto"/>
              <w:jc w:val="center"/>
              <w:rPr>
                <w:ins w:id="540" w:author="Jody Cleveland" w:date="2013-09-17T11:07:00Z"/>
                <w:sz w:val="20"/>
                <w:szCs w:val="20"/>
              </w:rPr>
            </w:pPr>
            <w:ins w:id="541" w:author="Jody Cleveland" w:date="2013-09-17T11:08:00Z">
              <w:r w:rsidRPr="00844D12">
                <w:rPr>
                  <w:sz w:val="20"/>
                  <w:szCs w:val="20"/>
                </w:rPr>
                <w:t>xx (xx, xx)</w:t>
              </w:r>
            </w:ins>
          </w:p>
        </w:tc>
        <w:tc>
          <w:tcPr>
            <w:tcW w:w="1228" w:type="dxa"/>
          </w:tcPr>
          <w:p w:rsidR="00605B75" w:rsidRPr="00844D12" w:rsidRDefault="00605B75" w:rsidP="00844D12">
            <w:pPr>
              <w:autoSpaceDE w:val="0"/>
              <w:autoSpaceDN w:val="0"/>
              <w:adjustRightInd w:val="0"/>
              <w:spacing w:after="0" w:line="240" w:lineRule="auto"/>
              <w:rPr>
                <w:ins w:id="542" w:author="Jody Cleveland" w:date="2013-09-17T11:07:00Z"/>
                <w:sz w:val="20"/>
                <w:szCs w:val="20"/>
              </w:rPr>
            </w:pPr>
          </w:p>
        </w:tc>
      </w:tr>
      <w:tr w:rsidR="00605B75" w:rsidRPr="00844D12" w:rsidTr="00605B75">
        <w:trPr>
          <w:trHeight w:hRule="exact" w:val="251"/>
          <w:jc w:val="center"/>
        </w:trPr>
        <w:tc>
          <w:tcPr>
            <w:tcW w:w="1419" w:type="dxa"/>
            <w:shd w:val="clear" w:color="auto" w:fill="auto"/>
          </w:tcPr>
          <w:p w:rsidR="00605B75" w:rsidRPr="00844D12" w:rsidRDefault="00605B75" w:rsidP="00844D12">
            <w:pPr>
              <w:autoSpaceDE w:val="0"/>
              <w:autoSpaceDN w:val="0"/>
              <w:adjustRightInd w:val="0"/>
              <w:spacing w:before="33" w:after="0" w:line="240" w:lineRule="auto"/>
              <w:ind w:left="352" w:right="-20"/>
              <w:rPr>
                <w:w w:val="93"/>
                <w:sz w:val="20"/>
                <w:szCs w:val="20"/>
              </w:rPr>
            </w:pPr>
          </w:p>
        </w:tc>
        <w:tc>
          <w:tcPr>
            <w:tcW w:w="1350" w:type="dxa"/>
            <w:shd w:val="clear" w:color="auto" w:fill="auto"/>
          </w:tcPr>
          <w:p w:rsidR="00605B75" w:rsidRPr="00844D12" w:rsidRDefault="00605B75" w:rsidP="00844D12">
            <w:pPr>
              <w:autoSpaceDE w:val="0"/>
              <w:autoSpaceDN w:val="0"/>
              <w:adjustRightInd w:val="0"/>
              <w:spacing w:before="33" w:after="0" w:line="240" w:lineRule="auto"/>
              <w:ind w:left="303" w:right="-20"/>
              <w:rPr>
                <w:w w:val="89"/>
                <w:sz w:val="20"/>
                <w:szCs w:val="20"/>
              </w:rPr>
            </w:pPr>
          </w:p>
        </w:tc>
        <w:tc>
          <w:tcPr>
            <w:tcW w:w="1440" w:type="dxa"/>
            <w:shd w:val="clear" w:color="auto" w:fill="auto"/>
          </w:tcPr>
          <w:p w:rsidR="00605B75" w:rsidRPr="00844D12" w:rsidRDefault="00605B75" w:rsidP="00844D12">
            <w:pPr>
              <w:autoSpaceDE w:val="0"/>
              <w:autoSpaceDN w:val="0"/>
              <w:adjustRightInd w:val="0"/>
              <w:spacing w:before="33" w:after="0" w:line="240" w:lineRule="auto"/>
              <w:ind w:left="338" w:right="-20"/>
              <w:rPr>
                <w:sz w:val="20"/>
                <w:szCs w:val="20"/>
              </w:rPr>
            </w:pPr>
          </w:p>
        </w:tc>
        <w:tc>
          <w:tcPr>
            <w:tcW w:w="1465" w:type="dxa"/>
            <w:shd w:val="clear" w:color="auto" w:fill="auto"/>
          </w:tcPr>
          <w:p w:rsidR="00605B75" w:rsidRPr="00844D12" w:rsidRDefault="00605B75" w:rsidP="00605B75">
            <w:pPr>
              <w:autoSpaceDE w:val="0"/>
              <w:autoSpaceDN w:val="0"/>
              <w:adjustRightInd w:val="0"/>
              <w:spacing w:after="0" w:line="240" w:lineRule="auto"/>
              <w:jc w:val="center"/>
              <w:rPr>
                <w:sz w:val="20"/>
                <w:szCs w:val="20"/>
              </w:rPr>
            </w:pPr>
          </w:p>
        </w:tc>
        <w:tc>
          <w:tcPr>
            <w:tcW w:w="1228" w:type="dxa"/>
          </w:tcPr>
          <w:p w:rsidR="00605B75" w:rsidRPr="00844D12" w:rsidRDefault="00605B75" w:rsidP="00605B75">
            <w:pPr>
              <w:autoSpaceDE w:val="0"/>
              <w:autoSpaceDN w:val="0"/>
              <w:adjustRightInd w:val="0"/>
              <w:spacing w:after="0" w:line="240" w:lineRule="auto"/>
              <w:jc w:val="center"/>
              <w:rPr>
                <w:ins w:id="543" w:author="Jody Cleveland" w:date="2013-09-17T11:07:00Z"/>
                <w:sz w:val="20"/>
                <w:szCs w:val="20"/>
              </w:rPr>
            </w:pPr>
          </w:p>
        </w:tc>
        <w:tc>
          <w:tcPr>
            <w:tcW w:w="1228" w:type="dxa"/>
          </w:tcPr>
          <w:p w:rsidR="00605B75" w:rsidRPr="00844D12" w:rsidRDefault="00605B75" w:rsidP="00844D12">
            <w:pPr>
              <w:autoSpaceDE w:val="0"/>
              <w:autoSpaceDN w:val="0"/>
              <w:adjustRightInd w:val="0"/>
              <w:spacing w:after="0" w:line="240" w:lineRule="auto"/>
              <w:rPr>
                <w:ins w:id="544" w:author="Jody Cleveland" w:date="2013-09-17T11:07:00Z"/>
                <w:sz w:val="20"/>
                <w:szCs w:val="20"/>
              </w:rPr>
            </w:pPr>
          </w:p>
        </w:tc>
      </w:tr>
      <w:tr w:rsidR="00605B75" w:rsidRPr="00844D12" w:rsidTr="00605B75">
        <w:trPr>
          <w:trHeight w:hRule="exact" w:val="251"/>
          <w:jc w:val="center"/>
        </w:trPr>
        <w:tc>
          <w:tcPr>
            <w:tcW w:w="1419" w:type="dxa"/>
            <w:shd w:val="clear" w:color="auto" w:fill="auto"/>
          </w:tcPr>
          <w:p w:rsidR="00605B75" w:rsidRPr="00844D12" w:rsidRDefault="00605B75" w:rsidP="00844D12">
            <w:pPr>
              <w:autoSpaceDE w:val="0"/>
              <w:autoSpaceDN w:val="0"/>
              <w:adjustRightInd w:val="0"/>
              <w:spacing w:before="33" w:after="0" w:line="240" w:lineRule="auto"/>
              <w:ind w:left="112" w:right="-20"/>
              <w:rPr>
                <w:sz w:val="20"/>
                <w:szCs w:val="20"/>
              </w:rPr>
            </w:pPr>
            <w:r w:rsidRPr="00844D12">
              <w:rPr>
                <w:w w:val="91"/>
                <w:sz w:val="20"/>
                <w:szCs w:val="20"/>
              </w:rPr>
              <w:t>INSS</w:t>
            </w:r>
            <w:r w:rsidRPr="00844D12">
              <w:rPr>
                <w:spacing w:val="-3"/>
                <w:w w:val="91"/>
                <w:sz w:val="20"/>
                <w:szCs w:val="20"/>
              </w:rPr>
              <w:t xml:space="preserve"> </w:t>
            </w:r>
            <w:r w:rsidRPr="00844D12">
              <w:rPr>
                <w:sz w:val="20"/>
                <w:szCs w:val="20"/>
              </w:rPr>
              <w:t>stage</w:t>
            </w:r>
          </w:p>
        </w:tc>
        <w:tc>
          <w:tcPr>
            <w:tcW w:w="1350" w:type="dxa"/>
            <w:shd w:val="clear" w:color="auto" w:fill="auto"/>
          </w:tcPr>
          <w:p w:rsidR="00605B75" w:rsidRPr="00844D12" w:rsidRDefault="00605B75" w:rsidP="00844D12">
            <w:pPr>
              <w:autoSpaceDE w:val="0"/>
              <w:autoSpaceDN w:val="0"/>
              <w:adjustRightInd w:val="0"/>
              <w:spacing w:after="0" w:line="240" w:lineRule="auto"/>
              <w:rPr>
                <w:sz w:val="20"/>
                <w:szCs w:val="20"/>
              </w:rPr>
            </w:pPr>
          </w:p>
        </w:tc>
        <w:tc>
          <w:tcPr>
            <w:tcW w:w="1440" w:type="dxa"/>
            <w:shd w:val="clear" w:color="auto" w:fill="auto"/>
          </w:tcPr>
          <w:p w:rsidR="00605B75" w:rsidRPr="00844D12" w:rsidRDefault="00605B75" w:rsidP="00844D12">
            <w:pPr>
              <w:autoSpaceDE w:val="0"/>
              <w:autoSpaceDN w:val="0"/>
              <w:adjustRightInd w:val="0"/>
              <w:spacing w:after="0" w:line="240" w:lineRule="auto"/>
              <w:rPr>
                <w:sz w:val="20"/>
                <w:szCs w:val="20"/>
              </w:rPr>
            </w:pPr>
          </w:p>
        </w:tc>
        <w:tc>
          <w:tcPr>
            <w:tcW w:w="1465" w:type="dxa"/>
            <w:shd w:val="clear" w:color="auto" w:fill="auto"/>
          </w:tcPr>
          <w:p w:rsidR="00605B75" w:rsidRPr="00844D12" w:rsidRDefault="00605B75" w:rsidP="00605B75">
            <w:pPr>
              <w:autoSpaceDE w:val="0"/>
              <w:autoSpaceDN w:val="0"/>
              <w:adjustRightInd w:val="0"/>
              <w:spacing w:before="33" w:after="0" w:line="240" w:lineRule="auto"/>
              <w:ind w:left="197" w:right="-20"/>
              <w:jc w:val="center"/>
              <w:rPr>
                <w:sz w:val="20"/>
                <w:szCs w:val="20"/>
              </w:rPr>
            </w:pPr>
          </w:p>
        </w:tc>
        <w:tc>
          <w:tcPr>
            <w:tcW w:w="1228" w:type="dxa"/>
          </w:tcPr>
          <w:p w:rsidR="00605B75" w:rsidRPr="00844D12" w:rsidRDefault="00605B75" w:rsidP="00605B75">
            <w:pPr>
              <w:autoSpaceDE w:val="0"/>
              <w:autoSpaceDN w:val="0"/>
              <w:adjustRightInd w:val="0"/>
              <w:spacing w:before="33" w:after="0" w:line="240" w:lineRule="auto"/>
              <w:ind w:left="197" w:right="-20"/>
              <w:jc w:val="center"/>
              <w:rPr>
                <w:ins w:id="545" w:author="Jody Cleveland" w:date="2013-09-17T11:07:00Z"/>
                <w:sz w:val="20"/>
                <w:szCs w:val="20"/>
              </w:rPr>
            </w:pPr>
          </w:p>
        </w:tc>
        <w:tc>
          <w:tcPr>
            <w:tcW w:w="1228" w:type="dxa"/>
          </w:tcPr>
          <w:p w:rsidR="00605B75" w:rsidRPr="00844D12" w:rsidRDefault="00605B75" w:rsidP="00844D12">
            <w:pPr>
              <w:autoSpaceDE w:val="0"/>
              <w:autoSpaceDN w:val="0"/>
              <w:adjustRightInd w:val="0"/>
              <w:spacing w:before="33" w:after="0" w:line="240" w:lineRule="auto"/>
              <w:ind w:left="197" w:right="-20"/>
              <w:rPr>
                <w:ins w:id="546" w:author="Jody Cleveland" w:date="2013-09-17T11:07:00Z"/>
                <w:sz w:val="20"/>
                <w:szCs w:val="20"/>
              </w:rPr>
            </w:pPr>
            <w:ins w:id="547" w:author="Jody Cleveland" w:date="2013-09-17T11:07:00Z">
              <w:r w:rsidRPr="00844D12">
                <w:rPr>
                  <w:sz w:val="20"/>
                  <w:szCs w:val="20"/>
                </w:rPr>
                <w:t>0.xxxx</w:t>
              </w:r>
            </w:ins>
          </w:p>
        </w:tc>
      </w:tr>
      <w:tr w:rsidR="00605B75" w:rsidRPr="00844D12" w:rsidTr="00605B75">
        <w:trPr>
          <w:trHeight w:hRule="exact" w:val="251"/>
          <w:jc w:val="center"/>
        </w:trPr>
        <w:tc>
          <w:tcPr>
            <w:tcW w:w="1419" w:type="dxa"/>
            <w:shd w:val="clear" w:color="auto" w:fill="auto"/>
          </w:tcPr>
          <w:p w:rsidR="00605B75" w:rsidRPr="00844D12" w:rsidRDefault="00605B75" w:rsidP="00844D12">
            <w:pPr>
              <w:autoSpaceDE w:val="0"/>
              <w:autoSpaceDN w:val="0"/>
              <w:adjustRightInd w:val="0"/>
              <w:spacing w:before="33" w:after="0" w:line="240" w:lineRule="auto"/>
              <w:ind w:left="352" w:right="-20"/>
              <w:rPr>
                <w:sz w:val="20"/>
                <w:szCs w:val="20"/>
              </w:rPr>
            </w:pPr>
            <w:r w:rsidRPr="00844D12">
              <w:rPr>
                <w:sz w:val="20"/>
                <w:szCs w:val="20"/>
              </w:rPr>
              <w:t>2</w:t>
            </w:r>
            <w:ins w:id="548" w:author="Jody Cleveland" w:date="2013-09-17T16:45:00Z">
              <w:r w:rsidR="002A2923">
                <w:rPr>
                  <w:sz w:val="20"/>
                  <w:szCs w:val="20"/>
                </w:rPr>
                <w:t>,3,4S</w:t>
              </w:r>
            </w:ins>
          </w:p>
        </w:tc>
        <w:tc>
          <w:tcPr>
            <w:tcW w:w="1350" w:type="dxa"/>
            <w:shd w:val="clear" w:color="auto" w:fill="auto"/>
          </w:tcPr>
          <w:p w:rsidR="00605B75" w:rsidRPr="00844D12" w:rsidRDefault="00605B75" w:rsidP="00844D12">
            <w:pPr>
              <w:autoSpaceDE w:val="0"/>
              <w:autoSpaceDN w:val="0"/>
              <w:adjustRightInd w:val="0"/>
              <w:spacing w:before="33" w:after="0" w:line="240" w:lineRule="auto"/>
              <w:ind w:left="463" w:right="-20"/>
              <w:rPr>
                <w:sz w:val="20"/>
                <w:szCs w:val="20"/>
              </w:rPr>
            </w:pPr>
            <w:proofErr w:type="gramStart"/>
            <w:r w:rsidRPr="00844D12">
              <w:rPr>
                <w:sz w:val="20"/>
                <w:szCs w:val="20"/>
              </w:rPr>
              <w:t>n(</w:t>
            </w:r>
            <w:proofErr w:type="gramEnd"/>
            <w:r w:rsidRPr="00844D12">
              <w:rPr>
                <w:sz w:val="20"/>
                <w:szCs w:val="20"/>
              </w:rPr>
              <w:t>%)</w:t>
            </w:r>
          </w:p>
        </w:tc>
        <w:tc>
          <w:tcPr>
            <w:tcW w:w="1440" w:type="dxa"/>
            <w:shd w:val="clear" w:color="auto" w:fill="auto"/>
          </w:tcPr>
          <w:p w:rsidR="00605B75" w:rsidRPr="00844D12" w:rsidRDefault="00605B75" w:rsidP="00844D12">
            <w:pPr>
              <w:autoSpaceDE w:val="0"/>
              <w:autoSpaceDN w:val="0"/>
              <w:adjustRightInd w:val="0"/>
              <w:spacing w:before="33" w:after="0" w:line="240" w:lineRule="auto"/>
              <w:ind w:left="338" w:right="-20"/>
              <w:rPr>
                <w:sz w:val="20"/>
                <w:szCs w:val="20"/>
              </w:rPr>
            </w:pPr>
            <w:r w:rsidRPr="00844D12">
              <w:rPr>
                <w:sz w:val="20"/>
                <w:szCs w:val="20"/>
              </w:rPr>
              <w:t>xx (xx, xx)</w:t>
            </w:r>
          </w:p>
        </w:tc>
        <w:tc>
          <w:tcPr>
            <w:tcW w:w="1465" w:type="dxa"/>
            <w:shd w:val="clear" w:color="auto" w:fill="auto"/>
          </w:tcPr>
          <w:p w:rsidR="00605B75" w:rsidRPr="00844D12" w:rsidRDefault="00605B75" w:rsidP="00605B75">
            <w:pPr>
              <w:autoSpaceDE w:val="0"/>
              <w:autoSpaceDN w:val="0"/>
              <w:adjustRightInd w:val="0"/>
              <w:spacing w:after="0" w:line="240" w:lineRule="auto"/>
              <w:jc w:val="center"/>
              <w:rPr>
                <w:sz w:val="20"/>
                <w:szCs w:val="20"/>
              </w:rPr>
            </w:pPr>
            <w:proofErr w:type="gramStart"/>
            <w:ins w:id="549" w:author="Jody Cleveland" w:date="2013-09-17T11:08:00Z">
              <w:r w:rsidRPr="00844D12">
                <w:rPr>
                  <w:sz w:val="20"/>
                  <w:szCs w:val="20"/>
                </w:rPr>
                <w:t>n(</w:t>
              </w:r>
              <w:proofErr w:type="gramEnd"/>
              <w:r w:rsidRPr="00844D12">
                <w:rPr>
                  <w:sz w:val="20"/>
                  <w:szCs w:val="20"/>
                </w:rPr>
                <w:t>%)</w:t>
              </w:r>
            </w:ins>
          </w:p>
        </w:tc>
        <w:tc>
          <w:tcPr>
            <w:tcW w:w="1228" w:type="dxa"/>
          </w:tcPr>
          <w:p w:rsidR="00605B75" w:rsidRPr="00844D12" w:rsidRDefault="00605B75" w:rsidP="00605B75">
            <w:pPr>
              <w:autoSpaceDE w:val="0"/>
              <w:autoSpaceDN w:val="0"/>
              <w:adjustRightInd w:val="0"/>
              <w:spacing w:after="0" w:line="240" w:lineRule="auto"/>
              <w:jc w:val="center"/>
              <w:rPr>
                <w:ins w:id="550" w:author="Jody Cleveland" w:date="2013-09-17T11:07:00Z"/>
                <w:sz w:val="20"/>
                <w:szCs w:val="20"/>
              </w:rPr>
            </w:pPr>
            <w:ins w:id="551" w:author="Jody Cleveland" w:date="2013-09-17T11:08:00Z">
              <w:r w:rsidRPr="00844D12">
                <w:rPr>
                  <w:sz w:val="20"/>
                  <w:szCs w:val="20"/>
                </w:rPr>
                <w:t>xx (xx, xx)</w:t>
              </w:r>
            </w:ins>
          </w:p>
        </w:tc>
        <w:tc>
          <w:tcPr>
            <w:tcW w:w="1228" w:type="dxa"/>
          </w:tcPr>
          <w:p w:rsidR="00605B75" w:rsidRPr="00844D12" w:rsidRDefault="00605B75" w:rsidP="00844D12">
            <w:pPr>
              <w:autoSpaceDE w:val="0"/>
              <w:autoSpaceDN w:val="0"/>
              <w:adjustRightInd w:val="0"/>
              <w:spacing w:after="0" w:line="240" w:lineRule="auto"/>
              <w:rPr>
                <w:ins w:id="552" w:author="Jody Cleveland" w:date="2013-09-17T11:07:00Z"/>
                <w:sz w:val="20"/>
                <w:szCs w:val="20"/>
              </w:rPr>
            </w:pPr>
          </w:p>
        </w:tc>
      </w:tr>
      <w:tr w:rsidR="002A2923" w:rsidRPr="00844D12" w:rsidTr="00605B75">
        <w:trPr>
          <w:trHeight w:hRule="exact" w:val="251"/>
          <w:jc w:val="center"/>
        </w:trPr>
        <w:tc>
          <w:tcPr>
            <w:tcW w:w="1419" w:type="dxa"/>
            <w:shd w:val="clear" w:color="auto" w:fill="auto"/>
          </w:tcPr>
          <w:p w:rsidR="002A2923" w:rsidRPr="00844D12" w:rsidRDefault="002A2923" w:rsidP="00844D12">
            <w:pPr>
              <w:autoSpaceDE w:val="0"/>
              <w:autoSpaceDN w:val="0"/>
              <w:adjustRightInd w:val="0"/>
              <w:spacing w:before="32" w:after="0" w:line="240" w:lineRule="auto"/>
              <w:ind w:left="352" w:right="-20"/>
              <w:rPr>
                <w:sz w:val="20"/>
                <w:szCs w:val="20"/>
              </w:rPr>
            </w:pPr>
            <w:r w:rsidRPr="00844D12">
              <w:rPr>
                <w:sz w:val="20"/>
                <w:szCs w:val="20"/>
              </w:rPr>
              <w:t>4</w:t>
            </w:r>
          </w:p>
        </w:tc>
        <w:tc>
          <w:tcPr>
            <w:tcW w:w="1350" w:type="dxa"/>
            <w:shd w:val="clear" w:color="auto" w:fill="auto"/>
          </w:tcPr>
          <w:p w:rsidR="002A2923" w:rsidRPr="00844D12" w:rsidRDefault="002A2923" w:rsidP="00844D12">
            <w:pPr>
              <w:autoSpaceDE w:val="0"/>
              <w:autoSpaceDN w:val="0"/>
              <w:adjustRightInd w:val="0"/>
              <w:spacing w:before="32" w:after="0" w:line="240" w:lineRule="auto"/>
              <w:ind w:left="303" w:right="-20"/>
              <w:rPr>
                <w:sz w:val="20"/>
                <w:szCs w:val="20"/>
              </w:rPr>
            </w:pPr>
            <w:r w:rsidRPr="00844D12">
              <w:rPr>
                <w:sz w:val="20"/>
                <w:szCs w:val="20"/>
              </w:rPr>
              <w:t xml:space="preserve">    </w:t>
            </w:r>
            <w:proofErr w:type="gramStart"/>
            <w:r w:rsidRPr="00844D12">
              <w:rPr>
                <w:sz w:val="20"/>
                <w:szCs w:val="20"/>
              </w:rPr>
              <w:t>n(</w:t>
            </w:r>
            <w:proofErr w:type="gramEnd"/>
            <w:r w:rsidRPr="00844D12">
              <w:rPr>
                <w:sz w:val="20"/>
                <w:szCs w:val="20"/>
              </w:rPr>
              <w:t>%)</w:t>
            </w:r>
          </w:p>
        </w:tc>
        <w:tc>
          <w:tcPr>
            <w:tcW w:w="1440" w:type="dxa"/>
            <w:shd w:val="clear" w:color="auto" w:fill="auto"/>
          </w:tcPr>
          <w:p w:rsidR="002A2923" w:rsidRPr="00844D12" w:rsidRDefault="002A2923" w:rsidP="00844D12">
            <w:pPr>
              <w:autoSpaceDE w:val="0"/>
              <w:autoSpaceDN w:val="0"/>
              <w:adjustRightInd w:val="0"/>
              <w:spacing w:before="32" w:after="0" w:line="240" w:lineRule="auto"/>
              <w:ind w:left="338" w:right="-20"/>
              <w:rPr>
                <w:sz w:val="20"/>
                <w:szCs w:val="20"/>
              </w:rPr>
            </w:pPr>
            <w:r w:rsidRPr="00844D12">
              <w:rPr>
                <w:sz w:val="20"/>
                <w:szCs w:val="20"/>
              </w:rPr>
              <w:t>xx (xx, xx)</w:t>
            </w:r>
          </w:p>
        </w:tc>
        <w:tc>
          <w:tcPr>
            <w:tcW w:w="1465" w:type="dxa"/>
            <w:shd w:val="clear" w:color="auto" w:fill="auto"/>
          </w:tcPr>
          <w:p w:rsidR="002A2923" w:rsidRPr="00844D12" w:rsidRDefault="002A2923" w:rsidP="00605B75">
            <w:pPr>
              <w:autoSpaceDE w:val="0"/>
              <w:autoSpaceDN w:val="0"/>
              <w:adjustRightInd w:val="0"/>
              <w:spacing w:after="0" w:line="240" w:lineRule="auto"/>
              <w:jc w:val="center"/>
              <w:rPr>
                <w:sz w:val="20"/>
                <w:szCs w:val="20"/>
              </w:rPr>
            </w:pPr>
            <w:proofErr w:type="gramStart"/>
            <w:ins w:id="553" w:author="Jody Cleveland" w:date="2013-09-17T11:08:00Z">
              <w:r w:rsidRPr="00844D12">
                <w:rPr>
                  <w:sz w:val="20"/>
                  <w:szCs w:val="20"/>
                </w:rPr>
                <w:t>n(</w:t>
              </w:r>
              <w:proofErr w:type="gramEnd"/>
              <w:r w:rsidRPr="00844D12">
                <w:rPr>
                  <w:sz w:val="20"/>
                  <w:szCs w:val="20"/>
                </w:rPr>
                <w:t>%)</w:t>
              </w:r>
            </w:ins>
          </w:p>
        </w:tc>
        <w:tc>
          <w:tcPr>
            <w:tcW w:w="1228" w:type="dxa"/>
          </w:tcPr>
          <w:p w:rsidR="002A2923" w:rsidRPr="00844D12" w:rsidRDefault="002A2923" w:rsidP="00605B75">
            <w:pPr>
              <w:autoSpaceDE w:val="0"/>
              <w:autoSpaceDN w:val="0"/>
              <w:adjustRightInd w:val="0"/>
              <w:spacing w:after="0" w:line="240" w:lineRule="auto"/>
              <w:jc w:val="center"/>
              <w:rPr>
                <w:ins w:id="554" w:author="Jody Cleveland" w:date="2013-09-17T11:07:00Z"/>
                <w:sz w:val="20"/>
                <w:szCs w:val="20"/>
              </w:rPr>
            </w:pPr>
            <w:ins w:id="555" w:author="Jody Cleveland" w:date="2013-09-17T11:08:00Z">
              <w:r w:rsidRPr="00844D12">
                <w:rPr>
                  <w:sz w:val="20"/>
                  <w:szCs w:val="20"/>
                </w:rPr>
                <w:t>xx (xx, xx)</w:t>
              </w:r>
            </w:ins>
          </w:p>
        </w:tc>
        <w:tc>
          <w:tcPr>
            <w:tcW w:w="1228" w:type="dxa"/>
          </w:tcPr>
          <w:p w:rsidR="002A2923" w:rsidRPr="00844D12" w:rsidRDefault="002A2923" w:rsidP="00844D12">
            <w:pPr>
              <w:autoSpaceDE w:val="0"/>
              <w:autoSpaceDN w:val="0"/>
              <w:adjustRightInd w:val="0"/>
              <w:spacing w:after="0" w:line="240" w:lineRule="auto"/>
              <w:rPr>
                <w:ins w:id="556" w:author="Jody Cleveland" w:date="2013-09-17T11:07:00Z"/>
                <w:sz w:val="20"/>
                <w:szCs w:val="20"/>
              </w:rPr>
            </w:pPr>
          </w:p>
        </w:tc>
      </w:tr>
      <w:tr w:rsidR="002A2923" w:rsidRPr="00844D12" w:rsidTr="00B1624C">
        <w:trPr>
          <w:trHeight w:hRule="exact" w:val="251"/>
          <w:jc w:val="center"/>
        </w:trPr>
        <w:tc>
          <w:tcPr>
            <w:tcW w:w="1419" w:type="dxa"/>
            <w:tcBorders>
              <w:bottom w:val="single" w:sz="6" w:space="0" w:color="636466"/>
            </w:tcBorders>
            <w:shd w:val="clear" w:color="auto" w:fill="auto"/>
          </w:tcPr>
          <w:p w:rsidR="002A2923" w:rsidRPr="00844D12" w:rsidRDefault="002A2923" w:rsidP="002A2923">
            <w:pPr>
              <w:autoSpaceDE w:val="0"/>
              <w:autoSpaceDN w:val="0"/>
              <w:adjustRightInd w:val="0"/>
              <w:spacing w:before="32" w:after="0" w:line="240" w:lineRule="auto"/>
              <w:ind w:left="69" w:right="-20"/>
              <w:rPr>
                <w:sz w:val="20"/>
                <w:szCs w:val="20"/>
              </w:rPr>
            </w:pPr>
            <w:r>
              <w:rPr>
                <w:sz w:val="20"/>
                <w:szCs w:val="20"/>
              </w:rPr>
              <w:t>Etc.</w:t>
            </w:r>
          </w:p>
        </w:tc>
        <w:tc>
          <w:tcPr>
            <w:tcW w:w="1350" w:type="dxa"/>
            <w:tcBorders>
              <w:bottom w:val="single" w:sz="6" w:space="0" w:color="636466"/>
            </w:tcBorders>
            <w:shd w:val="clear" w:color="auto" w:fill="auto"/>
          </w:tcPr>
          <w:p w:rsidR="002A2923" w:rsidRPr="00844D12" w:rsidRDefault="002A2923" w:rsidP="00844D12">
            <w:pPr>
              <w:autoSpaceDE w:val="0"/>
              <w:autoSpaceDN w:val="0"/>
              <w:adjustRightInd w:val="0"/>
              <w:spacing w:before="32" w:after="0" w:line="240" w:lineRule="auto"/>
              <w:ind w:left="348" w:right="426"/>
              <w:jc w:val="center"/>
              <w:rPr>
                <w:sz w:val="20"/>
                <w:szCs w:val="20"/>
              </w:rPr>
            </w:pPr>
          </w:p>
        </w:tc>
        <w:tc>
          <w:tcPr>
            <w:tcW w:w="1440" w:type="dxa"/>
            <w:tcBorders>
              <w:bottom w:val="single" w:sz="6" w:space="0" w:color="636466"/>
            </w:tcBorders>
            <w:shd w:val="clear" w:color="auto" w:fill="auto"/>
          </w:tcPr>
          <w:p w:rsidR="002A2923" w:rsidRPr="00844D12" w:rsidRDefault="002A2923" w:rsidP="00844D12">
            <w:pPr>
              <w:autoSpaceDE w:val="0"/>
              <w:autoSpaceDN w:val="0"/>
              <w:adjustRightInd w:val="0"/>
              <w:spacing w:after="0" w:line="240" w:lineRule="auto"/>
              <w:rPr>
                <w:sz w:val="20"/>
                <w:szCs w:val="20"/>
              </w:rPr>
            </w:pPr>
          </w:p>
        </w:tc>
        <w:tc>
          <w:tcPr>
            <w:tcW w:w="1465" w:type="dxa"/>
            <w:tcBorders>
              <w:bottom w:val="single" w:sz="6" w:space="0" w:color="636466"/>
            </w:tcBorders>
            <w:shd w:val="clear" w:color="auto" w:fill="auto"/>
          </w:tcPr>
          <w:p w:rsidR="002A2923" w:rsidRPr="00844D12" w:rsidRDefault="002A2923" w:rsidP="00605B75">
            <w:pPr>
              <w:autoSpaceDE w:val="0"/>
              <w:autoSpaceDN w:val="0"/>
              <w:adjustRightInd w:val="0"/>
              <w:spacing w:after="0" w:line="240" w:lineRule="auto"/>
              <w:jc w:val="center"/>
              <w:rPr>
                <w:sz w:val="20"/>
                <w:szCs w:val="20"/>
              </w:rPr>
            </w:pPr>
          </w:p>
        </w:tc>
        <w:tc>
          <w:tcPr>
            <w:tcW w:w="1228" w:type="dxa"/>
            <w:tcBorders>
              <w:bottom w:val="single" w:sz="6" w:space="0" w:color="636466"/>
            </w:tcBorders>
          </w:tcPr>
          <w:p w:rsidR="002A2923" w:rsidRPr="00844D12" w:rsidRDefault="002A2923" w:rsidP="00605B75">
            <w:pPr>
              <w:autoSpaceDE w:val="0"/>
              <w:autoSpaceDN w:val="0"/>
              <w:adjustRightInd w:val="0"/>
              <w:spacing w:after="0" w:line="240" w:lineRule="auto"/>
              <w:jc w:val="center"/>
              <w:rPr>
                <w:ins w:id="557" w:author="Jody Cleveland" w:date="2013-09-17T11:07:00Z"/>
                <w:sz w:val="20"/>
                <w:szCs w:val="20"/>
              </w:rPr>
            </w:pPr>
          </w:p>
        </w:tc>
        <w:tc>
          <w:tcPr>
            <w:tcW w:w="1228" w:type="dxa"/>
            <w:tcBorders>
              <w:bottom w:val="single" w:sz="6" w:space="0" w:color="636466"/>
            </w:tcBorders>
          </w:tcPr>
          <w:p w:rsidR="002A2923" w:rsidRPr="00844D12" w:rsidRDefault="002A2923" w:rsidP="00844D12">
            <w:pPr>
              <w:autoSpaceDE w:val="0"/>
              <w:autoSpaceDN w:val="0"/>
              <w:adjustRightInd w:val="0"/>
              <w:spacing w:after="0" w:line="240" w:lineRule="auto"/>
              <w:rPr>
                <w:ins w:id="558" w:author="Jody Cleveland" w:date="2013-09-17T11:07:00Z"/>
                <w:sz w:val="20"/>
                <w:szCs w:val="20"/>
              </w:rPr>
            </w:pPr>
          </w:p>
        </w:tc>
      </w:tr>
    </w:tbl>
    <w:p w:rsidR="000E7F20" w:rsidRPr="00A80F52" w:rsidRDefault="00190560" w:rsidP="006B5851">
      <w:pPr>
        <w:ind w:left="540"/>
        <w:rPr>
          <w:sz w:val="20"/>
          <w:szCs w:val="20"/>
        </w:rPr>
      </w:pPr>
      <w:ins w:id="559" w:author="Jody Cleveland" w:date="2013-09-17T16:49:00Z">
        <w:r>
          <w:rPr>
            <w:sz w:val="20"/>
            <w:szCs w:val="20"/>
          </w:rPr>
          <w:t>^</w:t>
        </w:r>
      </w:ins>
      <w:r w:rsidR="006B5851">
        <w:rPr>
          <w:sz w:val="20"/>
          <w:szCs w:val="20"/>
        </w:rPr>
        <w:t xml:space="preserve"> </w:t>
      </w:r>
      <w:proofErr w:type="gramStart"/>
      <w:ins w:id="560" w:author="Jody Cleveland" w:date="2013-09-17T16:48:00Z">
        <w:r w:rsidR="00A80F52">
          <w:rPr>
            <w:sz w:val="20"/>
            <w:szCs w:val="20"/>
          </w:rPr>
          <w:t>the</w:t>
        </w:r>
        <w:proofErr w:type="gramEnd"/>
        <w:r w:rsidR="00A80F52">
          <w:rPr>
            <w:sz w:val="20"/>
            <w:szCs w:val="20"/>
          </w:rPr>
          <w:t xml:space="preserve"> interaction p-value is derived from a Cox proportional hazards model with treatment, factor and treatment*factor interaction.</w:t>
        </w:r>
      </w:ins>
    </w:p>
    <w:p w:rsidR="00844D12" w:rsidRPr="00844D12" w:rsidRDefault="00844D12" w:rsidP="00844D12">
      <w:pPr>
        <w:pStyle w:val="Heading3"/>
      </w:pPr>
      <w:bookmarkStart w:id="561" w:name="_Toc366838295"/>
      <w:r w:rsidRPr="00844D12">
        <w:t xml:space="preserve">Event-Free and Overall Survival within </w:t>
      </w:r>
      <w:r>
        <w:t>HACA Positive Subjects</w:t>
      </w:r>
      <w:bookmarkEnd w:id="561"/>
    </w:p>
    <w:p w:rsidR="00844D12" w:rsidRDefault="00844D12" w:rsidP="00844D12">
      <w:pPr>
        <w:pStyle w:val="listnum0"/>
        <w:numPr>
          <w:ilvl w:val="0"/>
          <w:numId w:val="48"/>
        </w:numPr>
      </w:pPr>
      <w:r w:rsidRPr="00844D12">
        <w:t xml:space="preserve">Summary of </w:t>
      </w:r>
      <w:r w:rsidR="00DE1BED">
        <w:t xml:space="preserve">Event-Free </w:t>
      </w:r>
      <w:r w:rsidRPr="00844D12">
        <w:t xml:space="preserve">Survival </w:t>
      </w:r>
      <w:r w:rsidR="00DE1BED">
        <w:t xml:space="preserve">Interaction with </w:t>
      </w:r>
      <w:r>
        <w:t xml:space="preserve">HACA Positive </w:t>
      </w:r>
      <w:r w:rsidR="00DE1BED">
        <w:t>Findings</w:t>
      </w:r>
    </w:p>
    <w:p w:rsidR="00DE1BED" w:rsidRPr="00844D12" w:rsidRDefault="00DE1BED" w:rsidP="00DE1BED">
      <w:pPr>
        <w:pStyle w:val="listnum0"/>
        <w:numPr>
          <w:ilvl w:val="0"/>
          <w:numId w:val="48"/>
        </w:numPr>
      </w:pPr>
      <w:r w:rsidRPr="00844D12">
        <w:t xml:space="preserve">Summary of </w:t>
      </w:r>
      <w:r>
        <w:t xml:space="preserve">Overall </w:t>
      </w:r>
      <w:r w:rsidRPr="00844D12">
        <w:t xml:space="preserve">Survival </w:t>
      </w:r>
      <w:r>
        <w:t>Interaction with HACA Positive Findings</w:t>
      </w:r>
    </w:p>
    <w:p w:rsidR="00844D12" w:rsidRPr="00844D12" w:rsidRDefault="00117107" w:rsidP="00117107">
      <w:r>
        <w:t xml:space="preserve">HACA data is available for the 30 June 2009 data cut only.  </w:t>
      </w:r>
      <w:r w:rsidR="00844D12">
        <w:t xml:space="preserve">HACA positive subjects will be identified as having a HACA value &gt; 0.300 OD.  </w:t>
      </w:r>
      <w:r>
        <w:t xml:space="preserve">Based on the data from 30 June 2009, the following subjects were determined to be HACA positive:  714387, 719992, 722400, 725497, 734425, 748828, 756911, 774698, 776291, 741017, and 743324.  </w:t>
      </w:r>
      <w:r w:rsidR="00844D12">
        <w:t xml:space="preserve">An indicator variable will be created </w:t>
      </w:r>
      <w:r>
        <w:t xml:space="preserve">in the database </w:t>
      </w:r>
      <w:r w:rsidR="00844D12">
        <w:t>to denote these subjects.  T</w:t>
      </w:r>
      <w:r w:rsidR="00844D12" w:rsidRPr="00844D12">
        <w:t xml:space="preserve">he interaction of </w:t>
      </w:r>
      <w:r w:rsidR="00844D12">
        <w:t xml:space="preserve">HACA with treatment </w:t>
      </w:r>
      <w:r w:rsidR="00DE1BED">
        <w:t xml:space="preserve">in the survival analysis </w:t>
      </w:r>
      <w:r w:rsidR="00844D12" w:rsidRPr="00844D12">
        <w:t xml:space="preserve">will be analyzed </w:t>
      </w:r>
      <w:ins w:id="562" w:author="Jody Cleveland" w:date="2013-09-17T16:50:00Z">
        <w:r w:rsidR="006B5851">
          <w:t>using a Cox proportional hazards model</w:t>
        </w:r>
        <w:r w:rsidR="006B5851" w:rsidRPr="00844D12">
          <w:t xml:space="preserve"> </w:t>
        </w:r>
      </w:ins>
      <w:r w:rsidR="00844D12" w:rsidRPr="00844D12">
        <w:t>as follows</w:t>
      </w:r>
      <w:ins w:id="563" w:author="Jody Cleveland" w:date="2013-09-17T16:50:00Z">
        <w:r w:rsidR="006B5851">
          <w:t>:</w:t>
        </w:r>
      </w:ins>
      <w:r w:rsidR="00844D12" w:rsidRPr="00844D12">
        <w:t xml:space="preserve"> </w:t>
      </w:r>
    </w:p>
    <w:p w:rsidR="00844D12" w:rsidRPr="00844D12" w:rsidRDefault="00844D12" w:rsidP="00844D12">
      <w:pPr>
        <w:spacing w:after="0" w:line="240" w:lineRule="auto"/>
      </w:pPr>
      <w:proofErr w:type="gramStart"/>
      <w:r>
        <w:t>proc</w:t>
      </w:r>
      <w:proofErr w:type="gramEnd"/>
      <w:r>
        <w:t xml:space="preserve"> </w:t>
      </w:r>
      <w:proofErr w:type="spellStart"/>
      <w:r>
        <w:t>phreg</w:t>
      </w:r>
      <w:proofErr w:type="spellEnd"/>
      <w:r>
        <w:t xml:space="preserve"> data=random;</w:t>
      </w:r>
    </w:p>
    <w:p w:rsidR="00844D12" w:rsidRPr="00844D12" w:rsidRDefault="00844D12" w:rsidP="00844D12">
      <w:pPr>
        <w:spacing w:after="0" w:line="240" w:lineRule="auto"/>
      </w:pPr>
      <w:r w:rsidRPr="00844D12">
        <w:t xml:space="preserve">  </w:t>
      </w:r>
      <w:proofErr w:type="gramStart"/>
      <w:r w:rsidRPr="00844D12">
        <w:t>class</w:t>
      </w:r>
      <w:proofErr w:type="gramEnd"/>
      <w:r w:rsidRPr="00844D12">
        <w:t xml:space="preserve"> </w:t>
      </w:r>
      <w:proofErr w:type="spellStart"/>
      <w:r w:rsidRPr="00844D12">
        <w:t>treat_no</w:t>
      </w:r>
      <w:proofErr w:type="spellEnd"/>
      <w:r w:rsidRPr="00844D12">
        <w:t xml:space="preserve"> </w:t>
      </w:r>
      <w:proofErr w:type="spellStart"/>
      <w:r w:rsidR="00AC1C22">
        <w:t>haca</w:t>
      </w:r>
      <w:proofErr w:type="spellEnd"/>
      <w:r w:rsidRPr="00844D12">
        <w:t xml:space="preserve"> ;</w:t>
      </w:r>
    </w:p>
    <w:p w:rsidR="00844D12" w:rsidRPr="00844D12" w:rsidRDefault="00844D12" w:rsidP="00844D12">
      <w:pPr>
        <w:spacing w:after="0" w:line="240" w:lineRule="auto"/>
      </w:pPr>
      <w:r w:rsidRPr="00844D12">
        <w:t xml:space="preserve">  </w:t>
      </w:r>
      <w:proofErr w:type="gramStart"/>
      <w:r w:rsidRPr="00844D12">
        <w:t>model</w:t>
      </w:r>
      <w:proofErr w:type="gramEnd"/>
      <w:r w:rsidRPr="00844D12">
        <w:t xml:space="preserve"> </w:t>
      </w:r>
      <w:proofErr w:type="spellStart"/>
      <w:r w:rsidRPr="00844D12">
        <w:t>efstime</w:t>
      </w:r>
      <w:proofErr w:type="spellEnd"/>
      <w:r w:rsidRPr="00844D12">
        <w:t>*</w:t>
      </w:r>
      <w:proofErr w:type="spellStart"/>
      <w:r w:rsidRPr="00844D12">
        <w:t>efs</w:t>
      </w:r>
      <w:proofErr w:type="spellEnd"/>
      <w:r w:rsidRPr="00844D12">
        <w:t xml:space="preserve">(0) = </w:t>
      </w:r>
      <w:proofErr w:type="spellStart"/>
      <w:r w:rsidRPr="00844D12">
        <w:t>treat_no</w:t>
      </w:r>
      <w:proofErr w:type="spellEnd"/>
      <w:r w:rsidRPr="00844D12">
        <w:t xml:space="preserve">  </w:t>
      </w:r>
      <w:proofErr w:type="spellStart"/>
      <w:r>
        <w:t>haca</w:t>
      </w:r>
      <w:proofErr w:type="spellEnd"/>
      <w:r w:rsidRPr="00844D12">
        <w:t xml:space="preserve">  </w:t>
      </w:r>
      <w:proofErr w:type="spellStart"/>
      <w:r w:rsidRPr="00844D12">
        <w:t>treat_no</w:t>
      </w:r>
      <w:proofErr w:type="spellEnd"/>
      <w:r w:rsidRPr="00844D12">
        <w:t xml:space="preserve">* </w:t>
      </w:r>
      <w:proofErr w:type="spellStart"/>
      <w:r>
        <w:t>haca</w:t>
      </w:r>
      <w:proofErr w:type="spellEnd"/>
      <w:r w:rsidRPr="00844D12">
        <w:t>;</w:t>
      </w:r>
    </w:p>
    <w:p w:rsidR="00844D12" w:rsidRDefault="00844D12" w:rsidP="00AC1C22">
      <w:pPr>
        <w:spacing w:after="0" w:line="240" w:lineRule="auto"/>
      </w:pPr>
      <w:r w:rsidRPr="00844D12">
        <w:t xml:space="preserve">  </w:t>
      </w:r>
      <w:proofErr w:type="gramStart"/>
      <w:r w:rsidRPr="00844D12">
        <w:t>run ;</w:t>
      </w:r>
      <w:proofErr w:type="gramEnd"/>
    </w:p>
    <w:p w:rsidR="00AC1C22" w:rsidRPr="00844D12" w:rsidRDefault="00AC1C22" w:rsidP="00AC1C22">
      <w:pPr>
        <w:spacing w:after="0" w:line="240" w:lineRule="auto"/>
      </w:pPr>
    </w:p>
    <w:p w:rsidR="006B5851" w:rsidRDefault="006B5851" w:rsidP="006B5851">
      <w:pPr>
        <w:rPr>
          <w:ins w:id="564" w:author="Jody Cleveland" w:date="2013-09-17T16:51:00Z"/>
        </w:rPr>
      </w:pPr>
      <w:ins w:id="565" w:author="Jody Cleveland" w:date="2013-09-17T16:50:00Z">
        <w:r>
          <w:t xml:space="preserve">The interaction </w:t>
        </w:r>
      </w:ins>
      <w:ins w:id="566" w:author="Jody Cleveland" w:date="2013-09-17T16:51:00Z">
        <w:r w:rsidRPr="00844D12">
          <w:t xml:space="preserve">p-value </w:t>
        </w:r>
        <w:r>
          <w:t>calculated from the Cox proportional hazard model will be summarized, along with the e</w:t>
        </w:r>
        <w:r w:rsidRPr="00844D12">
          <w:t xml:space="preserve">vent-free and overall survival rates (two-year rates for the 30 June 2009 </w:t>
        </w:r>
        <w:proofErr w:type="spellStart"/>
        <w:r w:rsidRPr="00844D12">
          <w:t>datacut</w:t>
        </w:r>
        <w:proofErr w:type="spellEnd"/>
        <w:r w:rsidRPr="00844D12">
          <w:t xml:space="preserve"> and three</w:t>
        </w:r>
        <w:r w:rsidRPr="00844D12">
          <w:noBreakHyphen/>
          <w:t xml:space="preserve">year rates for the 30 June 2012 </w:t>
        </w:r>
        <w:proofErr w:type="spellStart"/>
        <w:r w:rsidRPr="00844D12">
          <w:t>datacut</w:t>
        </w:r>
        <w:proofErr w:type="spellEnd"/>
        <w:r w:rsidRPr="00844D12">
          <w:t xml:space="preserve">) plus 95% </w:t>
        </w:r>
        <w:r>
          <w:t>CI</w:t>
        </w:r>
        <w:r w:rsidRPr="00844D12">
          <w:t>s</w:t>
        </w:r>
        <w:r>
          <w:t>.  The EFS and OS rates plus 95% CI’s will be</w:t>
        </w:r>
        <w:r w:rsidRPr="00844D12">
          <w:t xml:space="preserve"> </w:t>
        </w:r>
        <w:r>
          <w:t>estimated (and footnoted as) using product</w:t>
        </w:r>
        <w:r>
          <w:noBreakHyphen/>
        </w:r>
        <w:proofErr w:type="spellStart"/>
        <w:r>
          <w:t>limit</w:t>
        </w:r>
        <w:proofErr w:type="spellEnd"/>
        <w:r>
          <w:t xml:space="preserve"> estimates calculated by the Kaplan-Meier method (similar to the primary analysis), but accounting for the prognostic factor in the model, as follows:</w:t>
        </w:r>
      </w:ins>
    </w:p>
    <w:p w:rsidR="006B5851" w:rsidRPr="00844D12" w:rsidRDefault="006B5851" w:rsidP="006B5851">
      <w:pPr>
        <w:spacing w:after="0" w:line="240" w:lineRule="auto"/>
        <w:rPr>
          <w:ins w:id="567" w:author="Jody Cleveland" w:date="2013-09-17T16:51:00Z"/>
        </w:rPr>
      </w:pPr>
      <w:proofErr w:type="gramStart"/>
      <w:ins w:id="568" w:author="Jody Cleveland" w:date="2013-09-17T16:51:00Z">
        <w:r>
          <w:t>proc</w:t>
        </w:r>
        <w:proofErr w:type="gramEnd"/>
        <w:r>
          <w:t xml:space="preserve"> </w:t>
        </w:r>
        <w:proofErr w:type="spellStart"/>
        <w:r>
          <w:t>lifetest</w:t>
        </w:r>
        <w:proofErr w:type="spellEnd"/>
        <w:r>
          <w:t xml:space="preserve"> data=random;</w:t>
        </w:r>
      </w:ins>
    </w:p>
    <w:p w:rsidR="006B5851" w:rsidRPr="00844D12" w:rsidRDefault="006B5851" w:rsidP="006B5851">
      <w:pPr>
        <w:spacing w:after="0" w:line="240" w:lineRule="auto"/>
        <w:rPr>
          <w:ins w:id="569" w:author="Jody Cleveland" w:date="2013-09-17T16:51:00Z"/>
        </w:rPr>
      </w:pPr>
      <w:ins w:id="570" w:author="Jody Cleveland" w:date="2013-09-17T16:51:00Z">
        <w:r>
          <w:t xml:space="preserve"> </w:t>
        </w:r>
        <w:proofErr w:type="gramStart"/>
        <w:r>
          <w:t>time</w:t>
        </w:r>
        <w:proofErr w:type="gramEnd"/>
        <w:r>
          <w:t xml:space="preserve"> </w:t>
        </w:r>
        <w:proofErr w:type="spellStart"/>
        <w:r>
          <w:t>efstime</w:t>
        </w:r>
        <w:proofErr w:type="spellEnd"/>
        <w:r>
          <w:t>*</w:t>
        </w:r>
        <w:proofErr w:type="spellStart"/>
        <w:r>
          <w:t>efs</w:t>
        </w:r>
        <w:proofErr w:type="spellEnd"/>
        <w:r>
          <w:t>(0);</w:t>
        </w:r>
      </w:ins>
    </w:p>
    <w:p w:rsidR="006B5851" w:rsidRPr="00844D12" w:rsidRDefault="006B5851" w:rsidP="006B5851">
      <w:pPr>
        <w:spacing w:after="0" w:line="240" w:lineRule="auto"/>
        <w:rPr>
          <w:ins w:id="571" w:author="Jody Cleveland" w:date="2013-09-17T16:51:00Z"/>
        </w:rPr>
      </w:pPr>
      <w:ins w:id="572" w:author="Jody Cleveland" w:date="2013-09-17T16:51:00Z">
        <w:r>
          <w:t> </w:t>
        </w:r>
        <w:proofErr w:type="gramStart"/>
        <w:r>
          <w:t>strata</w:t>
        </w:r>
        <w:proofErr w:type="gramEnd"/>
        <w:r>
          <w:t xml:space="preserve"> </w:t>
        </w:r>
        <w:proofErr w:type="spellStart"/>
        <w:r w:rsidRPr="00844D12">
          <w:t>treat_no</w:t>
        </w:r>
        <w:proofErr w:type="spellEnd"/>
        <w:r>
          <w:t xml:space="preserve"> </w:t>
        </w:r>
        <w:proofErr w:type="spellStart"/>
        <w:r>
          <w:t>haca</w:t>
        </w:r>
        <w:proofErr w:type="spellEnd"/>
        <w:r>
          <w:t>;</w:t>
        </w:r>
      </w:ins>
    </w:p>
    <w:p w:rsidR="006B5851" w:rsidRDefault="006B5851" w:rsidP="006B5851">
      <w:pPr>
        <w:spacing w:after="0" w:line="240" w:lineRule="auto"/>
        <w:rPr>
          <w:ins w:id="573" w:author="Jody Cleveland" w:date="2013-09-17T16:51:00Z"/>
        </w:rPr>
      </w:pPr>
      <w:proofErr w:type="gramStart"/>
      <w:ins w:id="574" w:author="Jody Cleveland" w:date="2013-09-17T16:51:00Z">
        <w:r>
          <w:t>run</w:t>
        </w:r>
        <w:proofErr w:type="gramEnd"/>
        <w:r>
          <w:t>;</w:t>
        </w:r>
      </w:ins>
    </w:p>
    <w:p w:rsidR="006B5851" w:rsidRDefault="006B5851" w:rsidP="006B5851">
      <w:pPr>
        <w:spacing w:after="0" w:line="240" w:lineRule="auto"/>
        <w:rPr>
          <w:ins w:id="575" w:author="Jody Cleveland" w:date="2013-09-17T16:51:00Z"/>
        </w:rPr>
      </w:pPr>
    </w:p>
    <w:p w:rsidR="00844D12" w:rsidRDefault="00844D12" w:rsidP="00844D12">
      <w:ins w:id="576" w:author="WRAdmin" w:date="2013-09-13T12:03:00Z">
        <w:r w:rsidRPr="00844D12">
          <w:t>The summar</w:t>
        </w:r>
      </w:ins>
      <w:ins w:id="577" w:author="WRAdmin" w:date="2013-09-13T12:37:00Z">
        <w:r w:rsidR="00DE1BED">
          <w:t>ies</w:t>
        </w:r>
      </w:ins>
      <w:ins w:id="578" w:author="WRAdmin" w:date="2013-09-13T12:03:00Z">
        <w:r w:rsidRPr="00844D12">
          <w:t xml:space="preserve"> will look like:</w:t>
        </w:r>
      </w:ins>
    </w:p>
    <w:tbl>
      <w:tblPr>
        <w:tblW w:w="0" w:type="auto"/>
        <w:jc w:val="center"/>
        <w:tblInd w:w="-653" w:type="dxa"/>
        <w:tblLayout w:type="fixed"/>
        <w:tblCellMar>
          <w:left w:w="0" w:type="dxa"/>
          <w:right w:w="0" w:type="dxa"/>
        </w:tblCellMar>
        <w:tblLook w:val="0000"/>
      </w:tblPr>
      <w:tblGrid>
        <w:gridCol w:w="1419"/>
        <w:gridCol w:w="1080"/>
        <w:gridCol w:w="1440"/>
        <w:gridCol w:w="1350"/>
        <w:gridCol w:w="1260"/>
        <w:gridCol w:w="1581"/>
      </w:tblGrid>
      <w:tr w:rsidR="006B5851" w:rsidRPr="00844D12" w:rsidTr="00E33096">
        <w:trPr>
          <w:trHeight w:hRule="exact" w:val="774"/>
          <w:jc w:val="center"/>
        </w:trPr>
        <w:tc>
          <w:tcPr>
            <w:tcW w:w="1419" w:type="dxa"/>
            <w:tcBorders>
              <w:top w:val="single" w:sz="6" w:space="0" w:color="636466"/>
              <w:bottom w:val="single" w:sz="6" w:space="0" w:color="636466"/>
            </w:tcBorders>
            <w:shd w:val="clear" w:color="auto" w:fill="auto"/>
          </w:tcPr>
          <w:p w:rsidR="006B5851" w:rsidRPr="00844D12" w:rsidRDefault="006B5851" w:rsidP="00E33096">
            <w:pPr>
              <w:autoSpaceDE w:val="0"/>
              <w:autoSpaceDN w:val="0"/>
              <w:adjustRightInd w:val="0"/>
              <w:spacing w:after="0" w:line="240" w:lineRule="auto"/>
              <w:jc w:val="center"/>
              <w:rPr>
                <w:sz w:val="20"/>
                <w:szCs w:val="20"/>
              </w:rPr>
            </w:pPr>
          </w:p>
        </w:tc>
        <w:tc>
          <w:tcPr>
            <w:tcW w:w="2520" w:type="dxa"/>
            <w:gridSpan w:val="2"/>
            <w:tcBorders>
              <w:top w:val="single" w:sz="6" w:space="0" w:color="636466"/>
              <w:bottom w:val="single" w:sz="6" w:space="0" w:color="636466"/>
            </w:tcBorders>
            <w:shd w:val="clear" w:color="auto" w:fill="auto"/>
          </w:tcPr>
          <w:p w:rsidR="006B5851" w:rsidRPr="00844D12" w:rsidRDefault="006B5851" w:rsidP="00E33096">
            <w:pPr>
              <w:autoSpaceDE w:val="0"/>
              <w:autoSpaceDN w:val="0"/>
              <w:adjustRightInd w:val="0"/>
              <w:spacing w:before="75" w:after="0" w:line="180" w:lineRule="exact"/>
              <w:ind w:left="133" w:right="97"/>
              <w:jc w:val="center"/>
              <w:rPr>
                <w:w w:val="88"/>
                <w:sz w:val="20"/>
                <w:szCs w:val="20"/>
              </w:rPr>
            </w:pPr>
            <w:r>
              <w:rPr>
                <w:sz w:val="20"/>
                <w:szCs w:val="20"/>
              </w:rPr>
              <w:t>Immunotherapy + RA (n=)</w:t>
            </w:r>
          </w:p>
        </w:tc>
        <w:tc>
          <w:tcPr>
            <w:tcW w:w="2610" w:type="dxa"/>
            <w:gridSpan w:val="2"/>
            <w:tcBorders>
              <w:top w:val="single" w:sz="6" w:space="0" w:color="636466"/>
              <w:bottom w:val="single" w:sz="6" w:space="0" w:color="636466"/>
            </w:tcBorders>
            <w:shd w:val="clear" w:color="auto" w:fill="auto"/>
          </w:tcPr>
          <w:p w:rsidR="006B5851" w:rsidRPr="00844D12" w:rsidRDefault="006B5851" w:rsidP="00E33096">
            <w:pPr>
              <w:autoSpaceDE w:val="0"/>
              <w:autoSpaceDN w:val="0"/>
              <w:adjustRightInd w:val="0"/>
              <w:spacing w:before="15" w:after="0" w:line="240" w:lineRule="exact"/>
              <w:jc w:val="center"/>
              <w:rPr>
                <w:sz w:val="20"/>
                <w:szCs w:val="20"/>
              </w:rPr>
            </w:pPr>
            <w:r>
              <w:rPr>
                <w:sz w:val="20"/>
                <w:szCs w:val="20"/>
              </w:rPr>
              <w:t>RA Alone (n= )</w:t>
            </w:r>
          </w:p>
        </w:tc>
        <w:tc>
          <w:tcPr>
            <w:tcW w:w="1581" w:type="dxa"/>
            <w:tcBorders>
              <w:top w:val="single" w:sz="6" w:space="0" w:color="636466"/>
              <w:bottom w:val="single" w:sz="6" w:space="0" w:color="636466"/>
            </w:tcBorders>
          </w:tcPr>
          <w:p w:rsidR="00E33096" w:rsidRDefault="006B5851" w:rsidP="00E33096">
            <w:pPr>
              <w:autoSpaceDE w:val="0"/>
              <w:autoSpaceDN w:val="0"/>
              <w:adjustRightInd w:val="0"/>
              <w:spacing w:before="15" w:after="0" w:line="240" w:lineRule="exact"/>
              <w:jc w:val="center"/>
              <w:rPr>
                <w:sz w:val="20"/>
                <w:szCs w:val="20"/>
              </w:rPr>
            </w:pPr>
            <w:r>
              <w:rPr>
                <w:sz w:val="20"/>
                <w:szCs w:val="20"/>
              </w:rPr>
              <w:t>Cox PH model Interaction</w:t>
            </w:r>
          </w:p>
          <w:p w:rsidR="006B5851" w:rsidRPr="00844D12" w:rsidRDefault="006B5851" w:rsidP="00E33096">
            <w:pPr>
              <w:autoSpaceDE w:val="0"/>
              <w:autoSpaceDN w:val="0"/>
              <w:adjustRightInd w:val="0"/>
              <w:spacing w:before="15" w:after="0" w:line="240" w:lineRule="exact"/>
              <w:jc w:val="center"/>
              <w:rPr>
                <w:sz w:val="20"/>
                <w:szCs w:val="20"/>
              </w:rPr>
            </w:pPr>
            <w:r>
              <w:rPr>
                <w:sz w:val="20"/>
                <w:szCs w:val="20"/>
              </w:rPr>
              <w:t>p-value^</w:t>
            </w:r>
          </w:p>
        </w:tc>
      </w:tr>
      <w:tr w:rsidR="006B5851" w:rsidRPr="00844D12" w:rsidTr="00E33096">
        <w:trPr>
          <w:trHeight w:hRule="exact" w:val="774"/>
          <w:jc w:val="center"/>
        </w:trPr>
        <w:tc>
          <w:tcPr>
            <w:tcW w:w="1419" w:type="dxa"/>
            <w:vMerge w:val="restart"/>
            <w:tcBorders>
              <w:bottom w:val="single" w:sz="6" w:space="0" w:color="636466"/>
            </w:tcBorders>
            <w:shd w:val="clear" w:color="auto" w:fill="auto"/>
          </w:tcPr>
          <w:p w:rsidR="006B5851" w:rsidRPr="00844D12" w:rsidRDefault="006B5851" w:rsidP="00F77087">
            <w:pPr>
              <w:autoSpaceDE w:val="0"/>
              <w:autoSpaceDN w:val="0"/>
              <w:adjustRightInd w:val="0"/>
              <w:spacing w:after="0" w:line="240" w:lineRule="auto"/>
              <w:jc w:val="center"/>
              <w:rPr>
                <w:sz w:val="20"/>
                <w:szCs w:val="20"/>
              </w:rPr>
            </w:pPr>
          </w:p>
        </w:tc>
        <w:tc>
          <w:tcPr>
            <w:tcW w:w="1080" w:type="dxa"/>
            <w:tcBorders>
              <w:bottom w:val="single" w:sz="6" w:space="0" w:color="636466"/>
            </w:tcBorders>
            <w:shd w:val="clear" w:color="auto" w:fill="auto"/>
          </w:tcPr>
          <w:p w:rsidR="006B5851" w:rsidRPr="00844D12" w:rsidRDefault="006B5851" w:rsidP="00F77087">
            <w:pPr>
              <w:autoSpaceDE w:val="0"/>
              <w:autoSpaceDN w:val="0"/>
              <w:adjustRightInd w:val="0"/>
              <w:spacing w:before="75" w:after="0" w:line="180" w:lineRule="exact"/>
              <w:ind w:left="252" w:right="113"/>
              <w:jc w:val="center"/>
              <w:rPr>
                <w:w w:val="92"/>
                <w:sz w:val="20"/>
                <w:szCs w:val="20"/>
              </w:rPr>
            </w:pPr>
            <w:r w:rsidRPr="00844D12">
              <w:rPr>
                <w:sz w:val="20"/>
                <w:szCs w:val="20"/>
              </w:rPr>
              <w:t>No.</w:t>
            </w:r>
            <w:r w:rsidRPr="00844D12">
              <w:rPr>
                <w:spacing w:val="-9"/>
                <w:sz w:val="20"/>
                <w:szCs w:val="20"/>
              </w:rPr>
              <w:t xml:space="preserve"> </w:t>
            </w:r>
            <w:r w:rsidRPr="00844D12">
              <w:rPr>
                <w:sz w:val="20"/>
                <w:szCs w:val="20"/>
              </w:rPr>
              <w:t>of</w:t>
            </w:r>
            <w:r w:rsidRPr="00844D12">
              <w:rPr>
                <w:spacing w:val="-5"/>
                <w:sz w:val="20"/>
                <w:szCs w:val="20"/>
              </w:rPr>
              <w:t xml:space="preserve"> </w:t>
            </w:r>
            <w:r w:rsidRPr="00844D12">
              <w:rPr>
                <w:w w:val="92"/>
                <w:sz w:val="20"/>
                <w:szCs w:val="20"/>
              </w:rPr>
              <w:t>Patients</w:t>
            </w:r>
          </w:p>
          <w:p w:rsidR="006B5851" w:rsidRPr="00844D12" w:rsidRDefault="006B5851" w:rsidP="00F77087">
            <w:pPr>
              <w:autoSpaceDE w:val="0"/>
              <w:autoSpaceDN w:val="0"/>
              <w:adjustRightInd w:val="0"/>
              <w:spacing w:before="75" w:after="0" w:line="180" w:lineRule="exact"/>
              <w:ind w:left="252" w:right="113"/>
              <w:jc w:val="center"/>
              <w:rPr>
                <w:sz w:val="20"/>
                <w:szCs w:val="20"/>
              </w:rPr>
            </w:pPr>
            <w:r w:rsidRPr="00844D12">
              <w:rPr>
                <w:sz w:val="20"/>
                <w:szCs w:val="20"/>
              </w:rPr>
              <w:t>(N</w:t>
            </w:r>
            <w:r w:rsidRPr="00844D12">
              <w:rPr>
                <w:spacing w:val="-14"/>
                <w:sz w:val="20"/>
                <w:szCs w:val="20"/>
              </w:rPr>
              <w:t xml:space="preserve"> </w:t>
            </w:r>
            <w:r w:rsidRPr="00844D12">
              <w:rPr>
                <w:w w:val="94"/>
                <w:sz w:val="20"/>
                <w:szCs w:val="20"/>
              </w:rPr>
              <w:t>=</w:t>
            </w:r>
            <w:r w:rsidRPr="00844D12">
              <w:rPr>
                <w:spacing w:val="-24"/>
                <w:sz w:val="20"/>
                <w:szCs w:val="20"/>
              </w:rPr>
              <w:t xml:space="preserve"> </w:t>
            </w:r>
            <w:r w:rsidRPr="00844D12">
              <w:rPr>
                <w:w w:val="93"/>
                <w:sz w:val="20"/>
                <w:szCs w:val="20"/>
              </w:rPr>
              <w:t>)</w:t>
            </w:r>
          </w:p>
        </w:tc>
        <w:tc>
          <w:tcPr>
            <w:tcW w:w="1440" w:type="dxa"/>
            <w:tcBorders>
              <w:bottom w:val="single" w:sz="6" w:space="0" w:color="636466"/>
            </w:tcBorders>
            <w:shd w:val="clear" w:color="auto" w:fill="auto"/>
          </w:tcPr>
          <w:p w:rsidR="006B5851" w:rsidRPr="00844D12" w:rsidRDefault="006B5851" w:rsidP="00F77087">
            <w:pPr>
              <w:autoSpaceDE w:val="0"/>
              <w:autoSpaceDN w:val="0"/>
              <w:adjustRightInd w:val="0"/>
              <w:spacing w:before="75" w:after="0" w:line="180" w:lineRule="exact"/>
              <w:ind w:left="133" w:right="97"/>
              <w:jc w:val="center"/>
              <w:rPr>
                <w:sz w:val="20"/>
                <w:szCs w:val="20"/>
              </w:rPr>
            </w:pPr>
            <w:r w:rsidRPr="00844D12">
              <w:rPr>
                <w:w w:val="88"/>
                <w:sz w:val="20"/>
                <w:szCs w:val="20"/>
              </w:rPr>
              <w:t>2-Yr Event-free</w:t>
            </w:r>
            <w:r w:rsidRPr="00844D12">
              <w:rPr>
                <w:spacing w:val="8"/>
                <w:w w:val="88"/>
                <w:sz w:val="20"/>
                <w:szCs w:val="20"/>
              </w:rPr>
              <w:t xml:space="preserve"> </w:t>
            </w:r>
            <w:r w:rsidRPr="00844D12">
              <w:rPr>
                <w:w w:val="91"/>
                <w:sz w:val="20"/>
                <w:szCs w:val="20"/>
              </w:rPr>
              <w:t>Survival</w:t>
            </w:r>
          </w:p>
        </w:tc>
        <w:tc>
          <w:tcPr>
            <w:tcW w:w="1350" w:type="dxa"/>
            <w:tcBorders>
              <w:bottom w:val="single" w:sz="6" w:space="0" w:color="636466"/>
            </w:tcBorders>
            <w:shd w:val="clear" w:color="auto" w:fill="auto"/>
          </w:tcPr>
          <w:p w:rsidR="006B5851" w:rsidRPr="00844D12" w:rsidRDefault="006B5851" w:rsidP="00F77087">
            <w:pPr>
              <w:autoSpaceDE w:val="0"/>
              <w:autoSpaceDN w:val="0"/>
              <w:adjustRightInd w:val="0"/>
              <w:spacing w:before="75" w:after="0" w:line="180" w:lineRule="exact"/>
              <w:ind w:left="252" w:right="113"/>
              <w:jc w:val="center"/>
              <w:rPr>
                <w:w w:val="92"/>
                <w:sz w:val="20"/>
                <w:szCs w:val="20"/>
              </w:rPr>
            </w:pPr>
            <w:r w:rsidRPr="00844D12">
              <w:rPr>
                <w:sz w:val="20"/>
                <w:szCs w:val="20"/>
              </w:rPr>
              <w:t>No.</w:t>
            </w:r>
            <w:r w:rsidRPr="00844D12">
              <w:rPr>
                <w:spacing w:val="-9"/>
                <w:sz w:val="20"/>
                <w:szCs w:val="20"/>
              </w:rPr>
              <w:t xml:space="preserve"> </w:t>
            </w:r>
            <w:r w:rsidRPr="00844D12">
              <w:rPr>
                <w:sz w:val="20"/>
                <w:szCs w:val="20"/>
              </w:rPr>
              <w:t>of</w:t>
            </w:r>
            <w:r w:rsidRPr="00844D12">
              <w:rPr>
                <w:spacing w:val="-5"/>
                <w:sz w:val="20"/>
                <w:szCs w:val="20"/>
              </w:rPr>
              <w:t xml:space="preserve"> </w:t>
            </w:r>
            <w:r w:rsidRPr="00844D12">
              <w:rPr>
                <w:w w:val="92"/>
                <w:sz w:val="20"/>
                <w:szCs w:val="20"/>
              </w:rPr>
              <w:t>Patients</w:t>
            </w:r>
          </w:p>
          <w:p w:rsidR="006B5851" w:rsidRPr="00844D12" w:rsidRDefault="006B5851" w:rsidP="00F77087">
            <w:pPr>
              <w:autoSpaceDE w:val="0"/>
              <w:autoSpaceDN w:val="0"/>
              <w:adjustRightInd w:val="0"/>
              <w:spacing w:after="0" w:line="180" w:lineRule="exact"/>
              <w:ind w:left="131" w:right="253" w:firstLine="140"/>
              <w:jc w:val="center"/>
              <w:rPr>
                <w:sz w:val="20"/>
                <w:szCs w:val="20"/>
              </w:rPr>
            </w:pPr>
            <w:r w:rsidRPr="00844D12">
              <w:rPr>
                <w:sz w:val="20"/>
                <w:szCs w:val="20"/>
              </w:rPr>
              <w:t>(N</w:t>
            </w:r>
            <w:r w:rsidRPr="00844D12">
              <w:rPr>
                <w:spacing w:val="-14"/>
                <w:sz w:val="20"/>
                <w:szCs w:val="20"/>
              </w:rPr>
              <w:t xml:space="preserve"> </w:t>
            </w:r>
            <w:r w:rsidRPr="00844D12">
              <w:rPr>
                <w:w w:val="94"/>
                <w:sz w:val="20"/>
                <w:szCs w:val="20"/>
              </w:rPr>
              <w:t>=</w:t>
            </w:r>
            <w:r w:rsidRPr="00844D12">
              <w:rPr>
                <w:spacing w:val="-24"/>
                <w:sz w:val="20"/>
                <w:szCs w:val="20"/>
              </w:rPr>
              <w:t xml:space="preserve"> </w:t>
            </w:r>
            <w:r w:rsidRPr="00844D12">
              <w:rPr>
                <w:w w:val="93"/>
                <w:sz w:val="20"/>
                <w:szCs w:val="20"/>
              </w:rPr>
              <w:t>)</w:t>
            </w:r>
          </w:p>
        </w:tc>
        <w:tc>
          <w:tcPr>
            <w:tcW w:w="1260" w:type="dxa"/>
            <w:tcBorders>
              <w:bottom w:val="single" w:sz="6" w:space="0" w:color="636466"/>
            </w:tcBorders>
          </w:tcPr>
          <w:p w:rsidR="006B5851" w:rsidRPr="00844D12" w:rsidRDefault="006B5851" w:rsidP="00F77087">
            <w:pPr>
              <w:autoSpaceDE w:val="0"/>
              <w:autoSpaceDN w:val="0"/>
              <w:adjustRightInd w:val="0"/>
              <w:spacing w:before="15" w:after="0" w:line="240" w:lineRule="exact"/>
              <w:jc w:val="center"/>
              <w:rPr>
                <w:sz w:val="20"/>
                <w:szCs w:val="20"/>
              </w:rPr>
            </w:pPr>
            <w:r w:rsidRPr="00844D12">
              <w:rPr>
                <w:w w:val="88"/>
                <w:sz w:val="20"/>
                <w:szCs w:val="20"/>
              </w:rPr>
              <w:t>2-Yr Event-free</w:t>
            </w:r>
            <w:r w:rsidRPr="00844D12">
              <w:rPr>
                <w:spacing w:val="8"/>
                <w:w w:val="88"/>
                <w:sz w:val="20"/>
                <w:szCs w:val="20"/>
              </w:rPr>
              <w:t xml:space="preserve"> </w:t>
            </w:r>
            <w:r w:rsidRPr="00844D12">
              <w:rPr>
                <w:w w:val="91"/>
                <w:sz w:val="20"/>
                <w:szCs w:val="20"/>
              </w:rPr>
              <w:t>Survival</w:t>
            </w:r>
          </w:p>
        </w:tc>
        <w:tc>
          <w:tcPr>
            <w:tcW w:w="1581" w:type="dxa"/>
            <w:tcBorders>
              <w:bottom w:val="single" w:sz="6" w:space="0" w:color="636466"/>
            </w:tcBorders>
          </w:tcPr>
          <w:p w:rsidR="006B5851" w:rsidRPr="00844D12" w:rsidRDefault="006B5851" w:rsidP="00F77087">
            <w:pPr>
              <w:autoSpaceDE w:val="0"/>
              <w:autoSpaceDN w:val="0"/>
              <w:adjustRightInd w:val="0"/>
              <w:spacing w:before="15" w:after="0" w:line="240" w:lineRule="exact"/>
              <w:jc w:val="center"/>
              <w:rPr>
                <w:sz w:val="20"/>
                <w:szCs w:val="20"/>
              </w:rPr>
            </w:pPr>
          </w:p>
          <w:p w:rsidR="006B5851" w:rsidRPr="00844D12" w:rsidRDefault="006B5851" w:rsidP="00F77087">
            <w:pPr>
              <w:autoSpaceDE w:val="0"/>
              <w:autoSpaceDN w:val="0"/>
              <w:adjustRightInd w:val="0"/>
              <w:spacing w:before="15" w:after="0" w:line="240" w:lineRule="exact"/>
              <w:jc w:val="center"/>
              <w:rPr>
                <w:sz w:val="20"/>
                <w:szCs w:val="20"/>
              </w:rPr>
            </w:pPr>
          </w:p>
        </w:tc>
      </w:tr>
      <w:tr w:rsidR="006B5851" w:rsidRPr="00844D12" w:rsidTr="00E33096">
        <w:trPr>
          <w:trHeight w:hRule="exact" w:val="237"/>
          <w:jc w:val="center"/>
        </w:trPr>
        <w:tc>
          <w:tcPr>
            <w:tcW w:w="1419" w:type="dxa"/>
            <w:vMerge/>
            <w:tcBorders>
              <w:top w:val="single" w:sz="6" w:space="0" w:color="636466"/>
              <w:bottom w:val="single" w:sz="6" w:space="0" w:color="636466"/>
            </w:tcBorders>
            <w:shd w:val="clear" w:color="auto" w:fill="auto"/>
          </w:tcPr>
          <w:p w:rsidR="006B5851" w:rsidRPr="00844D12" w:rsidRDefault="006B5851" w:rsidP="00F77087">
            <w:pPr>
              <w:autoSpaceDE w:val="0"/>
              <w:autoSpaceDN w:val="0"/>
              <w:adjustRightInd w:val="0"/>
              <w:spacing w:after="0" w:line="180" w:lineRule="exact"/>
              <w:ind w:left="162" w:right="106" w:firstLine="140"/>
              <w:rPr>
                <w:sz w:val="20"/>
                <w:szCs w:val="20"/>
              </w:rPr>
            </w:pPr>
          </w:p>
        </w:tc>
        <w:tc>
          <w:tcPr>
            <w:tcW w:w="1080" w:type="dxa"/>
            <w:tcBorders>
              <w:top w:val="single" w:sz="6" w:space="0" w:color="636466"/>
              <w:bottom w:val="single" w:sz="6" w:space="0" w:color="636466"/>
            </w:tcBorders>
            <w:shd w:val="clear" w:color="auto" w:fill="auto"/>
          </w:tcPr>
          <w:p w:rsidR="006B5851" w:rsidRPr="00844D12" w:rsidRDefault="006B5851" w:rsidP="00F77087">
            <w:pPr>
              <w:autoSpaceDE w:val="0"/>
              <w:autoSpaceDN w:val="0"/>
              <w:adjustRightInd w:val="0"/>
              <w:spacing w:before="16" w:after="0" w:line="240" w:lineRule="auto"/>
              <w:ind w:left="378" w:right="342"/>
              <w:jc w:val="center"/>
              <w:rPr>
                <w:sz w:val="20"/>
                <w:szCs w:val="20"/>
              </w:rPr>
            </w:pPr>
            <w:proofErr w:type="gramStart"/>
            <w:r w:rsidRPr="00844D12">
              <w:rPr>
                <w:i/>
                <w:iCs/>
                <w:w w:val="95"/>
                <w:sz w:val="20"/>
                <w:szCs w:val="20"/>
              </w:rPr>
              <w:t>n</w:t>
            </w:r>
            <w:proofErr w:type="gramEnd"/>
            <w:r w:rsidRPr="00844D12">
              <w:rPr>
                <w:i/>
                <w:iCs/>
                <w:w w:val="95"/>
                <w:sz w:val="20"/>
                <w:szCs w:val="20"/>
              </w:rPr>
              <w:t xml:space="preserve"> (%)</w:t>
            </w:r>
          </w:p>
        </w:tc>
        <w:tc>
          <w:tcPr>
            <w:tcW w:w="1440" w:type="dxa"/>
            <w:tcBorders>
              <w:top w:val="single" w:sz="6" w:space="0" w:color="636466"/>
              <w:bottom w:val="single" w:sz="6" w:space="0" w:color="636466"/>
            </w:tcBorders>
            <w:shd w:val="clear" w:color="auto" w:fill="auto"/>
          </w:tcPr>
          <w:p w:rsidR="006B5851" w:rsidRPr="00844D12" w:rsidRDefault="006B5851" w:rsidP="00F77087">
            <w:pPr>
              <w:autoSpaceDE w:val="0"/>
              <w:autoSpaceDN w:val="0"/>
              <w:adjustRightInd w:val="0"/>
              <w:spacing w:before="16" w:after="0" w:line="240" w:lineRule="auto"/>
              <w:ind w:left="90" w:right="342"/>
              <w:jc w:val="center"/>
              <w:rPr>
                <w:sz w:val="20"/>
                <w:szCs w:val="20"/>
              </w:rPr>
            </w:pPr>
            <w:r w:rsidRPr="00844D12">
              <w:rPr>
                <w:i/>
                <w:iCs/>
                <w:w w:val="95"/>
                <w:sz w:val="20"/>
                <w:szCs w:val="20"/>
              </w:rPr>
              <w:t>%</w:t>
            </w:r>
            <w:r>
              <w:rPr>
                <w:i/>
                <w:iCs/>
                <w:w w:val="95"/>
                <w:sz w:val="20"/>
                <w:szCs w:val="20"/>
              </w:rPr>
              <w:t xml:space="preserve"> (95% CI)</w:t>
            </w:r>
          </w:p>
        </w:tc>
        <w:tc>
          <w:tcPr>
            <w:tcW w:w="1350" w:type="dxa"/>
            <w:tcBorders>
              <w:top w:val="single" w:sz="6" w:space="0" w:color="636466"/>
              <w:bottom w:val="single" w:sz="6" w:space="0" w:color="636466"/>
            </w:tcBorders>
            <w:shd w:val="clear" w:color="auto" w:fill="auto"/>
          </w:tcPr>
          <w:p w:rsidR="006B5851" w:rsidRPr="00844D12" w:rsidRDefault="006B5851" w:rsidP="00F77087">
            <w:pPr>
              <w:autoSpaceDE w:val="0"/>
              <w:autoSpaceDN w:val="0"/>
              <w:adjustRightInd w:val="0"/>
              <w:spacing w:after="0" w:line="240" w:lineRule="auto"/>
              <w:jc w:val="center"/>
              <w:rPr>
                <w:sz w:val="20"/>
                <w:szCs w:val="20"/>
              </w:rPr>
            </w:pPr>
            <w:proofErr w:type="gramStart"/>
            <w:r w:rsidRPr="00844D12">
              <w:rPr>
                <w:i/>
                <w:iCs/>
                <w:w w:val="95"/>
                <w:sz w:val="20"/>
                <w:szCs w:val="20"/>
              </w:rPr>
              <w:t>n</w:t>
            </w:r>
            <w:proofErr w:type="gramEnd"/>
            <w:r w:rsidRPr="00844D12">
              <w:rPr>
                <w:i/>
                <w:iCs/>
                <w:w w:val="95"/>
                <w:sz w:val="20"/>
                <w:szCs w:val="20"/>
              </w:rPr>
              <w:t xml:space="preserve"> (%)</w:t>
            </w:r>
          </w:p>
        </w:tc>
        <w:tc>
          <w:tcPr>
            <w:tcW w:w="1260" w:type="dxa"/>
            <w:tcBorders>
              <w:top w:val="single" w:sz="6" w:space="0" w:color="636466"/>
              <w:bottom w:val="single" w:sz="6" w:space="0" w:color="636466"/>
            </w:tcBorders>
          </w:tcPr>
          <w:p w:rsidR="006B5851" w:rsidRPr="00844D12" w:rsidRDefault="006B5851" w:rsidP="00F77087">
            <w:pPr>
              <w:autoSpaceDE w:val="0"/>
              <w:autoSpaceDN w:val="0"/>
              <w:adjustRightInd w:val="0"/>
              <w:spacing w:after="0" w:line="240" w:lineRule="auto"/>
              <w:jc w:val="center"/>
              <w:rPr>
                <w:sz w:val="20"/>
                <w:szCs w:val="20"/>
              </w:rPr>
            </w:pPr>
            <w:r w:rsidRPr="00844D12">
              <w:rPr>
                <w:i/>
                <w:iCs/>
                <w:w w:val="95"/>
                <w:sz w:val="20"/>
                <w:szCs w:val="20"/>
              </w:rPr>
              <w:t>%</w:t>
            </w:r>
            <w:r>
              <w:rPr>
                <w:i/>
                <w:iCs/>
                <w:w w:val="95"/>
                <w:sz w:val="20"/>
                <w:szCs w:val="20"/>
              </w:rPr>
              <w:t xml:space="preserve"> (95% CI)</w:t>
            </w:r>
          </w:p>
        </w:tc>
        <w:tc>
          <w:tcPr>
            <w:tcW w:w="1581" w:type="dxa"/>
            <w:tcBorders>
              <w:top w:val="single" w:sz="6" w:space="0" w:color="636466"/>
              <w:bottom w:val="single" w:sz="6" w:space="0" w:color="636466"/>
            </w:tcBorders>
          </w:tcPr>
          <w:p w:rsidR="006B5851" w:rsidRPr="00844D12" w:rsidRDefault="006B5851" w:rsidP="00F77087">
            <w:pPr>
              <w:autoSpaceDE w:val="0"/>
              <w:autoSpaceDN w:val="0"/>
              <w:adjustRightInd w:val="0"/>
              <w:spacing w:after="0" w:line="240" w:lineRule="auto"/>
              <w:rPr>
                <w:sz w:val="20"/>
                <w:szCs w:val="20"/>
              </w:rPr>
            </w:pPr>
          </w:p>
        </w:tc>
      </w:tr>
      <w:tr w:rsidR="006B5851" w:rsidRPr="00844D12" w:rsidTr="00E33096">
        <w:trPr>
          <w:trHeight w:hRule="exact" w:val="251"/>
          <w:jc w:val="center"/>
        </w:trPr>
        <w:tc>
          <w:tcPr>
            <w:tcW w:w="1419" w:type="dxa"/>
            <w:tcBorders>
              <w:top w:val="single" w:sz="6" w:space="0" w:color="636466"/>
            </w:tcBorders>
            <w:shd w:val="clear" w:color="auto" w:fill="auto"/>
          </w:tcPr>
          <w:p w:rsidR="006B5851" w:rsidRPr="00844D12" w:rsidRDefault="006B5851" w:rsidP="00F77087">
            <w:pPr>
              <w:autoSpaceDE w:val="0"/>
              <w:autoSpaceDN w:val="0"/>
              <w:adjustRightInd w:val="0"/>
              <w:spacing w:before="33" w:after="0" w:line="240" w:lineRule="auto"/>
              <w:ind w:left="352" w:right="-20"/>
              <w:rPr>
                <w:sz w:val="20"/>
                <w:szCs w:val="20"/>
              </w:rPr>
            </w:pPr>
          </w:p>
        </w:tc>
        <w:tc>
          <w:tcPr>
            <w:tcW w:w="1080" w:type="dxa"/>
            <w:tcBorders>
              <w:top w:val="single" w:sz="6" w:space="0" w:color="636466"/>
            </w:tcBorders>
            <w:shd w:val="clear" w:color="auto" w:fill="auto"/>
          </w:tcPr>
          <w:p w:rsidR="006B5851" w:rsidRPr="00844D12" w:rsidRDefault="006B5851" w:rsidP="00F77087">
            <w:pPr>
              <w:autoSpaceDE w:val="0"/>
              <w:autoSpaceDN w:val="0"/>
              <w:adjustRightInd w:val="0"/>
              <w:spacing w:before="33" w:after="0" w:line="240" w:lineRule="auto"/>
              <w:ind w:left="303" w:right="-20"/>
              <w:rPr>
                <w:sz w:val="20"/>
                <w:szCs w:val="20"/>
              </w:rPr>
            </w:pPr>
          </w:p>
        </w:tc>
        <w:tc>
          <w:tcPr>
            <w:tcW w:w="1440" w:type="dxa"/>
            <w:tcBorders>
              <w:top w:val="single" w:sz="6" w:space="0" w:color="636466"/>
            </w:tcBorders>
            <w:shd w:val="clear" w:color="auto" w:fill="auto"/>
          </w:tcPr>
          <w:p w:rsidR="006B5851" w:rsidRPr="00844D12" w:rsidRDefault="006B5851" w:rsidP="00F77087">
            <w:pPr>
              <w:autoSpaceDE w:val="0"/>
              <w:autoSpaceDN w:val="0"/>
              <w:adjustRightInd w:val="0"/>
              <w:spacing w:before="33" w:after="0" w:line="240" w:lineRule="auto"/>
              <w:ind w:left="338" w:right="-20"/>
              <w:rPr>
                <w:sz w:val="20"/>
                <w:szCs w:val="20"/>
              </w:rPr>
            </w:pPr>
          </w:p>
        </w:tc>
        <w:tc>
          <w:tcPr>
            <w:tcW w:w="1350" w:type="dxa"/>
            <w:tcBorders>
              <w:top w:val="single" w:sz="6" w:space="0" w:color="636466"/>
            </w:tcBorders>
            <w:shd w:val="clear" w:color="auto" w:fill="auto"/>
          </w:tcPr>
          <w:p w:rsidR="006B5851" w:rsidRPr="00844D12" w:rsidRDefault="006B5851" w:rsidP="00F77087">
            <w:pPr>
              <w:autoSpaceDE w:val="0"/>
              <w:autoSpaceDN w:val="0"/>
              <w:adjustRightInd w:val="0"/>
              <w:spacing w:after="0" w:line="240" w:lineRule="auto"/>
              <w:jc w:val="center"/>
              <w:rPr>
                <w:sz w:val="20"/>
                <w:szCs w:val="20"/>
              </w:rPr>
            </w:pPr>
          </w:p>
        </w:tc>
        <w:tc>
          <w:tcPr>
            <w:tcW w:w="1260" w:type="dxa"/>
            <w:tcBorders>
              <w:top w:val="single" w:sz="6" w:space="0" w:color="636466"/>
            </w:tcBorders>
          </w:tcPr>
          <w:p w:rsidR="006B5851" w:rsidRPr="00844D12" w:rsidRDefault="006B5851" w:rsidP="00F77087">
            <w:pPr>
              <w:autoSpaceDE w:val="0"/>
              <w:autoSpaceDN w:val="0"/>
              <w:adjustRightInd w:val="0"/>
              <w:spacing w:after="0" w:line="240" w:lineRule="auto"/>
              <w:jc w:val="center"/>
              <w:rPr>
                <w:sz w:val="20"/>
                <w:szCs w:val="20"/>
              </w:rPr>
            </w:pPr>
          </w:p>
        </w:tc>
        <w:tc>
          <w:tcPr>
            <w:tcW w:w="1581" w:type="dxa"/>
            <w:tcBorders>
              <w:top w:val="single" w:sz="6" w:space="0" w:color="636466"/>
            </w:tcBorders>
          </w:tcPr>
          <w:p w:rsidR="006B5851" w:rsidRPr="00844D12" w:rsidRDefault="006B5851" w:rsidP="00F77087">
            <w:pPr>
              <w:autoSpaceDE w:val="0"/>
              <w:autoSpaceDN w:val="0"/>
              <w:adjustRightInd w:val="0"/>
              <w:spacing w:after="0" w:line="240" w:lineRule="auto"/>
              <w:rPr>
                <w:sz w:val="20"/>
                <w:szCs w:val="20"/>
              </w:rPr>
            </w:pPr>
          </w:p>
        </w:tc>
      </w:tr>
      <w:tr w:rsidR="006B5851" w:rsidRPr="00844D12" w:rsidTr="00E33096">
        <w:trPr>
          <w:trHeight w:hRule="exact" w:val="251"/>
          <w:jc w:val="center"/>
        </w:trPr>
        <w:tc>
          <w:tcPr>
            <w:tcW w:w="1419" w:type="dxa"/>
            <w:shd w:val="clear" w:color="auto" w:fill="auto"/>
          </w:tcPr>
          <w:p w:rsidR="006B5851" w:rsidRPr="00844D12" w:rsidRDefault="006B5851" w:rsidP="00F77087">
            <w:pPr>
              <w:autoSpaceDE w:val="0"/>
              <w:autoSpaceDN w:val="0"/>
              <w:adjustRightInd w:val="0"/>
              <w:spacing w:before="33" w:after="0" w:line="240" w:lineRule="auto"/>
              <w:ind w:left="112" w:right="-20"/>
              <w:rPr>
                <w:sz w:val="20"/>
                <w:szCs w:val="20"/>
              </w:rPr>
            </w:pPr>
            <w:proofErr w:type="spellStart"/>
            <w:r>
              <w:rPr>
                <w:sz w:val="20"/>
                <w:szCs w:val="20"/>
              </w:rPr>
              <w:t>Haca</w:t>
            </w:r>
            <w:proofErr w:type="spellEnd"/>
            <w:r>
              <w:rPr>
                <w:sz w:val="20"/>
                <w:szCs w:val="20"/>
              </w:rPr>
              <w:t xml:space="preserve"> Positive</w:t>
            </w:r>
          </w:p>
        </w:tc>
        <w:tc>
          <w:tcPr>
            <w:tcW w:w="1080" w:type="dxa"/>
            <w:shd w:val="clear" w:color="auto" w:fill="auto"/>
          </w:tcPr>
          <w:p w:rsidR="006B5851" w:rsidRPr="00844D12" w:rsidRDefault="006B5851" w:rsidP="00F77087">
            <w:pPr>
              <w:autoSpaceDE w:val="0"/>
              <w:autoSpaceDN w:val="0"/>
              <w:adjustRightInd w:val="0"/>
              <w:spacing w:after="0" w:line="240" w:lineRule="auto"/>
              <w:rPr>
                <w:sz w:val="20"/>
                <w:szCs w:val="20"/>
              </w:rPr>
            </w:pPr>
          </w:p>
        </w:tc>
        <w:tc>
          <w:tcPr>
            <w:tcW w:w="1440" w:type="dxa"/>
            <w:shd w:val="clear" w:color="auto" w:fill="auto"/>
          </w:tcPr>
          <w:p w:rsidR="006B5851" w:rsidRPr="00844D12" w:rsidRDefault="006B5851" w:rsidP="00F77087">
            <w:pPr>
              <w:autoSpaceDE w:val="0"/>
              <w:autoSpaceDN w:val="0"/>
              <w:adjustRightInd w:val="0"/>
              <w:spacing w:after="0" w:line="240" w:lineRule="auto"/>
              <w:rPr>
                <w:sz w:val="20"/>
                <w:szCs w:val="20"/>
              </w:rPr>
            </w:pPr>
          </w:p>
        </w:tc>
        <w:tc>
          <w:tcPr>
            <w:tcW w:w="1350" w:type="dxa"/>
            <w:shd w:val="clear" w:color="auto" w:fill="auto"/>
          </w:tcPr>
          <w:p w:rsidR="006B5851" w:rsidRPr="00844D12" w:rsidRDefault="006B5851" w:rsidP="00F77087">
            <w:pPr>
              <w:autoSpaceDE w:val="0"/>
              <w:autoSpaceDN w:val="0"/>
              <w:adjustRightInd w:val="0"/>
              <w:spacing w:before="33" w:after="0" w:line="240" w:lineRule="auto"/>
              <w:ind w:left="197" w:right="-20"/>
              <w:jc w:val="center"/>
              <w:rPr>
                <w:sz w:val="20"/>
                <w:szCs w:val="20"/>
              </w:rPr>
            </w:pPr>
          </w:p>
        </w:tc>
        <w:tc>
          <w:tcPr>
            <w:tcW w:w="1260" w:type="dxa"/>
          </w:tcPr>
          <w:p w:rsidR="006B5851" w:rsidRPr="00844D12" w:rsidRDefault="006B5851" w:rsidP="00F77087">
            <w:pPr>
              <w:autoSpaceDE w:val="0"/>
              <w:autoSpaceDN w:val="0"/>
              <w:adjustRightInd w:val="0"/>
              <w:spacing w:before="33" w:after="0" w:line="240" w:lineRule="auto"/>
              <w:ind w:left="197" w:right="-20"/>
              <w:jc w:val="center"/>
              <w:rPr>
                <w:sz w:val="20"/>
                <w:szCs w:val="20"/>
              </w:rPr>
            </w:pPr>
          </w:p>
        </w:tc>
        <w:tc>
          <w:tcPr>
            <w:tcW w:w="1581" w:type="dxa"/>
          </w:tcPr>
          <w:p w:rsidR="006B5851" w:rsidRPr="00844D12" w:rsidRDefault="006B5851" w:rsidP="00F77087">
            <w:pPr>
              <w:autoSpaceDE w:val="0"/>
              <w:autoSpaceDN w:val="0"/>
              <w:adjustRightInd w:val="0"/>
              <w:spacing w:before="33" w:after="0" w:line="240" w:lineRule="auto"/>
              <w:ind w:left="197" w:right="-20"/>
              <w:rPr>
                <w:sz w:val="20"/>
                <w:szCs w:val="20"/>
              </w:rPr>
            </w:pPr>
            <w:r w:rsidRPr="00844D12">
              <w:rPr>
                <w:sz w:val="20"/>
                <w:szCs w:val="20"/>
              </w:rPr>
              <w:t>0.xxxx</w:t>
            </w:r>
          </w:p>
        </w:tc>
      </w:tr>
      <w:tr w:rsidR="006B5851" w:rsidRPr="00844D12" w:rsidTr="00E33096">
        <w:trPr>
          <w:trHeight w:hRule="exact" w:val="251"/>
          <w:jc w:val="center"/>
        </w:trPr>
        <w:tc>
          <w:tcPr>
            <w:tcW w:w="1419" w:type="dxa"/>
            <w:shd w:val="clear" w:color="auto" w:fill="auto"/>
          </w:tcPr>
          <w:p w:rsidR="006B5851" w:rsidRPr="00844D12" w:rsidRDefault="006B5851" w:rsidP="00F77087">
            <w:pPr>
              <w:autoSpaceDE w:val="0"/>
              <w:autoSpaceDN w:val="0"/>
              <w:adjustRightInd w:val="0"/>
              <w:spacing w:before="33" w:after="0" w:line="240" w:lineRule="auto"/>
              <w:ind w:left="352" w:right="-20"/>
              <w:rPr>
                <w:sz w:val="20"/>
                <w:szCs w:val="20"/>
              </w:rPr>
            </w:pPr>
            <w:r>
              <w:rPr>
                <w:w w:val="91"/>
                <w:sz w:val="20"/>
                <w:szCs w:val="20"/>
              </w:rPr>
              <w:t>Yes</w:t>
            </w:r>
          </w:p>
        </w:tc>
        <w:tc>
          <w:tcPr>
            <w:tcW w:w="1080" w:type="dxa"/>
            <w:shd w:val="clear" w:color="auto" w:fill="auto"/>
          </w:tcPr>
          <w:p w:rsidR="006B5851" w:rsidRPr="00844D12" w:rsidRDefault="006B5851" w:rsidP="00F77087">
            <w:pPr>
              <w:autoSpaceDE w:val="0"/>
              <w:autoSpaceDN w:val="0"/>
              <w:adjustRightInd w:val="0"/>
              <w:spacing w:before="33" w:after="0" w:line="240" w:lineRule="auto"/>
              <w:ind w:left="463" w:right="-20"/>
              <w:rPr>
                <w:sz w:val="20"/>
                <w:szCs w:val="20"/>
              </w:rPr>
            </w:pPr>
            <w:proofErr w:type="gramStart"/>
            <w:r>
              <w:rPr>
                <w:sz w:val="20"/>
                <w:szCs w:val="20"/>
              </w:rPr>
              <w:t>n</w:t>
            </w:r>
            <w:proofErr w:type="gramEnd"/>
            <w:r>
              <w:rPr>
                <w:sz w:val="20"/>
                <w:szCs w:val="20"/>
              </w:rPr>
              <w:t xml:space="preserve"> </w:t>
            </w:r>
            <w:r w:rsidRPr="00844D12">
              <w:rPr>
                <w:sz w:val="20"/>
                <w:szCs w:val="20"/>
              </w:rPr>
              <w:t>(%)</w:t>
            </w:r>
          </w:p>
        </w:tc>
        <w:tc>
          <w:tcPr>
            <w:tcW w:w="1440" w:type="dxa"/>
            <w:shd w:val="clear" w:color="auto" w:fill="auto"/>
          </w:tcPr>
          <w:p w:rsidR="006B5851" w:rsidRPr="00844D12" w:rsidRDefault="006B5851" w:rsidP="00F77087">
            <w:pPr>
              <w:autoSpaceDE w:val="0"/>
              <w:autoSpaceDN w:val="0"/>
              <w:adjustRightInd w:val="0"/>
              <w:spacing w:before="33" w:after="0" w:line="240" w:lineRule="auto"/>
              <w:ind w:left="338" w:right="-20"/>
              <w:rPr>
                <w:sz w:val="20"/>
                <w:szCs w:val="20"/>
              </w:rPr>
            </w:pPr>
            <w:r w:rsidRPr="00844D12">
              <w:rPr>
                <w:sz w:val="20"/>
                <w:szCs w:val="20"/>
              </w:rPr>
              <w:t>xx (xx, xx)</w:t>
            </w:r>
          </w:p>
        </w:tc>
        <w:tc>
          <w:tcPr>
            <w:tcW w:w="1350" w:type="dxa"/>
            <w:shd w:val="clear" w:color="auto" w:fill="auto"/>
          </w:tcPr>
          <w:p w:rsidR="006B5851" w:rsidRPr="00844D12" w:rsidRDefault="006B5851" w:rsidP="00F77087">
            <w:pPr>
              <w:autoSpaceDE w:val="0"/>
              <w:autoSpaceDN w:val="0"/>
              <w:adjustRightInd w:val="0"/>
              <w:spacing w:after="0" w:line="240" w:lineRule="auto"/>
              <w:jc w:val="center"/>
              <w:rPr>
                <w:sz w:val="20"/>
                <w:szCs w:val="20"/>
              </w:rPr>
            </w:pPr>
            <w:proofErr w:type="gramStart"/>
            <w:r w:rsidRPr="00844D12">
              <w:rPr>
                <w:sz w:val="20"/>
                <w:szCs w:val="20"/>
              </w:rPr>
              <w:t>n(</w:t>
            </w:r>
            <w:proofErr w:type="gramEnd"/>
            <w:r w:rsidRPr="00844D12">
              <w:rPr>
                <w:sz w:val="20"/>
                <w:szCs w:val="20"/>
              </w:rPr>
              <w:t>%)</w:t>
            </w:r>
          </w:p>
        </w:tc>
        <w:tc>
          <w:tcPr>
            <w:tcW w:w="1260" w:type="dxa"/>
          </w:tcPr>
          <w:p w:rsidR="006B5851" w:rsidRPr="00844D12" w:rsidRDefault="006B5851" w:rsidP="00F77087">
            <w:pPr>
              <w:autoSpaceDE w:val="0"/>
              <w:autoSpaceDN w:val="0"/>
              <w:adjustRightInd w:val="0"/>
              <w:spacing w:after="0" w:line="240" w:lineRule="auto"/>
              <w:jc w:val="center"/>
              <w:rPr>
                <w:sz w:val="20"/>
                <w:szCs w:val="20"/>
              </w:rPr>
            </w:pPr>
            <w:r w:rsidRPr="00844D12">
              <w:rPr>
                <w:sz w:val="20"/>
                <w:szCs w:val="20"/>
              </w:rPr>
              <w:t>xx (xx, xx)</w:t>
            </w:r>
          </w:p>
        </w:tc>
        <w:tc>
          <w:tcPr>
            <w:tcW w:w="1581" w:type="dxa"/>
          </w:tcPr>
          <w:p w:rsidR="006B5851" w:rsidRPr="00844D12" w:rsidRDefault="006B5851" w:rsidP="00F77087">
            <w:pPr>
              <w:autoSpaceDE w:val="0"/>
              <w:autoSpaceDN w:val="0"/>
              <w:adjustRightInd w:val="0"/>
              <w:spacing w:after="0" w:line="240" w:lineRule="auto"/>
              <w:rPr>
                <w:sz w:val="20"/>
                <w:szCs w:val="20"/>
              </w:rPr>
            </w:pPr>
          </w:p>
        </w:tc>
      </w:tr>
      <w:tr w:rsidR="006B5851" w:rsidRPr="00844D12" w:rsidTr="00E33096">
        <w:trPr>
          <w:trHeight w:hRule="exact" w:val="251"/>
          <w:jc w:val="center"/>
        </w:trPr>
        <w:tc>
          <w:tcPr>
            <w:tcW w:w="1419" w:type="dxa"/>
            <w:shd w:val="clear" w:color="auto" w:fill="auto"/>
          </w:tcPr>
          <w:p w:rsidR="006B5851" w:rsidRPr="00844D12" w:rsidRDefault="006B5851" w:rsidP="006B5851">
            <w:pPr>
              <w:autoSpaceDE w:val="0"/>
              <w:autoSpaceDN w:val="0"/>
              <w:adjustRightInd w:val="0"/>
              <w:spacing w:before="33" w:after="0" w:line="240" w:lineRule="auto"/>
              <w:ind w:left="352" w:right="-20"/>
              <w:rPr>
                <w:sz w:val="20"/>
                <w:szCs w:val="20"/>
              </w:rPr>
            </w:pPr>
            <w:r>
              <w:rPr>
                <w:sz w:val="20"/>
                <w:szCs w:val="20"/>
              </w:rPr>
              <w:t>No</w:t>
            </w:r>
          </w:p>
        </w:tc>
        <w:tc>
          <w:tcPr>
            <w:tcW w:w="1080" w:type="dxa"/>
            <w:shd w:val="clear" w:color="auto" w:fill="auto"/>
          </w:tcPr>
          <w:p w:rsidR="006B5851" w:rsidRPr="00844D12" w:rsidRDefault="006B5851" w:rsidP="006B5851">
            <w:pPr>
              <w:autoSpaceDE w:val="0"/>
              <w:autoSpaceDN w:val="0"/>
              <w:adjustRightInd w:val="0"/>
              <w:spacing w:before="33" w:after="0" w:line="240" w:lineRule="auto"/>
              <w:ind w:left="303" w:right="-20"/>
              <w:rPr>
                <w:sz w:val="20"/>
                <w:szCs w:val="20"/>
              </w:rPr>
            </w:pPr>
            <w:r w:rsidRPr="00844D12">
              <w:rPr>
                <w:w w:val="89"/>
                <w:sz w:val="20"/>
                <w:szCs w:val="20"/>
              </w:rPr>
              <w:t xml:space="preserve">    </w:t>
            </w:r>
            <w:proofErr w:type="gramStart"/>
            <w:r w:rsidRPr="00844D12">
              <w:rPr>
                <w:sz w:val="20"/>
                <w:szCs w:val="20"/>
              </w:rPr>
              <w:t>n(</w:t>
            </w:r>
            <w:proofErr w:type="gramEnd"/>
            <w:r w:rsidRPr="00844D12">
              <w:rPr>
                <w:sz w:val="20"/>
                <w:szCs w:val="20"/>
              </w:rPr>
              <w:t>%)</w:t>
            </w:r>
          </w:p>
        </w:tc>
        <w:tc>
          <w:tcPr>
            <w:tcW w:w="1440" w:type="dxa"/>
            <w:shd w:val="clear" w:color="auto" w:fill="auto"/>
          </w:tcPr>
          <w:p w:rsidR="006B5851" w:rsidRPr="00844D12" w:rsidRDefault="006B5851" w:rsidP="00F77087">
            <w:pPr>
              <w:autoSpaceDE w:val="0"/>
              <w:autoSpaceDN w:val="0"/>
              <w:adjustRightInd w:val="0"/>
              <w:spacing w:before="33" w:after="0" w:line="240" w:lineRule="auto"/>
              <w:ind w:left="338" w:right="-20"/>
              <w:rPr>
                <w:sz w:val="20"/>
                <w:szCs w:val="20"/>
              </w:rPr>
            </w:pPr>
            <w:r w:rsidRPr="00844D12">
              <w:rPr>
                <w:sz w:val="20"/>
                <w:szCs w:val="20"/>
              </w:rPr>
              <w:t>xx (xx, xx)</w:t>
            </w:r>
          </w:p>
        </w:tc>
        <w:tc>
          <w:tcPr>
            <w:tcW w:w="1350" w:type="dxa"/>
            <w:shd w:val="clear" w:color="auto" w:fill="auto"/>
          </w:tcPr>
          <w:p w:rsidR="006B5851" w:rsidRPr="00844D12" w:rsidRDefault="006B5851" w:rsidP="00F77087">
            <w:pPr>
              <w:autoSpaceDE w:val="0"/>
              <w:autoSpaceDN w:val="0"/>
              <w:adjustRightInd w:val="0"/>
              <w:spacing w:after="0" w:line="240" w:lineRule="auto"/>
              <w:jc w:val="center"/>
              <w:rPr>
                <w:sz w:val="20"/>
                <w:szCs w:val="20"/>
              </w:rPr>
            </w:pPr>
            <w:proofErr w:type="gramStart"/>
            <w:r w:rsidRPr="00844D12">
              <w:rPr>
                <w:sz w:val="20"/>
                <w:szCs w:val="20"/>
              </w:rPr>
              <w:t>n(</w:t>
            </w:r>
            <w:proofErr w:type="gramEnd"/>
            <w:r w:rsidRPr="00844D12">
              <w:rPr>
                <w:sz w:val="20"/>
                <w:szCs w:val="20"/>
              </w:rPr>
              <w:t>%)</w:t>
            </w:r>
          </w:p>
        </w:tc>
        <w:tc>
          <w:tcPr>
            <w:tcW w:w="1260" w:type="dxa"/>
          </w:tcPr>
          <w:p w:rsidR="006B5851" w:rsidRPr="00844D12" w:rsidRDefault="006B5851" w:rsidP="00F77087">
            <w:pPr>
              <w:autoSpaceDE w:val="0"/>
              <w:autoSpaceDN w:val="0"/>
              <w:adjustRightInd w:val="0"/>
              <w:spacing w:after="0" w:line="240" w:lineRule="auto"/>
              <w:jc w:val="center"/>
              <w:rPr>
                <w:sz w:val="20"/>
                <w:szCs w:val="20"/>
              </w:rPr>
            </w:pPr>
            <w:r w:rsidRPr="00844D12">
              <w:rPr>
                <w:sz w:val="20"/>
                <w:szCs w:val="20"/>
              </w:rPr>
              <w:t>xx (xx, xx)</w:t>
            </w:r>
          </w:p>
        </w:tc>
        <w:tc>
          <w:tcPr>
            <w:tcW w:w="1581" w:type="dxa"/>
          </w:tcPr>
          <w:p w:rsidR="006B5851" w:rsidRPr="00844D12" w:rsidRDefault="006B5851" w:rsidP="00F77087">
            <w:pPr>
              <w:autoSpaceDE w:val="0"/>
              <w:autoSpaceDN w:val="0"/>
              <w:adjustRightInd w:val="0"/>
              <w:spacing w:after="0" w:line="240" w:lineRule="auto"/>
              <w:rPr>
                <w:sz w:val="20"/>
                <w:szCs w:val="20"/>
              </w:rPr>
            </w:pPr>
          </w:p>
        </w:tc>
      </w:tr>
      <w:tr w:rsidR="006B5851" w:rsidRPr="00844D12" w:rsidTr="00E33096">
        <w:trPr>
          <w:trHeight w:hRule="exact" w:val="251"/>
          <w:jc w:val="center"/>
        </w:trPr>
        <w:tc>
          <w:tcPr>
            <w:tcW w:w="1419" w:type="dxa"/>
            <w:tcBorders>
              <w:bottom w:val="single" w:sz="6" w:space="0" w:color="636466"/>
            </w:tcBorders>
            <w:shd w:val="clear" w:color="auto" w:fill="auto"/>
          </w:tcPr>
          <w:p w:rsidR="006B5851" w:rsidRPr="00844D12" w:rsidRDefault="006B5851" w:rsidP="00F77087">
            <w:pPr>
              <w:autoSpaceDE w:val="0"/>
              <w:autoSpaceDN w:val="0"/>
              <w:adjustRightInd w:val="0"/>
              <w:spacing w:before="32" w:after="0" w:line="240" w:lineRule="auto"/>
              <w:ind w:left="69" w:right="-20"/>
              <w:rPr>
                <w:sz w:val="20"/>
                <w:szCs w:val="20"/>
              </w:rPr>
            </w:pPr>
          </w:p>
        </w:tc>
        <w:tc>
          <w:tcPr>
            <w:tcW w:w="1080" w:type="dxa"/>
            <w:tcBorders>
              <w:bottom w:val="single" w:sz="6" w:space="0" w:color="636466"/>
            </w:tcBorders>
            <w:shd w:val="clear" w:color="auto" w:fill="auto"/>
          </w:tcPr>
          <w:p w:rsidR="006B5851" w:rsidRPr="00844D12" w:rsidRDefault="006B5851" w:rsidP="00F77087">
            <w:pPr>
              <w:autoSpaceDE w:val="0"/>
              <w:autoSpaceDN w:val="0"/>
              <w:adjustRightInd w:val="0"/>
              <w:spacing w:before="32" w:after="0" w:line="240" w:lineRule="auto"/>
              <w:ind w:left="348" w:right="426"/>
              <w:jc w:val="center"/>
              <w:rPr>
                <w:sz w:val="20"/>
                <w:szCs w:val="20"/>
              </w:rPr>
            </w:pPr>
          </w:p>
        </w:tc>
        <w:tc>
          <w:tcPr>
            <w:tcW w:w="1440" w:type="dxa"/>
            <w:tcBorders>
              <w:bottom w:val="single" w:sz="6" w:space="0" w:color="636466"/>
            </w:tcBorders>
            <w:shd w:val="clear" w:color="auto" w:fill="auto"/>
          </w:tcPr>
          <w:p w:rsidR="006B5851" w:rsidRPr="00844D12" w:rsidRDefault="006B5851" w:rsidP="00F77087">
            <w:pPr>
              <w:autoSpaceDE w:val="0"/>
              <w:autoSpaceDN w:val="0"/>
              <w:adjustRightInd w:val="0"/>
              <w:spacing w:after="0" w:line="240" w:lineRule="auto"/>
              <w:rPr>
                <w:sz w:val="20"/>
                <w:szCs w:val="20"/>
              </w:rPr>
            </w:pPr>
          </w:p>
        </w:tc>
        <w:tc>
          <w:tcPr>
            <w:tcW w:w="1350" w:type="dxa"/>
            <w:tcBorders>
              <w:bottom w:val="single" w:sz="6" w:space="0" w:color="636466"/>
            </w:tcBorders>
            <w:shd w:val="clear" w:color="auto" w:fill="auto"/>
          </w:tcPr>
          <w:p w:rsidR="006B5851" w:rsidRPr="00844D12" w:rsidRDefault="006B5851" w:rsidP="00F77087">
            <w:pPr>
              <w:autoSpaceDE w:val="0"/>
              <w:autoSpaceDN w:val="0"/>
              <w:adjustRightInd w:val="0"/>
              <w:spacing w:after="0" w:line="240" w:lineRule="auto"/>
              <w:jc w:val="center"/>
              <w:rPr>
                <w:sz w:val="20"/>
                <w:szCs w:val="20"/>
              </w:rPr>
            </w:pPr>
          </w:p>
        </w:tc>
        <w:tc>
          <w:tcPr>
            <w:tcW w:w="1260" w:type="dxa"/>
            <w:tcBorders>
              <w:bottom w:val="single" w:sz="6" w:space="0" w:color="636466"/>
            </w:tcBorders>
          </w:tcPr>
          <w:p w:rsidR="006B5851" w:rsidRPr="00844D12" w:rsidRDefault="006B5851" w:rsidP="00F77087">
            <w:pPr>
              <w:autoSpaceDE w:val="0"/>
              <w:autoSpaceDN w:val="0"/>
              <w:adjustRightInd w:val="0"/>
              <w:spacing w:after="0" w:line="240" w:lineRule="auto"/>
              <w:jc w:val="center"/>
              <w:rPr>
                <w:sz w:val="20"/>
                <w:szCs w:val="20"/>
              </w:rPr>
            </w:pPr>
          </w:p>
        </w:tc>
        <w:tc>
          <w:tcPr>
            <w:tcW w:w="1581" w:type="dxa"/>
            <w:tcBorders>
              <w:bottom w:val="single" w:sz="6" w:space="0" w:color="636466"/>
            </w:tcBorders>
          </w:tcPr>
          <w:p w:rsidR="006B5851" w:rsidRPr="00844D12" w:rsidRDefault="006B5851" w:rsidP="00F77087">
            <w:pPr>
              <w:autoSpaceDE w:val="0"/>
              <w:autoSpaceDN w:val="0"/>
              <w:adjustRightInd w:val="0"/>
              <w:spacing w:after="0" w:line="240" w:lineRule="auto"/>
              <w:rPr>
                <w:sz w:val="20"/>
                <w:szCs w:val="20"/>
              </w:rPr>
            </w:pPr>
          </w:p>
        </w:tc>
      </w:tr>
    </w:tbl>
    <w:p w:rsidR="00844D12" w:rsidRPr="00844D12" w:rsidRDefault="006B5851" w:rsidP="006B5851">
      <w:pPr>
        <w:ind w:left="450"/>
      </w:pPr>
      <w:ins w:id="579" w:author="Jody Cleveland" w:date="2013-09-17T16:49:00Z">
        <w:r>
          <w:rPr>
            <w:sz w:val="20"/>
            <w:szCs w:val="20"/>
          </w:rPr>
          <w:t>^</w:t>
        </w:r>
      </w:ins>
      <w:r>
        <w:rPr>
          <w:sz w:val="20"/>
          <w:szCs w:val="20"/>
        </w:rPr>
        <w:t xml:space="preserve"> </w:t>
      </w:r>
      <w:proofErr w:type="gramStart"/>
      <w:ins w:id="580" w:author="Jody Cleveland" w:date="2013-09-17T16:48:00Z">
        <w:r>
          <w:rPr>
            <w:sz w:val="20"/>
            <w:szCs w:val="20"/>
          </w:rPr>
          <w:t>the</w:t>
        </w:r>
        <w:proofErr w:type="gramEnd"/>
        <w:r>
          <w:rPr>
            <w:sz w:val="20"/>
            <w:szCs w:val="20"/>
          </w:rPr>
          <w:t xml:space="preserve"> interaction p-value is derived from a Cox proportional hazards model with treatment, factor and treatment*factor interaction.</w:t>
        </w:r>
      </w:ins>
    </w:p>
    <w:p w:rsidR="00224DF7" w:rsidRPr="00844D12" w:rsidRDefault="00224DF7" w:rsidP="00224DF7">
      <w:pPr>
        <w:pStyle w:val="Heading3"/>
      </w:pPr>
      <w:bookmarkStart w:id="581" w:name="_Toc366838296"/>
      <w:r w:rsidRPr="00844D12">
        <w:t>Disease Status</w:t>
      </w:r>
      <w:bookmarkEnd w:id="581"/>
    </w:p>
    <w:p w:rsidR="00224DF7" w:rsidRPr="00844D12" w:rsidRDefault="00224DF7" w:rsidP="00AB0EE1">
      <w:pPr>
        <w:pStyle w:val="listnum0"/>
        <w:numPr>
          <w:ilvl w:val="0"/>
          <w:numId w:val="32"/>
        </w:numPr>
      </w:pPr>
      <w:r w:rsidRPr="00844D12">
        <w:t>Listing of Disease Status</w:t>
      </w:r>
    </w:p>
    <w:p w:rsidR="00224DF7" w:rsidRPr="00844D12" w:rsidRDefault="00224DF7" w:rsidP="00AB0EE1">
      <w:pPr>
        <w:pStyle w:val="listnum0"/>
        <w:numPr>
          <w:ilvl w:val="0"/>
          <w:numId w:val="32"/>
        </w:numPr>
      </w:pPr>
      <w:r w:rsidRPr="00844D12">
        <w:t>Summary of Disease Status</w:t>
      </w:r>
    </w:p>
    <w:p w:rsidR="00224DF7" w:rsidRPr="00844D12" w:rsidRDefault="00224DF7" w:rsidP="00002807">
      <w:r w:rsidRPr="00844D12">
        <w:t>Disease status data were collected as ordinal variables.  Disease status will be listed by course/cycle, as well as summarized by number (percent) within course/cycle and treatment group and overall, using the ordinal categories: (1) remission/stable disease, (2) relapse, (3) progressive disease, (4)</w:t>
      </w:r>
      <w:r w:rsidR="000B5AFB" w:rsidRPr="00844D12">
        <w:t> </w:t>
      </w:r>
      <w:r w:rsidRPr="00844D12">
        <w:t>secondary malignancy, (5) death, and (6) unknown.</w:t>
      </w:r>
      <w:r w:rsidR="00503A45" w:rsidRPr="00844D12">
        <w:t xml:space="preserve">  The denominator </w:t>
      </w:r>
      <w:r w:rsidR="00503A45" w:rsidRPr="00844D12">
        <w:lastRenderedPageBreak/>
        <w:t>for percentage calculations will be the number of subjects who provided data for disease status within each course.</w:t>
      </w:r>
    </w:p>
    <w:p w:rsidR="00BF1071" w:rsidRPr="00844D12" w:rsidRDefault="00472EE0" w:rsidP="006C3B14">
      <w:pPr>
        <w:pStyle w:val="Heading3"/>
      </w:pPr>
      <w:bookmarkStart w:id="582" w:name="_Toc366838297"/>
      <w:r w:rsidRPr="00844D12">
        <w:t>Minimal Residual Disease (MRD)</w:t>
      </w:r>
      <w:bookmarkEnd w:id="582"/>
    </w:p>
    <w:p w:rsidR="00BF1071" w:rsidRPr="00844D12" w:rsidRDefault="00BF1071" w:rsidP="00AB0EE1">
      <w:pPr>
        <w:pStyle w:val="ListNum"/>
        <w:numPr>
          <w:ilvl w:val="0"/>
          <w:numId w:val="20"/>
        </w:numPr>
      </w:pPr>
      <w:r w:rsidRPr="00844D12">
        <w:t xml:space="preserve">Listing of </w:t>
      </w:r>
      <w:r w:rsidR="00472EE0" w:rsidRPr="00844D12">
        <w:t>MRD</w:t>
      </w:r>
      <w:r w:rsidRPr="00844D12">
        <w:t xml:space="preserve"> </w:t>
      </w:r>
      <w:r w:rsidR="00501DB4" w:rsidRPr="00844D12">
        <w:t>Assessments</w:t>
      </w:r>
      <w:r w:rsidR="0069323D" w:rsidRPr="00844D12">
        <w:t xml:space="preserve"> by MIBG</w:t>
      </w:r>
    </w:p>
    <w:p w:rsidR="0069323D" w:rsidRPr="00844D12" w:rsidRDefault="0069323D" w:rsidP="00AB0EE1">
      <w:pPr>
        <w:pStyle w:val="ListNum"/>
        <w:numPr>
          <w:ilvl w:val="0"/>
          <w:numId w:val="20"/>
        </w:numPr>
      </w:pPr>
      <w:r w:rsidRPr="00844D12">
        <w:t>Listing of MRD Assessments by RT-PCR (TLDA)</w:t>
      </w:r>
    </w:p>
    <w:p w:rsidR="00B330A2" w:rsidRPr="00844D12" w:rsidRDefault="00B330A2" w:rsidP="00AB0EE1">
      <w:pPr>
        <w:pStyle w:val="ListNum"/>
        <w:numPr>
          <w:ilvl w:val="0"/>
          <w:numId w:val="20"/>
        </w:numPr>
      </w:pPr>
      <w:r w:rsidRPr="00844D12">
        <w:t>Summary of MIBG Results</w:t>
      </w:r>
    </w:p>
    <w:p w:rsidR="00702D1F" w:rsidRPr="00844D12" w:rsidRDefault="004408FB" w:rsidP="00BF1071">
      <w:r w:rsidRPr="00844D12">
        <w:t>MIBG</w:t>
      </w:r>
      <w:r w:rsidR="001A6208" w:rsidRPr="00844D12">
        <w:t xml:space="preserve"> data </w:t>
      </w:r>
      <w:r w:rsidR="0069520F" w:rsidRPr="00844D12">
        <w:t xml:space="preserve">were collected on the </w:t>
      </w:r>
      <w:r w:rsidR="00720974" w:rsidRPr="00844D12">
        <w:t>CRF</w:t>
      </w:r>
      <w:r w:rsidR="001A6208" w:rsidRPr="00844D12">
        <w:t xml:space="preserve">.  </w:t>
      </w:r>
      <w:r w:rsidR="007C3009" w:rsidRPr="00844D12">
        <w:t xml:space="preserve">RT-PCR </w:t>
      </w:r>
      <w:r w:rsidR="008D073C" w:rsidRPr="00844D12">
        <w:t>(</w:t>
      </w:r>
      <w:proofErr w:type="spellStart"/>
      <w:r w:rsidR="008D073C" w:rsidRPr="00844D12">
        <w:t>Taqman</w:t>
      </w:r>
      <w:proofErr w:type="spellEnd"/>
      <w:r w:rsidR="00F07D48" w:rsidRPr="00844D12">
        <w:rPr>
          <w:vertAlign w:val="superscript"/>
        </w:rPr>
        <w:t>®</w:t>
      </w:r>
      <w:r w:rsidR="008D073C" w:rsidRPr="00844D12">
        <w:t xml:space="preserve"> Low Density Array [TLDA]) </w:t>
      </w:r>
      <w:r w:rsidR="007C3009" w:rsidRPr="00844D12">
        <w:t xml:space="preserve">data </w:t>
      </w:r>
      <w:r w:rsidR="0069520F" w:rsidRPr="00844D12">
        <w:t xml:space="preserve">were </w:t>
      </w:r>
      <w:r w:rsidR="007C3009" w:rsidRPr="00844D12">
        <w:t xml:space="preserve">analyzed by Dr. Seeger’s laboratory.  </w:t>
      </w:r>
      <w:r w:rsidRPr="00844D12">
        <w:t>Immunocytology data</w:t>
      </w:r>
      <w:r w:rsidR="00A409FC" w:rsidRPr="00844D12">
        <w:t xml:space="preserve"> have not yet been analyzed and are therefore not included in these planned analyses</w:t>
      </w:r>
      <w:r w:rsidRPr="00844D12">
        <w:t xml:space="preserve">. </w:t>
      </w:r>
      <w:r w:rsidR="00A802A0" w:rsidRPr="00844D12">
        <w:t xml:space="preserve"> </w:t>
      </w:r>
    </w:p>
    <w:p w:rsidR="0010301A" w:rsidRPr="00844D12" w:rsidRDefault="00472EE0" w:rsidP="00BF1071">
      <w:r w:rsidRPr="00844D12">
        <w:t>MRD</w:t>
      </w:r>
      <w:r w:rsidR="00BF1071" w:rsidRPr="00844D12">
        <w:t xml:space="preserve"> </w:t>
      </w:r>
      <w:r w:rsidR="00501DB4" w:rsidRPr="00844D12">
        <w:t>assessments</w:t>
      </w:r>
      <w:r w:rsidR="00A60D29" w:rsidRPr="00844D12">
        <w:t xml:space="preserve"> based on MIBG</w:t>
      </w:r>
      <w:r w:rsidR="00C048C8" w:rsidRPr="00844D12">
        <w:t xml:space="preserve"> scans of the primary tumor</w:t>
      </w:r>
      <w:r w:rsidR="00A60D29" w:rsidRPr="00844D12">
        <w:t xml:space="preserve">, </w:t>
      </w:r>
      <w:r w:rsidR="00AA016C" w:rsidRPr="00844D12">
        <w:t>bon</w:t>
      </w:r>
      <w:r w:rsidR="00A60D29" w:rsidRPr="00844D12">
        <w:t>e marrow</w:t>
      </w:r>
      <w:r w:rsidR="00904C98" w:rsidRPr="00844D12">
        <w:t>,</w:t>
      </w:r>
      <w:r w:rsidR="00AA016C" w:rsidRPr="00844D12">
        <w:t xml:space="preserve"> and bone</w:t>
      </w:r>
      <w:r w:rsidR="002E7D8D" w:rsidRPr="00844D12">
        <w:t xml:space="preserve"> </w:t>
      </w:r>
      <w:r w:rsidR="00A93A61" w:rsidRPr="00844D12">
        <w:t xml:space="preserve">were collected as ordinal variables.  These assessments </w:t>
      </w:r>
      <w:r w:rsidR="00BF1071" w:rsidRPr="00844D12">
        <w:t>will be listed</w:t>
      </w:r>
      <w:r w:rsidR="00A60D29" w:rsidRPr="00844D12">
        <w:t xml:space="preserve">, using the </w:t>
      </w:r>
      <w:r w:rsidR="00A93A61" w:rsidRPr="00844D12">
        <w:t>ordinal</w:t>
      </w:r>
      <w:r w:rsidR="00A60D29" w:rsidRPr="00844D12">
        <w:t xml:space="preserve"> </w:t>
      </w:r>
      <w:r w:rsidR="00A93A61" w:rsidRPr="00844D12">
        <w:t>categories</w:t>
      </w:r>
      <w:r w:rsidR="00A60D29" w:rsidRPr="00844D12">
        <w:t>: (1)</w:t>
      </w:r>
      <w:r w:rsidR="000B5AFB" w:rsidRPr="00844D12">
        <w:t> </w:t>
      </w:r>
      <w:r w:rsidR="00A60D29" w:rsidRPr="00844D12">
        <w:t>no evidence of disease, (2) improved, (3) no change, (4) progression/new lesions and (5) not done</w:t>
      </w:r>
      <w:r w:rsidR="00BF1071" w:rsidRPr="00844D12">
        <w:t>.</w:t>
      </w:r>
      <w:r w:rsidR="00C048C8" w:rsidRPr="00844D12">
        <w:t xml:space="preserve">  Date of MIBG scan will also be listed.</w:t>
      </w:r>
      <w:r w:rsidR="00B330A2" w:rsidRPr="00844D12">
        <w:t xml:space="preserve"> </w:t>
      </w:r>
      <w:r w:rsidR="00103DC8" w:rsidRPr="00844D12">
        <w:t xml:space="preserve"> </w:t>
      </w:r>
      <w:r w:rsidR="00B330A2" w:rsidRPr="00844D12">
        <w:t xml:space="preserve">The summary of MIBG results will include the number and percentage of </w:t>
      </w:r>
      <w:r w:rsidR="00F13D0F" w:rsidRPr="00844D12">
        <w:t>subject</w:t>
      </w:r>
      <w:r w:rsidR="00B330A2" w:rsidRPr="00844D12">
        <w:t>s in each ordinal category</w:t>
      </w:r>
      <w:r w:rsidR="003B0F6F" w:rsidRPr="00844D12">
        <w:t xml:space="preserve"> by course.  The denominator used for each percentage will be the number of subjects </w:t>
      </w:r>
      <w:r w:rsidR="00DF48E0" w:rsidRPr="00844D12">
        <w:t xml:space="preserve">reporting MIBG results </w:t>
      </w:r>
      <w:r w:rsidR="003B0F6F" w:rsidRPr="00844D12">
        <w:t>within each course</w:t>
      </w:r>
      <w:r w:rsidR="00B330A2" w:rsidRPr="00844D12">
        <w:t>.</w:t>
      </w:r>
    </w:p>
    <w:p w:rsidR="007C3009" w:rsidRPr="00844D12" w:rsidRDefault="007C3009" w:rsidP="00BF1071">
      <w:r w:rsidRPr="00844D12">
        <w:t xml:space="preserve">MRD assessments based on RT-PCR data analyzed at Dr. Seeger’s laboratory will also be listed.  This listing will include </w:t>
      </w:r>
      <w:r w:rsidR="00980E72" w:rsidRPr="00844D12">
        <w:t xml:space="preserve">bone marrow type, bone marrow collection date, geometric mean detection genes, </w:t>
      </w:r>
      <w:r w:rsidR="00402B98" w:rsidRPr="00844D12">
        <w:t xml:space="preserve">and </w:t>
      </w:r>
      <w:r w:rsidR="00980E72" w:rsidRPr="00844D12">
        <w:t>geometric mean housekeeping genes</w:t>
      </w:r>
      <w:r w:rsidR="00786DC5" w:rsidRPr="00844D12">
        <w:t>.</w:t>
      </w:r>
    </w:p>
    <w:p w:rsidR="00CC25EC" w:rsidRPr="00844D12" w:rsidRDefault="00684868" w:rsidP="004408FB">
      <w:r w:rsidRPr="00844D12">
        <w:t>In order to have adequate power for the analyses of MRD</w:t>
      </w:r>
      <w:r w:rsidR="00402B98" w:rsidRPr="00844D12">
        <w:t xml:space="preserve"> </w:t>
      </w:r>
      <w:r w:rsidRPr="00844D12">
        <w:t>and thus meaningful results, the</w:t>
      </w:r>
      <w:r w:rsidR="00402B98" w:rsidRPr="00844D12">
        <w:t xml:space="preserve"> following</w:t>
      </w:r>
      <w:r w:rsidRPr="00844D12">
        <w:t xml:space="preserve"> analyses will be conducted u</w:t>
      </w:r>
      <w:r w:rsidR="00EC1A07" w:rsidRPr="00844D12">
        <w:t>pon completion of the study and receipt of final study data</w:t>
      </w:r>
      <w:r w:rsidR="00402B98" w:rsidRPr="00844D12">
        <w:t>:</w:t>
      </w:r>
      <w:r w:rsidRPr="00844D12">
        <w:rPr>
          <w:color w:val="FF0000"/>
        </w:rPr>
        <w:t xml:space="preserve">  </w:t>
      </w:r>
    </w:p>
    <w:p w:rsidR="00CC25EC" w:rsidRPr="00844D12" w:rsidRDefault="00CC25EC" w:rsidP="004408FB">
      <w:r w:rsidRPr="00844D12">
        <w:t xml:space="preserve">For </w:t>
      </w:r>
      <w:r w:rsidR="00402B98" w:rsidRPr="00844D12">
        <w:t xml:space="preserve">immunocytology and </w:t>
      </w:r>
      <w:r w:rsidRPr="00844D12">
        <w:t>RT-PCR assessments, the MRD measurements collected are the number of neuroblastoma cells per 10</w:t>
      </w:r>
      <w:r w:rsidRPr="00844D12">
        <w:rPr>
          <w:vertAlign w:val="superscript"/>
        </w:rPr>
        <w:t>5</w:t>
      </w:r>
      <w:r w:rsidRPr="00844D12">
        <w:t xml:space="preserve"> </w:t>
      </w:r>
      <w:r w:rsidR="00402B98" w:rsidRPr="00844D12">
        <w:t xml:space="preserve">blood or </w:t>
      </w:r>
      <w:r w:rsidRPr="00844D12">
        <w:t xml:space="preserve">marrow cells.  A descriptive analysis of the change from baseline of MRD will be performed for </w:t>
      </w:r>
      <w:r w:rsidR="009A0D6F" w:rsidRPr="00844D12">
        <w:t>ch14.18 + RA</w:t>
      </w:r>
      <w:r w:rsidRPr="00844D12">
        <w:t xml:space="preserve"> versus RA only</w:t>
      </w:r>
      <w:r w:rsidR="00402B98" w:rsidRPr="00844D12">
        <w:t xml:space="preserve"> for the </w:t>
      </w:r>
      <w:r w:rsidR="00402B98" w:rsidRPr="00844D12">
        <w:lastRenderedPageBreak/>
        <w:t>ITT subjects with pre-ASCT response of CR, VGPR, or PR (excluding Stratum 07 subjects), who have at least one specimen time point after baseline at which they have not progressed/died</w:t>
      </w:r>
      <w:r w:rsidRPr="00844D12">
        <w:t xml:space="preserve">.  Also, a </w:t>
      </w:r>
      <w:proofErr w:type="spellStart"/>
      <w:r w:rsidRPr="00844D12">
        <w:t>Wilcoxon</w:t>
      </w:r>
      <w:proofErr w:type="spellEnd"/>
      <w:r w:rsidRPr="00844D12">
        <w:t xml:space="preserve"> rank-sum test will be performed to compare the median change from baseline of MRD between the two treatment arms.  MRD will be measured at two time points:  1) up to 4 weeks before starting therapy on ANBL0032 and, 2) after completion of RA.  To assess the change in MRD due to immunotherapy, the change from time point 1)</w:t>
      </w:r>
      <w:r w:rsidR="000B5AFB" w:rsidRPr="00844D12">
        <w:t> </w:t>
      </w:r>
      <w:r w:rsidRPr="00844D12">
        <w:t>to time point 2)</w:t>
      </w:r>
      <w:r w:rsidR="000B5AFB" w:rsidRPr="00844D12">
        <w:t> </w:t>
      </w:r>
      <w:r w:rsidRPr="00844D12">
        <w:t xml:space="preserve">will be used.  This statistical testing will be performed using MRD measurements made with </w:t>
      </w:r>
      <w:r w:rsidR="00402B98" w:rsidRPr="00844D12">
        <w:t xml:space="preserve">immunocytology and then repeated using MRD measurements made with </w:t>
      </w:r>
      <w:r w:rsidRPr="00844D12">
        <w:t>RT</w:t>
      </w:r>
      <w:r w:rsidR="000B5AFB" w:rsidRPr="00844D12">
        <w:noBreakHyphen/>
      </w:r>
      <w:r w:rsidRPr="00844D12">
        <w:t>PCR.</w:t>
      </w:r>
    </w:p>
    <w:p w:rsidR="004408FB" w:rsidRPr="00844D12" w:rsidRDefault="004408FB" w:rsidP="004408FB">
      <w:r w:rsidRPr="00844D12">
        <w:t>For MIBG</w:t>
      </w:r>
      <w:r w:rsidR="005716A6" w:rsidRPr="00844D12">
        <w:t xml:space="preserve"> assessments</w:t>
      </w:r>
      <w:r w:rsidRPr="00844D12">
        <w:t xml:space="preserve">, </w:t>
      </w:r>
      <w:r w:rsidR="005716A6" w:rsidRPr="00844D12">
        <w:t>t</w:t>
      </w:r>
      <w:r w:rsidRPr="00844D12">
        <w:t>he comparison between the two treatment arms will be performed using an ordinal logistic regression model</w:t>
      </w:r>
      <w:r w:rsidR="00402B98" w:rsidRPr="00844D12">
        <w:t xml:space="preserve"> for the ITT subjects with pre-ASCT response of CR, VGPR, or PR (excluding Stratum 07 subjects), who have at least one specimen time point after baseline at which they have not progressed/died</w:t>
      </w:r>
      <w:r w:rsidRPr="00844D12">
        <w:t xml:space="preserve">.  </w:t>
      </w:r>
      <w:r w:rsidR="005C4A16" w:rsidRPr="00844D12">
        <w:t xml:space="preserve">MRD will be measured at two time points: 1) up to 4 weeks before starting therapy on ANBL0032 and, 2) after completion of RA.  </w:t>
      </w:r>
      <w:r w:rsidRPr="00844D12">
        <w:t>To assess the change in MRD (based on MIBG) due to immunotherapy, the assessment at time point 2) will be used as the dependent variable, the assessment at time point 1) (</w:t>
      </w:r>
      <w:r w:rsidR="006E6005" w:rsidRPr="00844D12">
        <w:t>“</w:t>
      </w:r>
      <w:r w:rsidRPr="00844D12">
        <w:t>baseline</w:t>
      </w:r>
      <w:r w:rsidR="006E6005" w:rsidRPr="00844D12">
        <w:t>”</w:t>
      </w:r>
      <w:r w:rsidRPr="00844D12">
        <w:t xml:space="preserve">) will be included </w:t>
      </w:r>
      <w:r w:rsidR="004655DB" w:rsidRPr="00844D12">
        <w:t>as a predictor in the model</w:t>
      </w:r>
      <w:r w:rsidRPr="00844D12">
        <w:t xml:space="preserve">, and the term for treatment will be tested as an additional term in the model.  </w:t>
      </w:r>
    </w:p>
    <w:p w:rsidR="00402B98" w:rsidRPr="00844D12" w:rsidRDefault="00402B98" w:rsidP="00402B98">
      <w:r w:rsidRPr="00844D12">
        <w:t>The MRD treatment arm comparisons will be performed independently for immunocytology, RT-PCR, and MIBG.  No adjustment for multiple comparisons will be made.</w:t>
      </w:r>
    </w:p>
    <w:p w:rsidR="00286E00" w:rsidRPr="00844D12" w:rsidRDefault="00EC1A07" w:rsidP="00400866">
      <w:r w:rsidRPr="00844D12">
        <w:t>Upon completion of the study and receipt of final study data, i</w:t>
      </w:r>
      <w:r w:rsidR="00286E00" w:rsidRPr="00844D12">
        <w:t xml:space="preserve">n order to determine if changes from baseline </w:t>
      </w:r>
      <w:r w:rsidR="00666464" w:rsidRPr="00844D12">
        <w:t>in</w:t>
      </w:r>
      <w:r w:rsidR="00286E00" w:rsidRPr="00844D12">
        <w:t xml:space="preserve"> MRD</w:t>
      </w:r>
      <w:r w:rsidR="004408FB" w:rsidRPr="00844D12">
        <w:t>, as measured by MIBG</w:t>
      </w:r>
      <w:r w:rsidR="009D1094" w:rsidRPr="00844D12">
        <w:t xml:space="preserve"> and RT-PCR</w:t>
      </w:r>
      <w:r w:rsidR="004408FB" w:rsidRPr="00844D12">
        <w:t xml:space="preserve">, </w:t>
      </w:r>
      <w:r w:rsidR="002B5D50" w:rsidRPr="00844D12">
        <w:t xml:space="preserve">are </w:t>
      </w:r>
      <w:r w:rsidR="00286E00" w:rsidRPr="00844D12">
        <w:t xml:space="preserve">associated with EFS and OS, a multivariate Cox Proportional hazards regression model will be used. </w:t>
      </w:r>
      <w:r w:rsidR="00A802A0" w:rsidRPr="00844D12">
        <w:t xml:space="preserve"> </w:t>
      </w:r>
      <w:r w:rsidR="005716A6" w:rsidRPr="00844D12">
        <w:t xml:space="preserve">Significant biologic prognostic factors will also be included in the model.  </w:t>
      </w:r>
      <w:r w:rsidR="00286E00" w:rsidRPr="00844D12">
        <w:t xml:space="preserve">All </w:t>
      </w:r>
      <w:r w:rsidR="00815E7F" w:rsidRPr="00844D12">
        <w:t>Randomized ITT</w:t>
      </w:r>
      <w:r w:rsidR="00286E00" w:rsidRPr="00844D12">
        <w:t xml:space="preserve"> </w:t>
      </w:r>
      <w:r w:rsidR="00F13D0F" w:rsidRPr="00844D12">
        <w:t>subject</w:t>
      </w:r>
      <w:r w:rsidR="00286E00" w:rsidRPr="00844D12">
        <w:t xml:space="preserve">s </w:t>
      </w:r>
      <w:r w:rsidR="00402B98" w:rsidRPr="00844D12">
        <w:t xml:space="preserve">and Stratum 07 subjects </w:t>
      </w:r>
      <w:r w:rsidR="00286E00" w:rsidRPr="00844D12">
        <w:t>will be included in these analyses.</w:t>
      </w:r>
    </w:p>
    <w:p w:rsidR="003F1ACC" w:rsidRPr="00844D12" w:rsidRDefault="00731476" w:rsidP="006C3B14">
      <w:pPr>
        <w:pStyle w:val="Heading3"/>
      </w:pPr>
      <w:bookmarkStart w:id="583" w:name="_Toc366838298"/>
      <w:bookmarkStart w:id="584" w:name="_Toc135635502"/>
      <w:bookmarkStart w:id="585" w:name="_Toc135637112"/>
      <w:bookmarkEnd w:id="296"/>
      <w:bookmarkEnd w:id="297"/>
      <w:r w:rsidRPr="00844D12">
        <w:lastRenderedPageBreak/>
        <w:t>Antibody-Dependent Cellular Cytotoxicity (ADCC)</w:t>
      </w:r>
      <w:bookmarkEnd w:id="583"/>
    </w:p>
    <w:p w:rsidR="003F1ACC" w:rsidRPr="00844D12" w:rsidRDefault="004E06B4" w:rsidP="003F1ACC">
      <w:r w:rsidRPr="00844D12">
        <w:t>ADCC</w:t>
      </w:r>
      <w:r w:rsidR="00432FE6" w:rsidRPr="00844D12">
        <w:t xml:space="preserve"> data </w:t>
      </w:r>
      <w:r w:rsidR="00A409FC" w:rsidRPr="00844D12">
        <w:t>have not yet been analyzed and are therefore not included in these planned analyses</w:t>
      </w:r>
      <w:r w:rsidR="00432FE6" w:rsidRPr="00844D12">
        <w:t xml:space="preserve">. </w:t>
      </w:r>
    </w:p>
    <w:p w:rsidR="00881617" w:rsidRPr="00844D12" w:rsidRDefault="00731476" w:rsidP="009E206B">
      <w:pPr>
        <w:pStyle w:val="Heading3"/>
      </w:pPr>
      <w:bookmarkStart w:id="586" w:name="_Toc366838299"/>
      <w:bookmarkEnd w:id="584"/>
      <w:bookmarkEnd w:id="585"/>
      <w:r w:rsidRPr="00844D12">
        <w:t>Human Anti-chimeric Antibody (HACA)</w:t>
      </w:r>
      <w:bookmarkEnd w:id="586"/>
    </w:p>
    <w:p w:rsidR="00881617" w:rsidRPr="00844D12" w:rsidRDefault="00731476" w:rsidP="00AB0EE1">
      <w:pPr>
        <w:pStyle w:val="listnum0"/>
        <w:keepNext/>
        <w:numPr>
          <w:ilvl w:val="0"/>
          <w:numId w:val="5"/>
        </w:numPr>
      </w:pPr>
      <w:r w:rsidRPr="00844D12">
        <w:t>Listing</w:t>
      </w:r>
      <w:r w:rsidR="00881617" w:rsidRPr="00844D12">
        <w:t xml:space="preserve"> of </w:t>
      </w:r>
      <w:r w:rsidRPr="00844D12">
        <w:t>HACA</w:t>
      </w:r>
      <w:r w:rsidR="00212641" w:rsidRPr="00844D12">
        <w:t xml:space="preserve"> Results</w:t>
      </w:r>
    </w:p>
    <w:p w:rsidR="00731476" w:rsidRPr="00844D12" w:rsidRDefault="00731476" w:rsidP="00AB0EE1">
      <w:pPr>
        <w:pStyle w:val="listnum0"/>
        <w:keepNext/>
        <w:numPr>
          <w:ilvl w:val="0"/>
          <w:numId w:val="5"/>
        </w:numPr>
        <w:rPr>
          <w:ins w:id="587" w:author="WRAdmin" w:date="2013-09-13T11:45:00Z"/>
        </w:rPr>
      </w:pPr>
      <w:r w:rsidRPr="00844D12">
        <w:t>Summary of HACA Results</w:t>
      </w:r>
    </w:p>
    <w:p w:rsidR="005B5895" w:rsidRPr="00844D12" w:rsidRDefault="00BE02F2" w:rsidP="00AB0EE1">
      <w:pPr>
        <w:pStyle w:val="listnum0"/>
        <w:keepNext/>
        <w:numPr>
          <w:ilvl w:val="0"/>
          <w:numId w:val="5"/>
        </w:numPr>
      </w:pPr>
      <w:ins w:id="588" w:author="WRAdmin" w:date="2013-09-13T11:45:00Z">
        <w:r>
          <w:t>Summary of HACA Frequency Across Treatment Groups</w:t>
        </w:r>
      </w:ins>
    </w:p>
    <w:p w:rsidR="00881617" w:rsidRPr="00844D12" w:rsidRDefault="00BE02F2" w:rsidP="00881617">
      <w:r>
        <w:t xml:space="preserve">HACA data were analyzed by Dr. </w:t>
      </w:r>
      <w:proofErr w:type="spellStart"/>
      <w:r>
        <w:t>Sondel’s</w:t>
      </w:r>
      <w:proofErr w:type="spellEnd"/>
      <w:r>
        <w:t xml:space="preserve"> lab (30 June 2009 data cut only) and will be listed by subject for those subjects in the Safety Population only.  Descriptive statistics of HACA and HACA titer results at each collection time point during immunotherapy will be calculated and summarized by treatment group.  </w:t>
      </w:r>
      <w:ins w:id="589" w:author="WRAdmin" w:date="2013-09-13T11:46:00Z">
        <w:r>
          <w:t xml:space="preserve">Additionally, the number and percentage of subjects with HACA positive results will be summarized by treatment group.  HACA positive is considered a HACA value &gt; 0.300 OD.  </w:t>
        </w:r>
      </w:ins>
      <w:ins w:id="590" w:author="WRAdmin" w:date="2013-09-13T11:47:00Z">
        <w:r>
          <w:t xml:space="preserve">The distribution of HACA positive subjects across the treatment groups will be tested with a chi-square test and the p-value presented next to the frequencies.  </w:t>
        </w:r>
      </w:ins>
      <w:del w:id="591" w:author="Jody Cleveland" w:date="2013-09-11T15:47:00Z">
        <w:r w:rsidRPr="00E70FCA">
          <w:delText>In order to have adequate power for the analyses of HACA and its association with EFS and OS, and thus meaningful results, these analyses will be conducted upon completion of the study and receipt of final study data.</w:delText>
        </w:r>
        <w:r w:rsidR="00B330A2" w:rsidRPr="00844D12" w:rsidDel="00B12DC1">
          <w:delText xml:space="preserve">  </w:delText>
        </w:r>
      </w:del>
      <w:ins w:id="592" w:author="Jody Cleveland" w:date="2013-09-11T15:47:00Z">
        <w:r w:rsidR="00B12DC1" w:rsidRPr="00844D12">
          <w:t xml:space="preserve">Upon completion of the study, </w:t>
        </w:r>
      </w:ins>
      <w:del w:id="593" w:author="Jody Cleveland" w:date="2013-09-11T15:47:00Z">
        <w:r w:rsidR="00B330A2" w:rsidRPr="00844D12" w:rsidDel="00B12DC1">
          <w:delText>A</w:delText>
        </w:r>
      </w:del>
      <w:ins w:id="594" w:author="Jody Cleveland" w:date="2013-09-11T15:47:00Z">
        <w:r w:rsidR="00B12DC1" w:rsidRPr="00844D12">
          <w:t>a</w:t>
        </w:r>
      </w:ins>
      <w:r w:rsidR="00702D1F" w:rsidRPr="00844D12">
        <w:t xml:space="preserve"> multivariate Cox proportional hazards regression model will </w:t>
      </w:r>
      <w:r w:rsidR="003204CE" w:rsidRPr="00844D12">
        <w:t>determine</w:t>
      </w:r>
      <w:r w:rsidR="00702D1F" w:rsidRPr="00844D12">
        <w:t xml:space="preserve"> </w:t>
      </w:r>
      <w:r w:rsidR="003204CE" w:rsidRPr="00844D12">
        <w:t xml:space="preserve">if changes from baseline in </w:t>
      </w:r>
      <w:r w:rsidR="00235D6A" w:rsidRPr="00844D12">
        <w:t xml:space="preserve">HACA titer results </w:t>
      </w:r>
      <w:r w:rsidR="00702D1F" w:rsidRPr="00844D12">
        <w:t xml:space="preserve">are </w:t>
      </w:r>
      <w:r w:rsidR="00235D6A" w:rsidRPr="00844D12">
        <w:t>associat</w:t>
      </w:r>
      <w:r w:rsidR="00702D1F" w:rsidRPr="00844D12">
        <w:t>ed</w:t>
      </w:r>
      <w:r w:rsidR="003204CE" w:rsidRPr="00844D12">
        <w:t xml:space="preserve"> with EFS and </w:t>
      </w:r>
      <w:r w:rsidR="00235D6A" w:rsidRPr="00844D12">
        <w:t>OS, as the data permit.</w:t>
      </w:r>
      <w:ins w:id="595" w:author="WRAdmin" w:date="2013-09-13T11:45:00Z">
        <w:r w:rsidR="005B5895" w:rsidRPr="00844D12">
          <w:t xml:space="preserve">  </w:t>
        </w:r>
      </w:ins>
    </w:p>
    <w:p w:rsidR="00DA0A67" w:rsidRPr="00844D12" w:rsidRDefault="00DA0A67" w:rsidP="00DA0A67">
      <w:pPr>
        <w:pStyle w:val="Heading3"/>
      </w:pPr>
      <w:bookmarkStart w:id="596" w:name="_Toc366838300"/>
      <w:r w:rsidRPr="00844D12">
        <w:t>Soluble IL-2 Receptor Levels</w:t>
      </w:r>
      <w:bookmarkEnd w:id="596"/>
    </w:p>
    <w:p w:rsidR="00DA0A67" w:rsidRPr="00844D12" w:rsidRDefault="00DA0A67" w:rsidP="00AB0EE1">
      <w:pPr>
        <w:pStyle w:val="listnum0"/>
        <w:keepNext/>
        <w:numPr>
          <w:ilvl w:val="0"/>
          <w:numId w:val="27"/>
        </w:numPr>
      </w:pPr>
      <w:r w:rsidRPr="00844D12">
        <w:t xml:space="preserve">Listing of </w:t>
      </w:r>
      <w:r w:rsidR="00212641" w:rsidRPr="00844D12">
        <w:t>S</w:t>
      </w:r>
      <w:r w:rsidRPr="00844D12">
        <w:t xml:space="preserve">oluble IL-2 </w:t>
      </w:r>
      <w:r w:rsidR="00212641" w:rsidRPr="00844D12">
        <w:t>R</w:t>
      </w:r>
      <w:r w:rsidRPr="00844D12">
        <w:t xml:space="preserve">eceptor </w:t>
      </w:r>
      <w:r w:rsidR="00212641" w:rsidRPr="00844D12">
        <w:t>L</w:t>
      </w:r>
      <w:r w:rsidRPr="00844D12">
        <w:t>evels</w:t>
      </w:r>
    </w:p>
    <w:p w:rsidR="00DA0A67" w:rsidRPr="00844D12" w:rsidRDefault="00DA0A67" w:rsidP="00AB0EE1">
      <w:pPr>
        <w:pStyle w:val="listnum0"/>
        <w:keepNext/>
        <w:numPr>
          <w:ilvl w:val="0"/>
          <w:numId w:val="27"/>
        </w:numPr>
      </w:pPr>
      <w:r w:rsidRPr="00844D12">
        <w:t xml:space="preserve">Summary of </w:t>
      </w:r>
      <w:r w:rsidR="00212641" w:rsidRPr="00844D12">
        <w:t>S</w:t>
      </w:r>
      <w:r w:rsidRPr="00844D12">
        <w:t xml:space="preserve">oluble IL-2 </w:t>
      </w:r>
      <w:r w:rsidR="00212641" w:rsidRPr="00844D12">
        <w:t>R</w:t>
      </w:r>
      <w:r w:rsidRPr="00844D12">
        <w:t xml:space="preserve">eceptor </w:t>
      </w:r>
      <w:r w:rsidR="00212641" w:rsidRPr="00844D12">
        <w:t>L</w:t>
      </w:r>
      <w:r w:rsidRPr="00844D12">
        <w:t>evels</w:t>
      </w:r>
    </w:p>
    <w:p w:rsidR="00DA0A67" w:rsidRPr="00844D12" w:rsidRDefault="00DA0A67" w:rsidP="00DA0A67">
      <w:r w:rsidRPr="00844D12">
        <w:t xml:space="preserve">Soluble IL-2 receptor levels data </w:t>
      </w:r>
      <w:r w:rsidR="0069520F" w:rsidRPr="00844D12">
        <w:t xml:space="preserve">were analyzed </w:t>
      </w:r>
      <w:r w:rsidRPr="00844D12">
        <w:t xml:space="preserve">in Dr. </w:t>
      </w:r>
      <w:proofErr w:type="spellStart"/>
      <w:r w:rsidRPr="00844D12">
        <w:t>Sondel’s</w:t>
      </w:r>
      <w:proofErr w:type="spellEnd"/>
      <w:r w:rsidRPr="00844D12">
        <w:t xml:space="preserve"> lab </w:t>
      </w:r>
      <w:r w:rsidR="00DF48E0" w:rsidRPr="00844D12">
        <w:t>(</w:t>
      </w:r>
      <w:r w:rsidR="000B5AFB" w:rsidRPr="00844D12">
        <w:t xml:space="preserve">30 June </w:t>
      </w:r>
      <w:r w:rsidR="00DF48E0" w:rsidRPr="00844D12">
        <w:t xml:space="preserve">2009 data cut only) </w:t>
      </w:r>
      <w:r w:rsidR="00594FB8" w:rsidRPr="00844D12">
        <w:t xml:space="preserve">and </w:t>
      </w:r>
      <w:r w:rsidR="00300768" w:rsidRPr="00844D12">
        <w:t xml:space="preserve">will be listed by </w:t>
      </w:r>
      <w:r w:rsidR="00F13D0F" w:rsidRPr="00844D12">
        <w:t>subject</w:t>
      </w:r>
      <w:r w:rsidR="00934D66" w:rsidRPr="00844D12">
        <w:t xml:space="preserve"> for those </w:t>
      </w:r>
      <w:r w:rsidR="00F13D0F" w:rsidRPr="00844D12">
        <w:t>subject</w:t>
      </w:r>
      <w:r w:rsidR="00934D66" w:rsidRPr="00844D12">
        <w:t>s in the Safety Population only</w:t>
      </w:r>
      <w:r w:rsidRPr="00844D12">
        <w:t>.  Descriptive statistics of soluble IL-2 receptor levels at each collection time point during immunotherapy will be calculated and summarized by treatment group.</w:t>
      </w:r>
    </w:p>
    <w:p w:rsidR="00BC4385" w:rsidRPr="00844D12" w:rsidRDefault="0032399B" w:rsidP="006C3B14">
      <w:pPr>
        <w:pStyle w:val="Heading1"/>
      </w:pPr>
      <w:bookmarkStart w:id="597" w:name="_Toc395687363"/>
      <w:bookmarkStart w:id="598" w:name="_Toc395690401"/>
      <w:bookmarkStart w:id="599" w:name="_Toc395691831"/>
      <w:bookmarkStart w:id="600" w:name="_Toc395692310"/>
      <w:bookmarkStart w:id="601" w:name="_Toc395694759"/>
      <w:bookmarkStart w:id="602" w:name="_Toc395698987"/>
      <w:bookmarkStart w:id="603" w:name="_Toc396205451"/>
      <w:bookmarkStart w:id="604" w:name="_Toc399327929"/>
      <w:bookmarkStart w:id="605" w:name="_Toc366838301"/>
      <w:r w:rsidRPr="00844D12">
        <w:lastRenderedPageBreak/>
        <w:t>SAFETY ANALYSES</w:t>
      </w:r>
      <w:bookmarkEnd w:id="597"/>
      <w:bookmarkEnd w:id="598"/>
      <w:bookmarkEnd w:id="599"/>
      <w:bookmarkEnd w:id="600"/>
      <w:bookmarkEnd w:id="601"/>
      <w:bookmarkEnd w:id="602"/>
      <w:bookmarkEnd w:id="603"/>
      <w:bookmarkEnd w:id="604"/>
      <w:bookmarkEnd w:id="605"/>
    </w:p>
    <w:p w:rsidR="00BC4385" w:rsidRPr="00844D12" w:rsidRDefault="00C85E70">
      <w:r w:rsidRPr="00844D12">
        <w:t xml:space="preserve">All safety analyses will be performed only on the </w:t>
      </w:r>
      <w:r w:rsidRPr="00844D12">
        <w:rPr>
          <w:i/>
        </w:rPr>
        <w:t>Safety</w:t>
      </w:r>
      <w:r w:rsidRPr="00844D12">
        <w:t xml:space="preserve"> population (see Section </w:t>
      </w:r>
      <w:r w:rsidR="00D64D1D" w:rsidRPr="00844D12">
        <w:fldChar w:fldCharType="begin"/>
      </w:r>
      <w:r w:rsidR="003E62D2" w:rsidRPr="00844D12">
        <w:instrText xml:space="preserve"> REF _Ref323892682 \r \h </w:instrText>
      </w:r>
      <w:r w:rsidR="00D64D1D" w:rsidRPr="00844D12">
        <w:fldChar w:fldCharType="separate"/>
      </w:r>
      <w:r w:rsidR="00F0696D" w:rsidRPr="00844D12">
        <w:t>8</w:t>
      </w:r>
      <w:r w:rsidR="00D64D1D" w:rsidRPr="00844D12">
        <w:fldChar w:fldCharType="end"/>
      </w:r>
      <w:r w:rsidRPr="00844D12">
        <w:t>)</w:t>
      </w:r>
      <w:r w:rsidR="00917054" w:rsidRPr="00844D12">
        <w:t>; unless otherwise noted</w:t>
      </w:r>
      <w:r w:rsidRPr="00844D12">
        <w:t>.</w:t>
      </w:r>
      <w:r w:rsidR="00620EE3" w:rsidRPr="00844D12">
        <w:t xml:space="preserve">  Each of the listings and summary tables below will be created </w:t>
      </w:r>
      <w:r w:rsidR="0069520F" w:rsidRPr="00844D12">
        <w:t xml:space="preserve">in duplicate </w:t>
      </w:r>
      <w:r w:rsidR="00620EE3" w:rsidRPr="00844D12">
        <w:t xml:space="preserve">using both the </w:t>
      </w:r>
      <w:r w:rsidR="000B5AFB" w:rsidRPr="00844D12">
        <w:t xml:space="preserve">30 June </w:t>
      </w:r>
      <w:r w:rsidR="00620EE3" w:rsidRPr="00844D12">
        <w:t xml:space="preserve">2009 and </w:t>
      </w:r>
      <w:r w:rsidR="000B5AFB" w:rsidRPr="00844D12">
        <w:t xml:space="preserve">30 June </w:t>
      </w:r>
      <w:r w:rsidR="00620EE3" w:rsidRPr="00844D12">
        <w:t>2012 datasets, as applicable</w:t>
      </w:r>
      <w:r w:rsidR="0069520F" w:rsidRPr="00844D12">
        <w:t>, respectively</w:t>
      </w:r>
      <w:r w:rsidR="00620EE3" w:rsidRPr="00844D12">
        <w:t>.</w:t>
      </w:r>
      <w:r w:rsidR="002B345B" w:rsidRPr="00844D12">
        <w:t xml:space="preserve">  </w:t>
      </w:r>
      <w:ins w:id="606" w:author="Jody Cleveland" w:date="2013-09-11T15:48:00Z">
        <w:r w:rsidR="004B450C" w:rsidRPr="00844D12">
          <w:t xml:space="preserve">Note that the four crossover subjects will be represented in both treatment groups, as data driven, due </w:t>
        </w:r>
        <w:proofErr w:type="spellStart"/>
        <w:r w:rsidR="004B450C" w:rsidRPr="00844D12">
          <w:t>ot</w:t>
        </w:r>
        <w:proofErr w:type="spellEnd"/>
        <w:r w:rsidR="004B450C" w:rsidRPr="00844D12">
          <w:t xml:space="preserve"> the fact that they were </w:t>
        </w:r>
      </w:ins>
      <w:ins w:id="607" w:author="Jody Cleveland" w:date="2013-09-11T15:49:00Z">
        <w:r w:rsidR="004B450C" w:rsidRPr="00844D12">
          <w:t>randomized</w:t>
        </w:r>
      </w:ins>
      <w:ins w:id="608" w:author="Jody Cleveland" w:date="2013-09-11T15:48:00Z">
        <w:r w:rsidR="004B450C" w:rsidRPr="00844D12">
          <w:t xml:space="preserve"> </w:t>
        </w:r>
      </w:ins>
      <w:ins w:id="609" w:author="Jody Cleveland" w:date="2013-09-11T15:49:00Z">
        <w:r w:rsidR="004B450C" w:rsidRPr="00844D12">
          <w:t>and received RA alone and were then crossed over to the immunotherapy group upon the cessation of randomization into the study.</w:t>
        </w:r>
      </w:ins>
      <w:del w:id="610" w:author="Jody Cleveland" w:date="2013-09-11T15:48:00Z">
        <w:r w:rsidR="002B345B" w:rsidRPr="00844D12" w:rsidDel="004B450C">
          <w:delText>Note that Stratum</w:delText>
        </w:r>
        <w:r w:rsidR="000B5AFB" w:rsidRPr="00844D12" w:rsidDel="004B450C">
          <w:delText> </w:delText>
        </w:r>
        <w:r w:rsidR="002B345B" w:rsidRPr="00844D12" w:rsidDel="004B450C">
          <w:delText xml:space="preserve">07 </w:delText>
        </w:r>
        <w:r w:rsidR="00F13D0F" w:rsidRPr="00844D12" w:rsidDel="004B450C">
          <w:delText>subject</w:delText>
        </w:r>
        <w:r w:rsidR="002B345B" w:rsidRPr="00844D12" w:rsidDel="004B450C">
          <w:delText xml:space="preserve">s will be included in the appropriate portion of the study depending on their enrollment date.  A footnote should be created for all safety analyses on the randomized </w:delText>
        </w:r>
        <w:r w:rsidR="00F13D0F" w:rsidRPr="00844D12" w:rsidDel="004B450C">
          <w:delText>subject</w:delText>
        </w:r>
        <w:r w:rsidR="002B345B" w:rsidRPr="00844D12" w:rsidDel="004B450C">
          <w:delText>s, noting that Stratum</w:delText>
        </w:r>
        <w:r w:rsidR="000B5AFB" w:rsidRPr="00844D12" w:rsidDel="004B450C">
          <w:delText> </w:delText>
        </w:r>
        <w:r w:rsidR="002B345B" w:rsidRPr="00844D12" w:rsidDel="004B450C">
          <w:delText xml:space="preserve">07 </w:delText>
        </w:r>
        <w:r w:rsidR="00F13D0F" w:rsidRPr="00844D12" w:rsidDel="004B450C">
          <w:delText>subject</w:delText>
        </w:r>
        <w:r w:rsidR="002B345B" w:rsidRPr="00844D12" w:rsidDel="004B450C">
          <w:delText>s are included in the summary or listing.</w:delText>
        </w:r>
      </w:del>
    </w:p>
    <w:p w:rsidR="00BC4385" w:rsidRPr="00844D12" w:rsidRDefault="001F0E00" w:rsidP="00261426">
      <w:pPr>
        <w:pStyle w:val="Heading2"/>
        <w:rPr>
          <w:bCs/>
          <w:caps w:val="0"/>
        </w:rPr>
      </w:pPr>
      <w:bookmarkStart w:id="611" w:name="_Toc395687364"/>
      <w:bookmarkStart w:id="612" w:name="_Toc395690402"/>
      <w:bookmarkStart w:id="613" w:name="_Toc395691832"/>
      <w:bookmarkStart w:id="614" w:name="_Toc395692311"/>
      <w:bookmarkStart w:id="615" w:name="_Toc395694760"/>
      <w:bookmarkStart w:id="616" w:name="_Toc395698988"/>
      <w:bookmarkStart w:id="617" w:name="_Toc396205452"/>
      <w:bookmarkStart w:id="618" w:name="_Toc399327930"/>
      <w:bookmarkStart w:id="619" w:name="_Ref324419063"/>
      <w:bookmarkStart w:id="620" w:name="_Toc366838302"/>
      <w:r w:rsidRPr="00844D12">
        <w:rPr>
          <w:bCs/>
          <w:caps w:val="0"/>
        </w:rPr>
        <w:t xml:space="preserve">Extent of </w:t>
      </w:r>
      <w:r w:rsidR="00C3477A" w:rsidRPr="00844D12">
        <w:rPr>
          <w:bCs/>
          <w:caps w:val="0"/>
        </w:rPr>
        <w:t>E</w:t>
      </w:r>
      <w:r w:rsidRPr="00844D12">
        <w:rPr>
          <w:bCs/>
          <w:caps w:val="0"/>
        </w:rPr>
        <w:t>xposure</w:t>
      </w:r>
      <w:bookmarkEnd w:id="611"/>
      <w:bookmarkEnd w:id="612"/>
      <w:bookmarkEnd w:id="613"/>
      <w:bookmarkEnd w:id="614"/>
      <w:bookmarkEnd w:id="615"/>
      <w:bookmarkEnd w:id="616"/>
      <w:bookmarkEnd w:id="617"/>
      <w:bookmarkEnd w:id="618"/>
      <w:bookmarkEnd w:id="619"/>
      <w:bookmarkEnd w:id="620"/>
    </w:p>
    <w:p w:rsidR="000A4650" w:rsidRPr="00844D12" w:rsidRDefault="000A4650" w:rsidP="00AB0EE1">
      <w:pPr>
        <w:pStyle w:val="ListNum"/>
        <w:numPr>
          <w:ilvl w:val="0"/>
          <w:numId w:val="22"/>
        </w:numPr>
      </w:pPr>
      <w:r w:rsidRPr="00844D12">
        <w:t>Listing of Study Drug Dosing</w:t>
      </w:r>
    </w:p>
    <w:p w:rsidR="00E355F8" w:rsidRPr="00844D12" w:rsidRDefault="000A4650" w:rsidP="00AB0EE1">
      <w:pPr>
        <w:pStyle w:val="ListNum"/>
        <w:numPr>
          <w:ilvl w:val="0"/>
          <w:numId w:val="22"/>
        </w:numPr>
      </w:pPr>
      <w:r w:rsidRPr="00844D12">
        <w:t>Summary of Study Drug Dosing and Exposure</w:t>
      </w:r>
    </w:p>
    <w:p w:rsidR="000A4650" w:rsidRPr="00844D12" w:rsidRDefault="000A4650" w:rsidP="000A4650">
      <w:bookmarkStart w:id="621" w:name="_Toc395687365"/>
      <w:bookmarkStart w:id="622" w:name="_Toc395690403"/>
      <w:bookmarkStart w:id="623" w:name="_Toc395691833"/>
      <w:bookmarkStart w:id="624" w:name="_Toc395692312"/>
      <w:bookmarkStart w:id="625" w:name="_Toc395694761"/>
      <w:bookmarkStart w:id="626" w:name="_Toc395698989"/>
      <w:bookmarkStart w:id="627" w:name="_Toc396205453"/>
      <w:bookmarkStart w:id="628" w:name="_Toc399327931"/>
      <w:r w:rsidRPr="00844D12">
        <w:t xml:space="preserve">All study drug dosing will be listed.  The listing will include </w:t>
      </w:r>
      <w:r w:rsidR="00037D8A" w:rsidRPr="00844D12">
        <w:t>course</w:t>
      </w:r>
      <w:r w:rsidR="00E355F8" w:rsidRPr="00844D12">
        <w:t>/cycle</w:t>
      </w:r>
      <w:r w:rsidR="00037D8A" w:rsidRPr="00844D12">
        <w:t xml:space="preserve"> of treatment, start and stop date </w:t>
      </w:r>
      <w:r w:rsidR="00F05BF9" w:rsidRPr="00844D12">
        <w:t xml:space="preserve">of </w:t>
      </w:r>
      <w:r w:rsidRPr="00844D12">
        <w:t xml:space="preserve">each </w:t>
      </w:r>
      <w:r w:rsidR="00037D8A" w:rsidRPr="00844D12">
        <w:t>course</w:t>
      </w:r>
      <w:r w:rsidR="00E355F8" w:rsidRPr="00844D12">
        <w:t>/cycle</w:t>
      </w:r>
      <w:r w:rsidR="00037D8A" w:rsidRPr="00844D12">
        <w:t xml:space="preserve"> of treatment, </w:t>
      </w:r>
      <w:r w:rsidR="00F13D0F" w:rsidRPr="00844D12">
        <w:t>subject</w:t>
      </w:r>
      <w:r w:rsidR="00037D8A" w:rsidRPr="00844D12">
        <w:t xml:space="preserve">’s weight and height, </w:t>
      </w:r>
      <w:r w:rsidR="001E1ECE" w:rsidRPr="00844D12">
        <w:t>steroid use</w:t>
      </w:r>
      <w:r w:rsidR="007E2330" w:rsidRPr="00844D12">
        <w:t xml:space="preserve"> (including start/stop dates of use)</w:t>
      </w:r>
      <w:r w:rsidR="001E1ECE" w:rsidRPr="00844D12">
        <w:t>, protocol therapy statu</w:t>
      </w:r>
      <w:r w:rsidR="00C048C8" w:rsidRPr="00844D12">
        <w:t>s</w:t>
      </w:r>
      <w:r w:rsidR="007E2330" w:rsidRPr="00844D12">
        <w:t xml:space="preserve"> (including date off therapy and reason, if therapy ended)</w:t>
      </w:r>
      <w:r w:rsidR="003B5DB6" w:rsidRPr="00844D12">
        <w:t xml:space="preserve"> and dose reductions ≥</w:t>
      </w:r>
      <w:r w:rsidR="00764B46" w:rsidRPr="00844D12">
        <w:t> </w:t>
      </w:r>
      <w:r w:rsidR="003B5DB6" w:rsidRPr="00844D12">
        <w:t>25% with associated comments</w:t>
      </w:r>
      <w:r w:rsidR="00037D8A" w:rsidRPr="00844D12">
        <w:t>.</w:t>
      </w:r>
      <w:r w:rsidRPr="00844D12">
        <w:t xml:space="preserve">  </w:t>
      </w:r>
      <w:r w:rsidR="00037D8A" w:rsidRPr="00844D12">
        <w:t>The number of courses</w:t>
      </w:r>
      <w:r w:rsidR="00E355F8" w:rsidRPr="00844D12">
        <w:t>/cycles</w:t>
      </w:r>
      <w:r w:rsidR="00037D8A" w:rsidRPr="00844D12">
        <w:t xml:space="preserve"> completed for each </w:t>
      </w:r>
      <w:r w:rsidR="00F13D0F" w:rsidRPr="00844D12">
        <w:t>subject</w:t>
      </w:r>
      <w:ins w:id="629" w:author="Jody Cleveland" w:date="2013-09-11T14:45:00Z">
        <w:r w:rsidR="00E16E94" w:rsidRPr="00844D12">
          <w:t xml:space="preserve"> (both continuous summary with descriptive statistics and categorical summary with frequencies and percentages)</w:t>
        </w:r>
      </w:ins>
      <w:r w:rsidR="00D63049" w:rsidRPr="00844D12">
        <w:t xml:space="preserve">, </w:t>
      </w:r>
      <w:r w:rsidR="00DF48E0" w:rsidRPr="00844D12">
        <w:t xml:space="preserve">and </w:t>
      </w:r>
      <w:r w:rsidR="00D63049" w:rsidRPr="00844D12">
        <w:t xml:space="preserve">number of </w:t>
      </w:r>
      <w:r w:rsidR="00F13D0F" w:rsidRPr="00844D12">
        <w:t>subject</w:t>
      </w:r>
      <w:r w:rsidR="00D63049" w:rsidRPr="00844D12">
        <w:t>s reporting steroid use</w:t>
      </w:r>
      <w:r w:rsidR="007A290D" w:rsidRPr="00844D12">
        <w:t xml:space="preserve"> </w:t>
      </w:r>
      <w:r w:rsidR="002C5FB9" w:rsidRPr="00844D12">
        <w:t>by course</w:t>
      </w:r>
      <w:r w:rsidR="00037D8A" w:rsidRPr="00844D12">
        <w:t xml:space="preserve"> will be summarized </w:t>
      </w:r>
      <w:r w:rsidR="002C5FB9" w:rsidRPr="00844D12">
        <w:t xml:space="preserve">within each </w:t>
      </w:r>
      <w:r w:rsidR="00037D8A" w:rsidRPr="00844D12">
        <w:t>treatment group</w:t>
      </w:r>
      <w:r w:rsidR="002C5FB9" w:rsidRPr="00844D12">
        <w:t xml:space="preserve"> and overall</w:t>
      </w:r>
      <w:r w:rsidR="00037D8A" w:rsidRPr="00844D12">
        <w:t>.</w:t>
      </w:r>
      <w:r w:rsidR="002C5FB9" w:rsidRPr="00844D12">
        <w:t xml:space="preserve">  The denominator for “by course” summaries will be the number of subjects </w:t>
      </w:r>
      <w:r w:rsidR="00406164" w:rsidRPr="00844D12">
        <w:t>reporting data for each of the assessments</w:t>
      </w:r>
      <w:r w:rsidR="002C5FB9" w:rsidRPr="00844D12">
        <w:t>.</w:t>
      </w:r>
    </w:p>
    <w:p w:rsidR="001E1ECE" w:rsidRPr="00844D12" w:rsidRDefault="00261426" w:rsidP="001E1ECE">
      <w:pPr>
        <w:pStyle w:val="Heading2"/>
        <w:rPr>
          <w:bCs/>
          <w:caps w:val="0"/>
        </w:rPr>
      </w:pPr>
      <w:bookmarkStart w:id="630" w:name="_Toc366838303"/>
      <w:r w:rsidRPr="00844D12">
        <w:rPr>
          <w:bCs/>
          <w:caps w:val="0"/>
        </w:rPr>
        <w:t>R</w:t>
      </w:r>
      <w:r w:rsidR="001E1ECE" w:rsidRPr="00844D12">
        <w:rPr>
          <w:bCs/>
          <w:caps w:val="0"/>
        </w:rPr>
        <w:t>elapse/</w:t>
      </w:r>
      <w:r w:rsidRPr="00844D12">
        <w:rPr>
          <w:bCs/>
          <w:caps w:val="0"/>
        </w:rPr>
        <w:t xml:space="preserve"> P</w:t>
      </w:r>
      <w:r w:rsidR="001E1ECE" w:rsidRPr="00844D12">
        <w:rPr>
          <w:bCs/>
          <w:caps w:val="0"/>
        </w:rPr>
        <w:t>rogression</w:t>
      </w:r>
      <w:bookmarkEnd w:id="630"/>
    </w:p>
    <w:p w:rsidR="001E1ECE" w:rsidRPr="00844D12" w:rsidRDefault="001E1ECE" w:rsidP="00AB0EE1">
      <w:pPr>
        <w:pStyle w:val="ListNum"/>
        <w:numPr>
          <w:ilvl w:val="0"/>
          <w:numId w:val="21"/>
        </w:numPr>
      </w:pPr>
      <w:r w:rsidRPr="00844D12">
        <w:t>Listing of Relapse/ Progression</w:t>
      </w:r>
      <w:r w:rsidR="00DB1D4B" w:rsidRPr="00844D12">
        <w:t xml:space="preserve"> Reports</w:t>
      </w:r>
    </w:p>
    <w:p w:rsidR="001E1ECE" w:rsidRPr="00844D12" w:rsidRDefault="001E1ECE" w:rsidP="00AB0EE1">
      <w:pPr>
        <w:pStyle w:val="ListNum"/>
        <w:numPr>
          <w:ilvl w:val="0"/>
          <w:numId w:val="21"/>
        </w:numPr>
      </w:pPr>
      <w:r w:rsidRPr="00844D12">
        <w:t xml:space="preserve">Summary of </w:t>
      </w:r>
      <w:r w:rsidR="00DB1D4B" w:rsidRPr="00844D12">
        <w:t>Relapse and Progression Reports</w:t>
      </w:r>
    </w:p>
    <w:p w:rsidR="001E1ECE" w:rsidRPr="00844D12" w:rsidRDefault="006D5C53" w:rsidP="000A4650">
      <w:r w:rsidRPr="00844D12">
        <w:t xml:space="preserve">Relapse/ progression dates and sites </w:t>
      </w:r>
      <w:r w:rsidR="008820EE" w:rsidRPr="00844D12">
        <w:t xml:space="preserve">(primary site, bone, bone marrow, liver, lymph nodes, lung and other), including other site free text </w:t>
      </w:r>
      <w:r w:rsidRPr="00844D12">
        <w:t xml:space="preserve">will be listed.  The number (percent) of relapse </w:t>
      </w:r>
      <w:r w:rsidRPr="00844D12">
        <w:lastRenderedPageBreak/>
        <w:t xml:space="preserve">and progression reports </w:t>
      </w:r>
      <w:r w:rsidR="008820EE" w:rsidRPr="00844D12">
        <w:t xml:space="preserve">overall and </w:t>
      </w:r>
      <w:r w:rsidR="00265C16" w:rsidRPr="00844D12">
        <w:t>for each</w:t>
      </w:r>
      <w:r w:rsidRPr="00844D12">
        <w:t xml:space="preserve"> site will be summarized by treatment group</w:t>
      </w:r>
      <w:r w:rsidR="007A5064" w:rsidRPr="00844D12">
        <w:t xml:space="preserve"> and overall</w:t>
      </w:r>
      <w:r w:rsidRPr="00844D12">
        <w:t>.</w:t>
      </w:r>
      <w:r w:rsidR="00A63E04" w:rsidRPr="00844D12">
        <w:t xml:space="preserve">  The denominator used for calculation of percentage </w:t>
      </w:r>
      <w:r w:rsidR="00C954C3" w:rsidRPr="00844D12">
        <w:t xml:space="preserve">for the number of relapse/progression reports </w:t>
      </w:r>
      <w:r w:rsidR="00A63E04" w:rsidRPr="00844D12">
        <w:t>will be the number of subjects exposed to protocol therapy, but the denominator used for each site will be the number of subjects reporting a relapse/progression overall.</w:t>
      </w:r>
    </w:p>
    <w:p w:rsidR="00037D8A" w:rsidRPr="00844D12" w:rsidRDefault="007735AB" w:rsidP="00037D8A">
      <w:pPr>
        <w:pStyle w:val="Heading2"/>
        <w:rPr>
          <w:bCs/>
          <w:caps w:val="0"/>
        </w:rPr>
      </w:pPr>
      <w:bookmarkStart w:id="631" w:name="_Toc366838304"/>
      <w:r w:rsidRPr="00844D12">
        <w:rPr>
          <w:bCs/>
          <w:caps w:val="0"/>
        </w:rPr>
        <w:t>T</w:t>
      </w:r>
      <w:r w:rsidR="00261426" w:rsidRPr="00844D12">
        <w:rPr>
          <w:bCs/>
          <w:caps w:val="0"/>
        </w:rPr>
        <w:t>argeted</w:t>
      </w:r>
      <w:r w:rsidRPr="00844D12">
        <w:rPr>
          <w:bCs/>
          <w:caps w:val="0"/>
        </w:rPr>
        <w:t xml:space="preserve"> and </w:t>
      </w:r>
      <w:r w:rsidR="00261426" w:rsidRPr="00844D12">
        <w:rPr>
          <w:bCs/>
          <w:caps w:val="0"/>
        </w:rPr>
        <w:t>N</w:t>
      </w:r>
      <w:r w:rsidR="00037D8A" w:rsidRPr="00844D12">
        <w:rPr>
          <w:bCs/>
          <w:caps w:val="0"/>
        </w:rPr>
        <w:t>on-</w:t>
      </w:r>
      <w:r w:rsidR="00261426" w:rsidRPr="00844D12">
        <w:rPr>
          <w:bCs/>
          <w:caps w:val="0"/>
        </w:rPr>
        <w:t>T</w:t>
      </w:r>
      <w:r w:rsidR="00037D8A" w:rsidRPr="00844D12">
        <w:rPr>
          <w:bCs/>
          <w:caps w:val="0"/>
        </w:rPr>
        <w:t xml:space="preserve">argeted </w:t>
      </w:r>
      <w:r w:rsidR="00261426" w:rsidRPr="00844D12">
        <w:rPr>
          <w:bCs/>
          <w:caps w:val="0"/>
        </w:rPr>
        <w:t>T</w:t>
      </w:r>
      <w:r w:rsidR="00037D8A" w:rsidRPr="00844D12">
        <w:rPr>
          <w:bCs/>
          <w:caps w:val="0"/>
        </w:rPr>
        <w:t>oxicities</w:t>
      </w:r>
      <w:bookmarkEnd w:id="631"/>
    </w:p>
    <w:p w:rsidR="001E1ECE" w:rsidRPr="00844D12" w:rsidRDefault="00C30650" w:rsidP="00AB0EE1">
      <w:pPr>
        <w:pStyle w:val="ListNum"/>
        <w:numPr>
          <w:ilvl w:val="0"/>
          <w:numId w:val="33"/>
        </w:numPr>
      </w:pPr>
      <w:r w:rsidRPr="00844D12">
        <w:t xml:space="preserve">Listing of </w:t>
      </w:r>
      <w:r w:rsidR="007735AB" w:rsidRPr="00844D12">
        <w:t>All</w:t>
      </w:r>
      <w:r w:rsidRPr="00844D12">
        <w:t xml:space="preserve"> Toxicities</w:t>
      </w:r>
    </w:p>
    <w:p w:rsidR="00594FB8" w:rsidRPr="00844D12" w:rsidRDefault="00C30650" w:rsidP="00594FB8">
      <w:pPr>
        <w:pStyle w:val="ListNum"/>
        <w:numPr>
          <w:ilvl w:val="0"/>
          <w:numId w:val="38"/>
        </w:numPr>
      </w:pPr>
      <w:r w:rsidRPr="00844D12">
        <w:t>Overall Summary of Toxicities</w:t>
      </w:r>
    </w:p>
    <w:p w:rsidR="00594FB8" w:rsidRPr="00844D12" w:rsidRDefault="00594FB8" w:rsidP="00594FB8">
      <w:pPr>
        <w:pStyle w:val="ListNum"/>
        <w:numPr>
          <w:ilvl w:val="0"/>
          <w:numId w:val="38"/>
        </w:numPr>
      </w:pPr>
      <w:r w:rsidRPr="00844D12">
        <w:t>Overall Summary of Targeted Toxicities</w:t>
      </w:r>
    </w:p>
    <w:p w:rsidR="00594FB8" w:rsidRPr="00844D12" w:rsidRDefault="00594FB8" w:rsidP="00594FB8">
      <w:pPr>
        <w:pStyle w:val="ListNum"/>
        <w:numPr>
          <w:ilvl w:val="0"/>
          <w:numId w:val="38"/>
        </w:numPr>
      </w:pPr>
      <w:r w:rsidRPr="00844D12">
        <w:t>Overall Summary of Non-targeted Toxicities</w:t>
      </w:r>
    </w:p>
    <w:p w:rsidR="001B359C" w:rsidRPr="00844D12" w:rsidRDefault="001B359C" w:rsidP="001B359C">
      <w:pPr>
        <w:pStyle w:val="ListNum"/>
      </w:pPr>
      <w:r w:rsidRPr="00844D12">
        <w:t>Summary of All Toxicities by S</w:t>
      </w:r>
      <w:r w:rsidR="00DD2B6B" w:rsidRPr="00844D12">
        <w:t xml:space="preserve">ystem </w:t>
      </w:r>
      <w:r w:rsidRPr="00844D12">
        <w:t>O</w:t>
      </w:r>
      <w:r w:rsidR="00DD2B6B" w:rsidRPr="00844D12">
        <w:t xml:space="preserve">rgan </w:t>
      </w:r>
      <w:r w:rsidRPr="00844D12">
        <w:t>C</w:t>
      </w:r>
      <w:r w:rsidR="00DD2B6B" w:rsidRPr="00844D12">
        <w:t>lass</w:t>
      </w:r>
    </w:p>
    <w:p w:rsidR="001B359C" w:rsidRPr="00844D12" w:rsidRDefault="001B359C" w:rsidP="001B359C">
      <w:pPr>
        <w:pStyle w:val="ListNum"/>
      </w:pPr>
      <w:r w:rsidRPr="00844D12">
        <w:t xml:space="preserve">Summary of All Toxicities by </w:t>
      </w:r>
      <w:r w:rsidR="00DD2B6B" w:rsidRPr="00844D12">
        <w:t>Preferred Term</w:t>
      </w:r>
    </w:p>
    <w:p w:rsidR="001B359C" w:rsidRPr="00844D12" w:rsidRDefault="001B359C" w:rsidP="001B359C">
      <w:pPr>
        <w:pStyle w:val="ListNum"/>
      </w:pPr>
      <w:r w:rsidRPr="00844D12">
        <w:t>Summary of Targeted Toxicities by Preferred Term</w:t>
      </w:r>
    </w:p>
    <w:p w:rsidR="00934D66" w:rsidRPr="00844D12" w:rsidRDefault="00934D66" w:rsidP="00934D66">
      <w:pPr>
        <w:pStyle w:val="ListNum"/>
      </w:pPr>
      <w:r w:rsidRPr="00844D12">
        <w:t xml:space="preserve">Summary of Non-Targeted Toxicities by </w:t>
      </w:r>
      <w:r w:rsidR="00330FFE" w:rsidRPr="00844D12">
        <w:t>Preferred Term</w:t>
      </w:r>
    </w:p>
    <w:p w:rsidR="006B0BBC" w:rsidRPr="00844D12" w:rsidRDefault="006B0BBC" w:rsidP="006B0BBC">
      <w:pPr>
        <w:pStyle w:val="ListNum"/>
      </w:pPr>
      <w:r w:rsidRPr="00844D12">
        <w:t>Summary of All Toxicities by Course, Grade and Preferred Term</w:t>
      </w:r>
    </w:p>
    <w:p w:rsidR="00A252E0" w:rsidRPr="00844D12" w:rsidRDefault="00A252E0" w:rsidP="00A252E0">
      <w:pPr>
        <w:pStyle w:val="ListNum"/>
      </w:pPr>
      <w:r w:rsidRPr="00844D12">
        <w:t xml:space="preserve">Summary of Targeted Toxicities by </w:t>
      </w:r>
      <w:r w:rsidR="006B0BBC" w:rsidRPr="00844D12">
        <w:t xml:space="preserve">Course, </w:t>
      </w:r>
      <w:r w:rsidRPr="00844D12">
        <w:t>Grade and Preferred Term</w:t>
      </w:r>
    </w:p>
    <w:p w:rsidR="00A252E0" w:rsidRPr="00844D12" w:rsidRDefault="00A252E0" w:rsidP="00A252E0">
      <w:pPr>
        <w:pStyle w:val="ListNum"/>
      </w:pPr>
      <w:r w:rsidRPr="00844D12">
        <w:t xml:space="preserve">Summary of Non-targeted Toxicities by </w:t>
      </w:r>
      <w:r w:rsidR="006B0BBC" w:rsidRPr="00844D12">
        <w:t xml:space="preserve">Course, </w:t>
      </w:r>
      <w:r w:rsidRPr="00844D12">
        <w:t>Grade and Preferred Term</w:t>
      </w:r>
    </w:p>
    <w:p w:rsidR="006B0BBC" w:rsidRPr="00844D12" w:rsidRDefault="006B0BBC" w:rsidP="006B0BBC">
      <w:pPr>
        <w:pStyle w:val="ListNum"/>
      </w:pPr>
      <w:r w:rsidRPr="00844D12">
        <w:t>Summary of Pain-Related Toxicities by Course, Grade and Preferred Term</w:t>
      </w:r>
    </w:p>
    <w:p w:rsidR="000727D4" w:rsidRPr="00844D12" w:rsidRDefault="000727D4" w:rsidP="000727D4">
      <w:pPr>
        <w:pStyle w:val="ListNum"/>
      </w:pPr>
      <w:r w:rsidRPr="00844D12">
        <w:t>Summary of All Attributable Toxicities by Preferred Term</w:t>
      </w:r>
    </w:p>
    <w:p w:rsidR="001B359C" w:rsidRPr="00844D12" w:rsidRDefault="001B359C" w:rsidP="001B359C">
      <w:pPr>
        <w:pStyle w:val="ListNum"/>
      </w:pPr>
      <w:r w:rsidRPr="00844D12">
        <w:t xml:space="preserve">Summary of Attributable Targeted Toxicities by </w:t>
      </w:r>
      <w:r w:rsidR="00DD2B6B" w:rsidRPr="00844D12">
        <w:t>Preferred Term</w:t>
      </w:r>
    </w:p>
    <w:p w:rsidR="00934D66" w:rsidRPr="00844D12" w:rsidRDefault="00934D66" w:rsidP="00934D66">
      <w:pPr>
        <w:pStyle w:val="ListNum"/>
      </w:pPr>
      <w:r w:rsidRPr="00844D12">
        <w:t xml:space="preserve">Summary of Attributable Non-Targeted Toxicities by </w:t>
      </w:r>
      <w:r w:rsidR="00DD2B6B" w:rsidRPr="00844D12">
        <w:t>Preferred Term</w:t>
      </w:r>
    </w:p>
    <w:p w:rsidR="00B42E20" w:rsidRPr="00844D12" w:rsidRDefault="00B42E20" w:rsidP="00B42E20">
      <w:pPr>
        <w:pStyle w:val="ListNum"/>
      </w:pPr>
      <w:r w:rsidRPr="00844D12">
        <w:t>Summary of</w:t>
      </w:r>
      <w:r w:rsidR="00685423" w:rsidRPr="00844D12">
        <w:t xml:space="preserve"> Attributable</w:t>
      </w:r>
      <w:r w:rsidRPr="00844D12">
        <w:t xml:space="preserve"> Grade 3 or Higher Toxicities</w:t>
      </w:r>
      <w:r w:rsidR="00EF67E7" w:rsidRPr="00844D12">
        <w:t xml:space="preserve"> by </w:t>
      </w:r>
      <w:r w:rsidR="001B359C" w:rsidRPr="00844D12">
        <w:t>P</w:t>
      </w:r>
      <w:r w:rsidR="00DD2B6B" w:rsidRPr="00844D12">
        <w:t xml:space="preserve">referred </w:t>
      </w:r>
      <w:r w:rsidR="001B359C" w:rsidRPr="00844D12">
        <w:t>T</w:t>
      </w:r>
      <w:r w:rsidR="00DD2B6B" w:rsidRPr="00844D12">
        <w:t>erm</w:t>
      </w:r>
    </w:p>
    <w:p w:rsidR="00C30650" w:rsidRPr="00844D12" w:rsidRDefault="004E28F6" w:rsidP="00C30650">
      <w:r w:rsidRPr="00844D12">
        <w:t>T</w:t>
      </w:r>
      <w:r w:rsidR="00C30650" w:rsidRPr="00844D12">
        <w:t xml:space="preserve">oxicities </w:t>
      </w:r>
      <w:r w:rsidRPr="00844D12">
        <w:t xml:space="preserve">meeting the reporting requirements outlined in Section 10 of the protocol </w:t>
      </w:r>
      <w:r w:rsidR="00C30650" w:rsidRPr="00844D12">
        <w:t xml:space="preserve">will be listed.  </w:t>
      </w:r>
      <w:r w:rsidR="00F75ACA" w:rsidRPr="00844D12">
        <w:t xml:space="preserve">All of these toxicities were reported after study treatment was initiated; thus all toxicities are treatment emergent toxicities.  </w:t>
      </w:r>
      <w:r w:rsidR="00CA602B" w:rsidRPr="00844D12">
        <w:t>The l</w:t>
      </w:r>
      <w:r w:rsidR="00C30650" w:rsidRPr="00844D12">
        <w:t>isting will include</w:t>
      </w:r>
      <w:r w:rsidR="007735AB" w:rsidRPr="00844D12">
        <w:t xml:space="preserve"> </w:t>
      </w:r>
      <w:r w:rsidR="00DD2B6B" w:rsidRPr="00844D12">
        <w:t>adverse event</w:t>
      </w:r>
      <w:r w:rsidR="007735AB" w:rsidRPr="00844D12">
        <w:t xml:space="preserve">, </w:t>
      </w:r>
      <w:r w:rsidR="00541446" w:rsidRPr="00844D12">
        <w:t xml:space="preserve">preferred term, </w:t>
      </w:r>
      <w:r w:rsidR="007735AB" w:rsidRPr="00844D12">
        <w:t xml:space="preserve">non/targeted status, grade, </w:t>
      </w:r>
      <w:r w:rsidR="00DD2B6B" w:rsidRPr="00844D12">
        <w:t xml:space="preserve">start </w:t>
      </w:r>
      <w:r w:rsidR="007735AB" w:rsidRPr="00844D12">
        <w:t xml:space="preserve">date, </w:t>
      </w:r>
      <w:r w:rsidR="0037226C" w:rsidRPr="00844D12">
        <w:t xml:space="preserve">course, </w:t>
      </w:r>
      <w:r w:rsidR="00247BD4" w:rsidRPr="00844D12">
        <w:t xml:space="preserve">relationship </w:t>
      </w:r>
      <w:r w:rsidR="007735AB" w:rsidRPr="00844D12">
        <w:t xml:space="preserve">to study drug, </w:t>
      </w:r>
      <w:r w:rsidR="00CF5D23" w:rsidRPr="00844D12">
        <w:t>adverse drug experience (</w:t>
      </w:r>
      <w:r w:rsidR="009F61CE" w:rsidRPr="00844D12">
        <w:t>ADE</w:t>
      </w:r>
      <w:r w:rsidR="00CF5D23" w:rsidRPr="00844D12">
        <w:t>)</w:t>
      </w:r>
      <w:r w:rsidR="009F61CE" w:rsidRPr="00844D12">
        <w:t xml:space="preserve"> status</w:t>
      </w:r>
      <w:r w:rsidR="007735AB" w:rsidRPr="00844D12">
        <w:t xml:space="preserve">, </w:t>
      </w:r>
      <w:r w:rsidR="00CF5D23" w:rsidRPr="00844D12">
        <w:t xml:space="preserve">dose limiting toxicity </w:t>
      </w:r>
      <w:r w:rsidR="007735AB" w:rsidRPr="00844D12">
        <w:t>status and comments.</w:t>
      </w:r>
    </w:p>
    <w:p w:rsidR="00D00EEB" w:rsidRPr="00844D12" w:rsidRDefault="007735AB" w:rsidP="00666464">
      <w:r w:rsidRPr="00844D12">
        <w:lastRenderedPageBreak/>
        <w:t>An overall summary of toxicities by treatment group</w:t>
      </w:r>
      <w:r w:rsidR="007A5064" w:rsidRPr="00844D12">
        <w:t xml:space="preserve"> and overall</w:t>
      </w:r>
      <w:r w:rsidR="00D00EEB" w:rsidRPr="00844D12">
        <w:t xml:space="preserve"> and by overall, targeted and non-targeted toxicities</w:t>
      </w:r>
      <w:r w:rsidRPr="00844D12">
        <w:t xml:space="preserve"> will be included.  This summary will include</w:t>
      </w:r>
      <w:r w:rsidR="00641C15" w:rsidRPr="00844D12">
        <w:t xml:space="preserve"> </w:t>
      </w:r>
      <w:r w:rsidR="00D00EEB" w:rsidRPr="00844D12">
        <w:t>the</w:t>
      </w:r>
      <w:r w:rsidRPr="00844D12">
        <w:t xml:space="preserve"> </w:t>
      </w:r>
      <w:r w:rsidR="00F77DB5" w:rsidRPr="00844D12">
        <w:t xml:space="preserve">total number of </w:t>
      </w:r>
      <w:r w:rsidR="00F13D0F" w:rsidRPr="00844D12">
        <w:t>subject</w:t>
      </w:r>
      <w:r w:rsidR="00F77DB5" w:rsidRPr="00844D12">
        <w:t>s reporting</w:t>
      </w:r>
      <w:r w:rsidR="00D00EEB" w:rsidRPr="00844D12">
        <w:t xml:space="preserve"> and total number of events for:</w:t>
      </w:r>
    </w:p>
    <w:p w:rsidR="00D00EEB" w:rsidRPr="00844D12" w:rsidRDefault="00D322C5" w:rsidP="00AB0EE1">
      <w:pPr>
        <w:pStyle w:val="ListParagraph"/>
        <w:numPr>
          <w:ilvl w:val="0"/>
          <w:numId w:val="28"/>
        </w:numPr>
      </w:pPr>
      <w:r w:rsidRPr="00844D12">
        <w:t xml:space="preserve">any </w:t>
      </w:r>
      <w:r w:rsidR="00F77DB5" w:rsidRPr="00844D12">
        <w:t>toxicit</w:t>
      </w:r>
      <w:r w:rsidRPr="00844D12">
        <w:t>y</w:t>
      </w:r>
      <w:r w:rsidR="009F61CE" w:rsidRPr="00844D12">
        <w:t xml:space="preserve"> </w:t>
      </w:r>
    </w:p>
    <w:p w:rsidR="00D00EEB" w:rsidRPr="00844D12" w:rsidRDefault="00F77DB5" w:rsidP="00AB0EE1">
      <w:pPr>
        <w:pStyle w:val="ListParagraph"/>
        <w:numPr>
          <w:ilvl w:val="0"/>
          <w:numId w:val="28"/>
        </w:numPr>
      </w:pPr>
      <w:r w:rsidRPr="00844D12">
        <w:t>each grade of toxicity</w:t>
      </w:r>
      <w:r w:rsidR="009F61CE" w:rsidRPr="00844D12">
        <w:t xml:space="preserve"> </w:t>
      </w:r>
    </w:p>
    <w:p w:rsidR="00D00EEB" w:rsidRPr="00844D12" w:rsidRDefault="00D322C5" w:rsidP="00AB0EE1">
      <w:pPr>
        <w:pStyle w:val="ListParagraph"/>
        <w:numPr>
          <w:ilvl w:val="0"/>
          <w:numId w:val="28"/>
        </w:numPr>
      </w:pPr>
      <w:r w:rsidRPr="00844D12">
        <w:t>any</w:t>
      </w:r>
      <w:r w:rsidR="00F77DB5" w:rsidRPr="00844D12">
        <w:t xml:space="preserve"> attributable toxicities</w:t>
      </w:r>
      <w:r w:rsidR="00961073" w:rsidRPr="00844D12">
        <w:t xml:space="preserve"> </w:t>
      </w:r>
    </w:p>
    <w:p w:rsidR="00641C15" w:rsidRPr="00844D12" w:rsidRDefault="00D322C5" w:rsidP="00AB0EE1">
      <w:pPr>
        <w:pStyle w:val="ListParagraph"/>
        <w:numPr>
          <w:ilvl w:val="0"/>
          <w:numId w:val="28"/>
        </w:numPr>
      </w:pPr>
      <w:r w:rsidRPr="00844D12">
        <w:t xml:space="preserve">any </w:t>
      </w:r>
      <w:r w:rsidR="00F77DB5" w:rsidRPr="00844D12">
        <w:t>ADE</w:t>
      </w:r>
      <w:r w:rsidR="009A5E84" w:rsidRPr="00844D12">
        <w:t xml:space="preserve"> </w:t>
      </w:r>
      <w:r w:rsidR="00F77DB5" w:rsidRPr="00844D12">
        <w:t>toxicit</w:t>
      </w:r>
      <w:r w:rsidR="00CF5D23" w:rsidRPr="00844D12">
        <w:t>y</w:t>
      </w:r>
      <w:r w:rsidR="00D00EEB" w:rsidRPr="00844D12">
        <w:t>, and</w:t>
      </w:r>
    </w:p>
    <w:p w:rsidR="000727D4" w:rsidRPr="00844D12" w:rsidRDefault="00D00EEB" w:rsidP="00AB0EE1">
      <w:pPr>
        <w:pStyle w:val="ListParagraph"/>
        <w:numPr>
          <w:ilvl w:val="0"/>
          <w:numId w:val="28"/>
        </w:numPr>
      </w:pPr>
      <w:r w:rsidRPr="00844D12">
        <w:t>any Grade 3 or higher toxicities</w:t>
      </w:r>
    </w:p>
    <w:p w:rsidR="00B42E20" w:rsidRPr="00844D12" w:rsidRDefault="000727D4" w:rsidP="00666464">
      <w:r w:rsidRPr="00844D12">
        <w:t>T</w:t>
      </w:r>
      <w:r w:rsidR="00F77DB5" w:rsidRPr="00844D12">
        <w:t xml:space="preserve">oxicities </w:t>
      </w:r>
      <w:r w:rsidR="00F77495" w:rsidRPr="00844D12">
        <w:t xml:space="preserve">(overall, targeted and non-targeted) </w:t>
      </w:r>
      <w:r w:rsidR="00F77DB5" w:rsidRPr="00844D12">
        <w:t xml:space="preserve">will be </w:t>
      </w:r>
      <w:r w:rsidR="00386DA1" w:rsidRPr="00844D12">
        <w:t xml:space="preserve">further </w:t>
      </w:r>
      <w:r w:rsidR="00F77DB5" w:rsidRPr="00844D12">
        <w:t xml:space="preserve">summarized </w:t>
      </w:r>
      <w:r w:rsidR="00F77495" w:rsidRPr="00844D12">
        <w:t xml:space="preserve">for each </w:t>
      </w:r>
      <w:r w:rsidR="00F77DB5" w:rsidRPr="00844D12">
        <w:t>treatment group</w:t>
      </w:r>
      <w:r w:rsidR="007B45BE" w:rsidRPr="00844D12">
        <w:t xml:space="preserve"> and </w:t>
      </w:r>
      <w:r w:rsidR="007622BB" w:rsidRPr="00844D12">
        <w:t>overall</w:t>
      </w:r>
      <w:r w:rsidR="00306971" w:rsidRPr="00844D12">
        <w:t xml:space="preserve"> </w:t>
      </w:r>
      <w:r w:rsidR="00F77495" w:rsidRPr="00844D12">
        <w:t xml:space="preserve">by SOC and PT (overall only) and by PT only.  </w:t>
      </w:r>
      <w:ins w:id="632" w:author="WRAdmin" w:date="2013-09-13T13:06:00Z">
        <w:r w:rsidR="00855CD3">
          <w:rPr>
            <w:sz w:val="23"/>
            <w:szCs w:val="23"/>
          </w:rPr>
          <w:t xml:space="preserve">The overall summary by PT </w:t>
        </w:r>
      </w:ins>
      <w:ins w:id="633" w:author="WRAdmin" w:date="2013-09-13T13:08:00Z">
        <w:r w:rsidR="00855CD3">
          <w:rPr>
            <w:sz w:val="23"/>
            <w:szCs w:val="23"/>
          </w:rPr>
          <w:t xml:space="preserve">(Summary of All Toxicities by Preferred Term) </w:t>
        </w:r>
      </w:ins>
      <w:ins w:id="634" w:author="WRAdmin" w:date="2013-09-13T13:06:00Z">
        <w:r w:rsidR="00855CD3">
          <w:rPr>
            <w:sz w:val="23"/>
            <w:szCs w:val="23"/>
          </w:rPr>
          <w:t xml:space="preserve">will include one-sided p-values (favoring the RA alone group) from Fisher’s Exact Test comparing the incidence rates between the treatment groups. </w:t>
        </w:r>
        <w:proofErr w:type="gramStart"/>
        <w:r w:rsidR="00855CD3">
          <w:rPr>
            <w:sz w:val="23"/>
            <w:szCs w:val="23"/>
          </w:rPr>
          <w:t>Values greater than 0.25 will be denoted as “&gt;.2500”.</w:t>
        </w:r>
        <w:proofErr w:type="gramEnd"/>
        <w:r w:rsidR="00855CD3">
          <w:rPr>
            <w:sz w:val="23"/>
            <w:szCs w:val="23"/>
          </w:rPr>
          <w:t xml:space="preserve"> </w:t>
        </w:r>
      </w:ins>
      <w:r w:rsidR="00F77495" w:rsidRPr="00844D12">
        <w:t>T</w:t>
      </w:r>
      <w:r w:rsidR="00F240F2" w:rsidRPr="00844D12">
        <w:t>hose considered attributable to study drug</w:t>
      </w:r>
      <w:r w:rsidRPr="00844D12">
        <w:t xml:space="preserve"> </w:t>
      </w:r>
      <w:r w:rsidR="00F77495" w:rsidRPr="00844D12">
        <w:t xml:space="preserve">(overall, targeted and non-targeted) will be summarized </w:t>
      </w:r>
      <w:r w:rsidRPr="00844D12">
        <w:t>by preferred term</w:t>
      </w:r>
      <w:r w:rsidR="00F77DB5" w:rsidRPr="00844D12">
        <w:t xml:space="preserve">. </w:t>
      </w:r>
      <w:r w:rsidR="00A802A0" w:rsidRPr="00844D12">
        <w:t xml:space="preserve"> </w:t>
      </w:r>
      <w:r w:rsidR="00236E03" w:rsidRPr="00844D12">
        <w:t xml:space="preserve">Attributable toxicities are defined as those toxicities with attribution to investigation drug documented on the </w:t>
      </w:r>
      <w:r w:rsidR="00720974" w:rsidRPr="00844D12">
        <w:t>CRF</w:t>
      </w:r>
      <w:r w:rsidR="00236E03" w:rsidRPr="00844D12">
        <w:t xml:space="preserve"> as: definite, probable or possible.  Any toxicities documented on the </w:t>
      </w:r>
      <w:r w:rsidR="00720974" w:rsidRPr="00844D12">
        <w:t>CRF</w:t>
      </w:r>
      <w:r w:rsidR="00236E03" w:rsidRPr="00844D12">
        <w:t xml:space="preserve"> as unrelated or unlikely related are not considered to be </w:t>
      </w:r>
      <w:proofErr w:type="gramStart"/>
      <w:r w:rsidR="00236E03" w:rsidRPr="00844D12">
        <w:t>attributable</w:t>
      </w:r>
      <w:proofErr w:type="gramEnd"/>
      <w:r w:rsidR="00236E03" w:rsidRPr="00844D12">
        <w:t xml:space="preserve"> toxicities for summarization purposes.  </w:t>
      </w:r>
      <w:r w:rsidR="00F77DB5" w:rsidRPr="00844D12">
        <w:t xml:space="preserve">Summaries will include incidence of each </w:t>
      </w:r>
      <w:r w:rsidRPr="00844D12">
        <w:t>preferred term</w:t>
      </w:r>
      <w:r w:rsidR="007622BB" w:rsidRPr="00844D12">
        <w:t xml:space="preserve">, sorted by overall frequency within </w:t>
      </w:r>
      <w:r w:rsidR="007B45BE" w:rsidRPr="00844D12">
        <w:t xml:space="preserve">each </w:t>
      </w:r>
      <w:r w:rsidRPr="00844D12">
        <w:t>preferred term</w:t>
      </w:r>
      <w:r w:rsidR="00F77DB5" w:rsidRPr="00844D12">
        <w:t>.</w:t>
      </w:r>
    </w:p>
    <w:p w:rsidR="006B0BBC" w:rsidRPr="00844D12" w:rsidRDefault="006B0BBC" w:rsidP="00666464">
      <w:r w:rsidRPr="00844D12">
        <w:t>All toxicities (overall, targeted and non-targeted) will be summarized by course, grade and preferred term</w:t>
      </w:r>
      <w:r w:rsidR="00DC79BD" w:rsidRPr="00844D12">
        <w:t xml:space="preserve"> within each treatment group</w:t>
      </w:r>
      <w:r w:rsidR="002C5FB9" w:rsidRPr="00844D12">
        <w:t xml:space="preserve">, where the denominator for percentage calculations within each course will be the number of subjects exposed </w:t>
      </w:r>
      <w:r w:rsidR="00DC79BD" w:rsidRPr="00844D12">
        <w:t xml:space="preserve">to treatment </w:t>
      </w:r>
      <w:r w:rsidR="002C5FB9" w:rsidRPr="00844D12">
        <w:t>during each course</w:t>
      </w:r>
      <w:r w:rsidRPr="00844D12">
        <w:t xml:space="preserve">.  </w:t>
      </w:r>
      <w:r w:rsidR="002C5FB9" w:rsidRPr="00844D12">
        <w:t>Likewise, p</w:t>
      </w:r>
      <w:r w:rsidRPr="00844D12">
        <w:t xml:space="preserve">ain-related toxicities will be summarized </w:t>
      </w:r>
      <w:r w:rsidR="00DC79BD" w:rsidRPr="00844D12">
        <w:t xml:space="preserve">within each treatment group </w:t>
      </w:r>
      <w:r w:rsidRPr="00844D12">
        <w:t>by course and grade, using preferred terms</w:t>
      </w:r>
      <w:r w:rsidR="00DC79BD" w:rsidRPr="00844D12">
        <w:t>; the denominator will be subjects exposed to treatment within each course</w:t>
      </w:r>
      <w:r w:rsidRPr="00844D12">
        <w:t>.  Pain-related adverse events will be selected based on the preferred term including the word “pain” or any “</w:t>
      </w:r>
      <w:proofErr w:type="spellStart"/>
      <w:r w:rsidRPr="00844D12">
        <w:t>algia</w:t>
      </w:r>
      <w:proofErr w:type="spellEnd"/>
      <w:r w:rsidRPr="00844D12">
        <w:t>” (myalgia, arthralgia, etc).</w:t>
      </w:r>
    </w:p>
    <w:p w:rsidR="00F77DB5" w:rsidRPr="00844D12" w:rsidRDefault="00B42E20" w:rsidP="00666464">
      <w:r w:rsidRPr="00844D12">
        <w:lastRenderedPageBreak/>
        <w:t xml:space="preserve">All toxicities that are of Grade 3 or higher </w:t>
      </w:r>
      <w:r w:rsidR="00F77495" w:rsidRPr="00844D12">
        <w:t xml:space="preserve">and attributable to study drug </w:t>
      </w:r>
      <w:r w:rsidRPr="00844D12">
        <w:t>will be summarized by</w:t>
      </w:r>
      <w:r w:rsidR="00F77495" w:rsidRPr="00844D12">
        <w:t xml:space="preserve"> preferred term for each</w:t>
      </w:r>
      <w:r w:rsidRPr="00844D12">
        <w:t xml:space="preserve"> treatment group and overall.</w:t>
      </w:r>
    </w:p>
    <w:p w:rsidR="00541446" w:rsidRPr="00844D12" w:rsidRDefault="00541446" w:rsidP="00666464">
      <w:r w:rsidRPr="00844D12">
        <w:t xml:space="preserve">Due to the </w:t>
      </w:r>
      <w:r w:rsidR="00720974" w:rsidRPr="00844D12">
        <w:t>Common Terminology Criteria for Adverse Events (</w:t>
      </w:r>
      <w:r w:rsidRPr="00844D12">
        <w:t>CTCAE</w:t>
      </w:r>
      <w:r w:rsidR="00720974" w:rsidRPr="00844D12">
        <w:t>)</w:t>
      </w:r>
      <w:r w:rsidRPr="00844D12">
        <w:t xml:space="preserve"> coding version (V3) being updated during the conduct of this study in </w:t>
      </w:r>
      <w:r w:rsidR="00764B46" w:rsidRPr="00844D12">
        <w:t>October 2011</w:t>
      </w:r>
      <w:r w:rsidRPr="00844D12">
        <w:t xml:space="preserve">, all </w:t>
      </w:r>
      <w:del w:id="635" w:author="Jody Cleveland" w:date="2013-09-09T12:10:00Z">
        <w:r w:rsidRPr="00844D12" w:rsidDel="00AB51F6">
          <w:delText>A</w:delText>
        </w:r>
        <w:r w:rsidR="006E6005" w:rsidRPr="00844D12" w:rsidDel="00AB51F6">
          <w:delText>e</w:delText>
        </w:r>
        <w:r w:rsidRPr="00844D12" w:rsidDel="00AB51F6">
          <w:delText xml:space="preserve">s </w:delText>
        </w:r>
      </w:del>
      <w:ins w:id="636" w:author="Jody Cleveland" w:date="2013-09-09T12:10:00Z">
        <w:r w:rsidR="00AB51F6" w:rsidRPr="00844D12">
          <w:t xml:space="preserve">AEs </w:t>
        </w:r>
      </w:ins>
      <w:r w:rsidRPr="00844D12">
        <w:t>existing in the June 2009 data cut were converted to the new CTCAE version (V4) before the June 2012 data cut.  Thus the June 2012 AE data has slightly different coding than that presented in the June 2009 data and therefore comparisons between the summary tables should be viewed with caution.</w:t>
      </w:r>
    </w:p>
    <w:p w:rsidR="00934DB4" w:rsidRPr="00844D12" w:rsidRDefault="00934DB4" w:rsidP="00934DB4">
      <w:pPr>
        <w:pStyle w:val="Heading2"/>
        <w:rPr>
          <w:bCs/>
          <w:caps w:val="0"/>
        </w:rPr>
      </w:pPr>
      <w:bookmarkStart w:id="637" w:name="_Toc366838305"/>
      <w:r w:rsidRPr="00844D12">
        <w:rPr>
          <w:bCs/>
          <w:caps w:val="0"/>
        </w:rPr>
        <w:t>AdEER</w:t>
      </w:r>
      <w:r w:rsidR="00042329" w:rsidRPr="00844D12">
        <w:rPr>
          <w:bCs/>
          <w:caps w:val="0"/>
        </w:rPr>
        <w:t>S</w:t>
      </w:r>
      <w:r w:rsidRPr="00844D12">
        <w:rPr>
          <w:bCs/>
          <w:caps w:val="0"/>
        </w:rPr>
        <w:t xml:space="preserve"> (Serious Adverse Events)</w:t>
      </w:r>
      <w:bookmarkEnd w:id="637"/>
    </w:p>
    <w:p w:rsidR="00934DB4" w:rsidRPr="00844D12" w:rsidRDefault="00934DB4" w:rsidP="00AB0EE1">
      <w:pPr>
        <w:pStyle w:val="ListNum"/>
        <w:numPr>
          <w:ilvl w:val="0"/>
          <w:numId w:val="30"/>
        </w:numPr>
      </w:pPr>
      <w:r w:rsidRPr="00844D12">
        <w:t xml:space="preserve">Listing of </w:t>
      </w:r>
      <w:r w:rsidR="00F77495" w:rsidRPr="00844D12">
        <w:t xml:space="preserve">Data in the </w:t>
      </w:r>
      <w:r w:rsidRPr="00844D12">
        <w:t>AdEER</w:t>
      </w:r>
      <w:r w:rsidR="00720974" w:rsidRPr="00844D12">
        <w:t>S</w:t>
      </w:r>
      <w:r w:rsidR="00F77495" w:rsidRPr="00844D12">
        <w:t xml:space="preserve"> Database</w:t>
      </w:r>
    </w:p>
    <w:p w:rsidR="006E5773" w:rsidRPr="00844D12" w:rsidRDefault="00934DB4" w:rsidP="00292F03">
      <w:pPr>
        <w:pStyle w:val="ListNum"/>
        <w:numPr>
          <w:ilvl w:val="0"/>
          <w:numId w:val="42"/>
        </w:numPr>
      </w:pPr>
      <w:r w:rsidRPr="00844D12">
        <w:t xml:space="preserve">Summary of </w:t>
      </w:r>
      <w:del w:id="638" w:author="Jody Cleveland" w:date="2013-09-09T12:12:00Z">
        <w:r w:rsidR="00F77495" w:rsidRPr="00844D12" w:rsidDel="00AB51F6">
          <w:delText xml:space="preserve">Data </w:delText>
        </w:r>
      </w:del>
      <w:ins w:id="639" w:author="Jody Cleveland" w:date="2013-09-09T12:12:00Z">
        <w:r w:rsidR="00AB51F6" w:rsidRPr="00844D12">
          <w:t xml:space="preserve">Adverse Events </w:t>
        </w:r>
      </w:ins>
      <w:r w:rsidR="00F77495" w:rsidRPr="00844D12">
        <w:t>in the AdEER</w:t>
      </w:r>
      <w:r w:rsidR="00720974" w:rsidRPr="00844D12">
        <w:t>S</w:t>
      </w:r>
      <w:r w:rsidR="00F77495" w:rsidRPr="00844D12">
        <w:t xml:space="preserve"> Database by CTCAE Code</w:t>
      </w:r>
      <w:r w:rsidR="00C94143" w:rsidRPr="00844D12">
        <w:t xml:space="preserve"> </w:t>
      </w:r>
    </w:p>
    <w:p w:rsidR="00934DB4" w:rsidRPr="00844D12" w:rsidRDefault="00720974" w:rsidP="006E5773">
      <w:pPr>
        <w:pStyle w:val="ListNum"/>
      </w:pPr>
      <w:r w:rsidRPr="00844D12">
        <w:t xml:space="preserve">Summary of </w:t>
      </w:r>
      <w:ins w:id="640" w:author="WRAdmin" w:date="2013-09-13T12:45:00Z">
        <w:r w:rsidR="00782A12" w:rsidRPr="00844D12">
          <w:t xml:space="preserve">Adverse Events </w:t>
        </w:r>
      </w:ins>
      <w:del w:id="641" w:author="WRAdmin" w:date="2013-09-13T12:45:00Z">
        <w:r w:rsidRPr="00844D12" w:rsidDel="00782A12">
          <w:delText xml:space="preserve">Data </w:delText>
        </w:r>
      </w:del>
      <w:r w:rsidRPr="00844D12">
        <w:t>in the AdEERS</w:t>
      </w:r>
      <w:r w:rsidR="00C94143" w:rsidRPr="00844D12">
        <w:t xml:space="preserve"> Database by Course at Onset</w:t>
      </w:r>
    </w:p>
    <w:p w:rsidR="00934DB4" w:rsidRPr="00844D12" w:rsidRDefault="00042329" w:rsidP="00666464">
      <w:r w:rsidRPr="00844D12">
        <w:t xml:space="preserve">In this study, </w:t>
      </w:r>
      <w:del w:id="642" w:author="Jody Cleveland" w:date="2013-09-09T12:09:00Z">
        <w:r w:rsidRPr="00844D12" w:rsidDel="00D04DFD">
          <w:delText xml:space="preserve">all </w:delText>
        </w:r>
      </w:del>
      <w:del w:id="643" w:author="Jody Cleveland" w:date="2013-09-09T12:12:00Z">
        <w:r w:rsidRPr="00844D12" w:rsidDel="00AB51F6">
          <w:delText xml:space="preserve">serious </w:delText>
        </w:r>
      </w:del>
      <w:r w:rsidRPr="00844D12">
        <w:t xml:space="preserve">adverse events </w:t>
      </w:r>
      <w:ins w:id="644" w:author="Jody Cleveland" w:date="2013-09-09T12:09:00Z">
        <w:r w:rsidR="00D04DFD" w:rsidRPr="00844D12">
          <w:rPr>
            <w:highlight w:val="yellow"/>
          </w:rPr>
          <w:t xml:space="preserve">meeting the protocol requirements for reporting of commercial and non-commercial products </w:t>
        </w:r>
      </w:ins>
      <w:r w:rsidRPr="00844D12">
        <w:t>were reported through the Adverse Event Expedited Reporting System (AdEERS).</w:t>
      </w:r>
      <w:r w:rsidR="0058667C" w:rsidRPr="00844D12">
        <w:t xml:space="preserve">  </w:t>
      </w:r>
      <w:ins w:id="645" w:author="Jody Cleveland" w:date="2013-09-09T12:12:00Z">
        <w:r w:rsidR="00AB51F6" w:rsidRPr="00844D12">
          <w:t xml:space="preserve">These adverse events are considered to represent the serious </w:t>
        </w:r>
      </w:ins>
      <w:ins w:id="646" w:author="Jody Cleveland" w:date="2013-09-09T12:13:00Z">
        <w:r w:rsidR="00AB51F6" w:rsidRPr="00844D12">
          <w:t>adverse</w:t>
        </w:r>
      </w:ins>
      <w:ins w:id="647" w:author="Jody Cleveland" w:date="2013-09-09T12:12:00Z">
        <w:r w:rsidR="00AB51F6" w:rsidRPr="00844D12">
          <w:t xml:space="preserve"> events for this study, albeit only those that met the protocol specified criteria for reporting.  </w:t>
        </w:r>
      </w:ins>
      <w:r w:rsidR="00C94143" w:rsidRPr="00844D12">
        <w:t xml:space="preserve">These data will be listed, including </w:t>
      </w:r>
      <w:r w:rsidR="003648CD" w:rsidRPr="00844D12">
        <w:t xml:space="preserve">course number, </w:t>
      </w:r>
      <w:r w:rsidR="00C94143" w:rsidRPr="00844D12">
        <w:t xml:space="preserve">subject number, </w:t>
      </w:r>
      <w:proofErr w:type="gramStart"/>
      <w:r w:rsidR="00C94143" w:rsidRPr="00844D12">
        <w:t>AdEER</w:t>
      </w:r>
      <w:r w:rsidR="00720974" w:rsidRPr="00844D12">
        <w:t>S</w:t>
      </w:r>
      <w:proofErr w:type="gramEnd"/>
      <w:r w:rsidR="00C94143" w:rsidRPr="00844D12">
        <w:t xml:space="preserve"> number, adverse event term, start date of primary adverse event, and attribution to each study drug.</w:t>
      </w:r>
    </w:p>
    <w:p w:rsidR="004A0742" w:rsidRPr="00844D12" w:rsidRDefault="004A0742" w:rsidP="00666464">
      <w:r w:rsidRPr="00844D12">
        <w:t>These data will also be summarized by CTCAE code</w:t>
      </w:r>
      <w:r w:rsidR="008E6736" w:rsidRPr="00844D12">
        <w:t xml:space="preserve"> within each course and overall.  The summary should include the number and percent of </w:t>
      </w:r>
      <w:r w:rsidR="00F13D0F" w:rsidRPr="00844D12">
        <w:t>subject</w:t>
      </w:r>
      <w:r w:rsidR="008E6736" w:rsidRPr="00844D12">
        <w:t>s reporting each event, as well as the number of events, both within treatment group and overall.</w:t>
      </w:r>
      <w:r w:rsidR="002C5FB9" w:rsidRPr="00844D12">
        <w:t xml:space="preserve">  The denominator used for each percentage will be the number of subjects exposed within each course and overall.</w:t>
      </w:r>
    </w:p>
    <w:p w:rsidR="00BC4385" w:rsidRPr="00844D12" w:rsidRDefault="008810B1" w:rsidP="008810B1">
      <w:pPr>
        <w:pStyle w:val="Heading2"/>
        <w:rPr>
          <w:bCs/>
          <w:caps w:val="0"/>
        </w:rPr>
      </w:pPr>
      <w:bookmarkStart w:id="648" w:name="_Toc395687366"/>
      <w:bookmarkStart w:id="649" w:name="_Toc395690404"/>
      <w:bookmarkStart w:id="650" w:name="_Toc395691834"/>
      <w:bookmarkStart w:id="651" w:name="_Toc395692313"/>
      <w:bookmarkStart w:id="652" w:name="_Toc395694762"/>
      <w:bookmarkStart w:id="653" w:name="_Toc395698990"/>
      <w:bookmarkStart w:id="654" w:name="_Toc396205454"/>
      <w:bookmarkStart w:id="655" w:name="_Toc399327932"/>
      <w:bookmarkStart w:id="656" w:name="_Toc366838306"/>
      <w:bookmarkEnd w:id="621"/>
      <w:bookmarkEnd w:id="622"/>
      <w:bookmarkEnd w:id="623"/>
      <w:bookmarkEnd w:id="624"/>
      <w:bookmarkEnd w:id="625"/>
      <w:bookmarkEnd w:id="626"/>
      <w:bookmarkEnd w:id="627"/>
      <w:bookmarkEnd w:id="628"/>
      <w:r w:rsidRPr="00844D12">
        <w:rPr>
          <w:bCs/>
          <w:caps w:val="0"/>
        </w:rPr>
        <w:t>Deaths</w:t>
      </w:r>
      <w:bookmarkEnd w:id="648"/>
      <w:bookmarkEnd w:id="649"/>
      <w:bookmarkEnd w:id="650"/>
      <w:bookmarkEnd w:id="651"/>
      <w:bookmarkEnd w:id="652"/>
      <w:bookmarkEnd w:id="653"/>
      <w:bookmarkEnd w:id="654"/>
      <w:bookmarkEnd w:id="655"/>
      <w:bookmarkEnd w:id="656"/>
    </w:p>
    <w:p w:rsidR="00C85E70" w:rsidRPr="00844D12" w:rsidRDefault="00C85E70" w:rsidP="00AB0EE1">
      <w:pPr>
        <w:pStyle w:val="listnum0"/>
        <w:numPr>
          <w:ilvl w:val="0"/>
          <w:numId w:val="8"/>
        </w:numPr>
      </w:pPr>
      <w:r w:rsidRPr="00844D12">
        <w:t>Listing of Deaths</w:t>
      </w:r>
    </w:p>
    <w:p w:rsidR="00C85E70" w:rsidRPr="00844D12" w:rsidRDefault="00C85E70" w:rsidP="00AB0EE1">
      <w:pPr>
        <w:pStyle w:val="listnum0"/>
        <w:numPr>
          <w:ilvl w:val="0"/>
          <w:numId w:val="8"/>
        </w:numPr>
      </w:pPr>
      <w:r w:rsidRPr="00844D12">
        <w:t>Summary of Deaths</w:t>
      </w:r>
    </w:p>
    <w:p w:rsidR="00BA47F4" w:rsidRPr="00844D12" w:rsidRDefault="00C85E70" w:rsidP="00C85E70">
      <w:r w:rsidRPr="00844D12">
        <w:lastRenderedPageBreak/>
        <w:t xml:space="preserve">Information for all </w:t>
      </w:r>
      <w:r w:rsidR="00F13D0F" w:rsidRPr="00844D12">
        <w:t>subject</w:t>
      </w:r>
      <w:r w:rsidRPr="00844D12">
        <w:t>s who died during the study period</w:t>
      </w:r>
      <w:r w:rsidR="00A277CF" w:rsidRPr="00844D12">
        <w:t>, including the date of death, cause of death and whether an autopsy was completed</w:t>
      </w:r>
      <w:r w:rsidRPr="00844D12">
        <w:t xml:space="preserve"> will be </w:t>
      </w:r>
      <w:r w:rsidR="00A277CF" w:rsidRPr="00844D12">
        <w:t>listed</w:t>
      </w:r>
      <w:r w:rsidRPr="00844D12">
        <w:t xml:space="preserve">.  The number and percent of </w:t>
      </w:r>
      <w:r w:rsidR="00F13D0F" w:rsidRPr="00844D12">
        <w:t>subject</w:t>
      </w:r>
      <w:r w:rsidRPr="00844D12">
        <w:t xml:space="preserve">s who died </w:t>
      </w:r>
      <w:r w:rsidR="00763426" w:rsidRPr="00844D12">
        <w:t xml:space="preserve">and the causes of death </w:t>
      </w:r>
      <w:r w:rsidRPr="00844D12">
        <w:t>will be summarized</w:t>
      </w:r>
      <w:r w:rsidR="00DA286D" w:rsidRPr="00844D12">
        <w:t xml:space="preserve"> by treatment group</w:t>
      </w:r>
      <w:r w:rsidR="007A5064" w:rsidRPr="00844D12">
        <w:t xml:space="preserve"> and overall</w:t>
      </w:r>
      <w:r w:rsidRPr="00844D12">
        <w:t>.</w:t>
      </w:r>
    </w:p>
    <w:p w:rsidR="00CD59E4" w:rsidRPr="00844D12" w:rsidRDefault="00261426" w:rsidP="00CD59E4">
      <w:pPr>
        <w:pStyle w:val="Heading2"/>
        <w:rPr>
          <w:bCs/>
          <w:caps w:val="0"/>
        </w:rPr>
      </w:pPr>
      <w:bookmarkStart w:id="657" w:name="_Toc366838307"/>
      <w:r w:rsidRPr="00844D12">
        <w:rPr>
          <w:bCs/>
          <w:caps w:val="0"/>
        </w:rPr>
        <w:t>Physical E</w:t>
      </w:r>
      <w:r w:rsidR="00CD59E4" w:rsidRPr="00844D12">
        <w:rPr>
          <w:bCs/>
          <w:caps w:val="0"/>
        </w:rPr>
        <w:t>xam</w:t>
      </w:r>
      <w:bookmarkEnd w:id="657"/>
    </w:p>
    <w:p w:rsidR="00CD59E4" w:rsidRPr="00844D12" w:rsidRDefault="0055224A" w:rsidP="00CD59E4">
      <w:r w:rsidRPr="00844D12">
        <w:t>P</w:t>
      </w:r>
      <w:r w:rsidR="00CD59E4" w:rsidRPr="00844D12">
        <w:t>hysical exam</w:t>
      </w:r>
      <w:r w:rsidR="00372E16" w:rsidRPr="00844D12">
        <w:t xml:space="preserve">s in this study included measures of weight, height, vital signs, performance status, CBC and differential with APC, chemistry survey and urinary </w:t>
      </w:r>
      <w:r w:rsidR="00720974" w:rsidRPr="00844D12">
        <w:t>vanillyl mandelic acid (</w:t>
      </w:r>
      <w:r w:rsidR="00372E16" w:rsidRPr="00844D12">
        <w:t>VMA</w:t>
      </w:r>
      <w:r w:rsidR="00720974" w:rsidRPr="00844D12">
        <w:t>)</w:t>
      </w:r>
      <w:r w:rsidR="00372E16" w:rsidRPr="00844D12">
        <w:t xml:space="preserve"> and </w:t>
      </w:r>
      <w:r w:rsidR="00720974" w:rsidRPr="00844D12">
        <w:t>homovanillic acid (</w:t>
      </w:r>
      <w:r w:rsidR="00372E16" w:rsidRPr="00844D12">
        <w:t>HVA</w:t>
      </w:r>
      <w:r w:rsidR="00720974" w:rsidRPr="00844D12">
        <w:t>)</w:t>
      </w:r>
      <w:r w:rsidR="00372E16" w:rsidRPr="00844D12">
        <w:t>.  The</w:t>
      </w:r>
      <w:r w:rsidR="00570E85" w:rsidRPr="00844D12">
        <w:t xml:space="preserve"> only data that was databased from the physical exams were weight and height, which are summarized with Extent of Exposure (see Section </w:t>
      </w:r>
      <w:r w:rsidR="00D64D1D" w:rsidRPr="00844D12">
        <w:fldChar w:fldCharType="begin"/>
      </w:r>
      <w:r w:rsidR="00570E85" w:rsidRPr="00844D12">
        <w:instrText xml:space="preserve"> REF _Ref324419063 \r \h </w:instrText>
      </w:r>
      <w:r w:rsidR="00D64D1D" w:rsidRPr="00844D12">
        <w:fldChar w:fldCharType="separate"/>
      </w:r>
      <w:r w:rsidR="00F0696D" w:rsidRPr="00844D12">
        <w:t>12.1</w:t>
      </w:r>
      <w:r w:rsidR="00D64D1D" w:rsidRPr="00844D12">
        <w:fldChar w:fldCharType="end"/>
      </w:r>
      <w:r w:rsidR="00570E85" w:rsidRPr="00844D12">
        <w:t xml:space="preserve">).  The other assessments were not databased, but clinically significant lab values were noted as toxicities according </w:t>
      </w:r>
      <w:r w:rsidR="0028429A" w:rsidRPr="00844D12">
        <w:t>to Section 10 of the protocol.</w:t>
      </w:r>
    </w:p>
    <w:p w:rsidR="00BC4385" w:rsidRPr="00844D12" w:rsidRDefault="008810B1" w:rsidP="008810B1">
      <w:pPr>
        <w:pStyle w:val="Heading2"/>
        <w:rPr>
          <w:bCs/>
          <w:caps w:val="0"/>
        </w:rPr>
      </w:pPr>
      <w:bookmarkStart w:id="658" w:name="_Toc395687368"/>
      <w:bookmarkStart w:id="659" w:name="_Toc395690406"/>
      <w:bookmarkStart w:id="660" w:name="_Toc395691836"/>
      <w:bookmarkStart w:id="661" w:name="_Toc395692315"/>
      <w:bookmarkStart w:id="662" w:name="_Toc395694764"/>
      <w:bookmarkStart w:id="663" w:name="_Toc395698992"/>
      <w:bookmarkStart w:id="664" w:name="_Toc396205456"/>
      <w:bookmarkStart w:id="665" w:name="_Toc399327934"/>
      <w:bookmarkStart w:id="666" w:name="_Toc366838308"/>
      <w:r w:rsidRPr="00844D12">
        <w:rPr>
          <w:bCs/>
          <w:caps w:val="0"/>
        </w:rPr>
        <w:t xml:space="preserve">Clinical </w:t>
      </w:r>
      <w:r w:rsidR="00BA6A62" w:rsidRPr="00844D12">
        <w:rPr>
          <w:bCs/>
          <w:caps w:val="0"/>
        </w:rPr>
        <w:t>L</w:t>
      </w:r>
      <w:r w:rsidRPr="00844D12">
        <w:rPr>
          <w:bCs/>
          <w:caps w:val="0"/>
        </w:rPr>
        <w:t xml:space="preserve">aboratory </w:t>
      </w:r>
      <w:r w:rsidR="00BA6A62" w:rsidRPr="00844D12">
        <w:rPr>
          <w:bCs/>
          <w:caps w:val="0"/>
        </w:rPr>
        <w:t>E</w:t>
      </w:r>
      <w:r w:rsidRPr="00844D12">
        <w:rPr>
          <w:bCs/>
          <w:caps w:val="0"/>
        </w:rPr>
        <w:t>valuations</w:t>
      </w:r>
      <w:bookmarkEnd w:id="658"/>
      <w:bookmarkEnd w:id="659"/>
      <w:bookmarkEnd w:id="660"/>
      <w:bookmarkEnd w:id="661"/>
      <w:bookmarkEnd w:id="662"/>
      <w:bookmarkEnd w:id="663"/>
      <w:bookmarkEnd w:id="664"/>
      <w:bookmarkEnd w:id="665"/>
      <w:bookmarkEnd w:id="666"/>
    </w:p>
    <w:p w:rsidR="00BC4385" w:rsidRPr="00844D12" w:rsidRDefault="002A0808">
      <w:r w:rsidRPr="00844D12">
        <w:t xml:space="preserve">Blood samples </w:t>
      </w:r>
      <w:r w:rsidR="00F240F2" w:rsidRPr="00844D12">
        <w:t>were</w:t>
      </w:r>
      <w:r w:rsidRPr="00844D12">
        <w:t xml:space="preserve"> taken </w:t>
      </w:r>
      <w:r w:rsidR="00CD59E4" w:rsidRPr="00844D12">
        <w:t xml:space="preserve">before each cycle and sent to a </w:t>
      </w:r>
      <w:r w:rsidR="006C7BE9" w:rsidRPr="00844D12">
        <w:t xml:space="preserve">local </w:t>
      </w:r>
      <w:r w:rsidR="00CD59E4" w:rsidRPr="00844D12">
        <w:t xml:space="preserve">laboratory </w:t>
      </w:r>
      <w:r w:rsidRPr="00844D12">
        <w:t xml:space="preserve">for </w:t>
      </w:r>
      <w:r w:rsidR="006C7BE9" w:rsidRPr="00844D12">
        <w:t xml:space="preserve">the </w:t>
      </w:r>
      <w:r w:rsidRPr="00844D12">
        <w:t>evaluation of</w:t>
      </w:r>
      <w:r w:rsidR="006C7BE9" w:rsidRPr="00844D12">
        <w:t xml:space="preserve"> hematology and</w:t>
      </w:r>
      <w:r w:rsidRPr="00844D12">
        <w:t xml:space="preserve"> c</w:t>
      </w:r>
      <w:r w:rsidR="00CD59E4" w:rsidRPr="00844D12">
        <w:t>linical chemistry</w:t>
      </w:r>
      <w:r w:rsidRPr="00844D12">
        <w:t xml:space="preserve">.  Urine samples </w:t>
      </w:r>
      <w:r w:rsidR="00F240F2" w:rsidRPr="00844D12">
        <w:t>were also</w:t>
      </w:r>
      <w:r w:rsidRPr="00844D12">
        <w:t xml:space="preserve"> collected </w:t>
      </w:r>
      <w:r w:rsidR="00CD59E4" w:rsidRPr="00844D12">
        <w:t>before each cycle</w:t>
      </w:r>
      <w:r w:rsidRPr="00844D12">
        <w:t xml:space="preserve"> and sent to a </w:t>
      </w:r>
      <w:r w:rsidR="008B724E" w:rsidRPr="00844D12">
        <w:t xml:space="preserve">local </w:t>
      </w:r>
      <w:r w:rsidRPr="00844D12">
        <w:t>laboratory for urinalysis.</w:t>
      </w:r>
      <w:r w:rsidR="00090534" w:rsidRPr="00844D12">
        <w:t xml:space="preserve">  </w:t>
      </w:r>
      <w:r w:rsidR="00C272C6" w:rsidRPr="00844D12">
        <w:t xml:space="preserve">These blood and urine sample results were not databased, but clinically significant values were noted as toxicities according to Section 10 of the protocol.  </w:t>
      </w:r>
      <w:r w:rsidR="00627EE0" w:rsidRPr="00844D12">
        <w:t>Urine catecholamine and c</w:t>
      </w:r>
      <w:r w:rsidR="00090534" w:rsidRPr="00844D12">
        <w:t xml:space="preserve">linical </w:t>
      </w:r>
      <w:r w:rsidR="005E23FE" w:rsidRPr="00844D12">
        <w:t xml:space="preserve">course </w:t>
      </w:r>
      <w:r w:rsidR="00090534" w:rsidRPr="00844D12">
        <w:t xml:space="preserve">laboratory data </w:t>
      </w:r>
      <w:r w:rsidR="00186DF0" w:rsidRPr="00844D12">
        <w:t xml:space="preserve">were </w:t>
      </w:r>
      <w:r w:rsidR="008651AF" w:rsidRPr="00844D12">
        <w:t>collected within</w:t>
      </w:r>
      <w:r w:rsidR="00186DF0" w:rsidRPr="00844D12">
        <w:t xml:space="preserve"> each </w:t>
      </w:r>
      <w:r w:rsidR="008651AF" w:rsidRPr="00844D12">
        <w:t>course/</w:t>
      </w:r>
      <w:r w:rsidR="00186DF0" w:rsidRPr="00844D12">
        <w:t>cycle</w:t>
      </w:r>
      <w:r w:rsidR="00C272C6" w:rsidRPr="00844D12">
        <w:t xml:space="preserve"> and databased</w:t>
      </w:r>
      <w:r w:rsidR="00090534" w:rsidRPr="00844D12">
        <w:t>.</w:t>
      </w:r>
    </w:p>
    <w:p w:rsidR="002A0808" w:rsidRPr="00844D12" w:rsidRDefault="002A0808" w:rsidP="006C3B14">
      <w:pPr>
        <w:pStyle w:val="Heading3"/>
      </w:pPr>
      <w:bookmarkStart w:id="667" w:name="_Toc135635519"/>
      <w:bookmarkStart w:id="668" w:name="_Toc135637129"/>
      <w:bookmarkStart w:id="669" w:name="_Toc366838309"/>
      <w:r w:rsidRPr="00844D12">
        <w:t>Urinalysis</w:t>
      </w:r>
      <w:bookmarkEnd w:id="667"/>
      <w:bookmarkEnd w:id="668"/>
      <w:bookmarkEnd w:id="669"/>
    </w:p>
    <w:p w:rsidR="006A4C6F" w:rsidRPr="00844D12" w:rsidRDefault="006A4C6F" w:rsidP="00AB0EE1">
      <w:pPr>
        <w:pStyle w:val="listnum0"/>
        <w:numPr>
          <w:ilvl w:val="0"/>
          <w:numId w:val="9"/>
        </w:numPr>
      </w:pPr>
      <w:r w:rsidRPr="00844D12">
        <w:t xml:space="preserve">Listing of </w:t>
      </w:r>
      <w:r w:rsidR="00090534" w:rsidRPr="00844D12">
        <w:t xml:space="preserve">Urine </w:t>
      </w:r>
      <w:r w:rsidR="00300768" w:rsidRPr="00844D12">
        <w:t>C</w:t>
      </w:r>
      <w:r w:rsidR="00090534" w:rsidRPr="00844D12">
        <w:t>atecholamine</w:t>
      </w:r>
    </w:p>
    <w:p w:rsidR="006A4C6F" w:rsidRPr="00844D12" w:rsidRDefault="00627EE0" w:rsidP="006A4C6F">
      <w:r w:rsidRPr="00844D12">
        <w:t>U</w:t>
      </w:r>
      <w:r w:rsidR="00090534" w:rsidRPr="00844D12">
        <w:t xml:space="preserve">rine catecholamine </w:t>
      </w:r>
      <w:r w:rsidRPr="00844D12">
        <w:t>results (categorical)</w:t>
      </w:r>
      <w:r w:rsidR="003C52EE" w:rsidRPr="00844D12">
        <w:t xml:space="preserve"> </w:t>
      </w:r>
      <w:r w:rsidR="006A4C6F" w:rsidRPr="00844D12">
        <w:t>will be listed</w:t>
      </w:r>
      <w:r w:rsidRPr="00844D12">
        <w:t xml:space="preserve">, using the </w:t>
      </w:r>
      <w:r w:rsidR="00A60D29" w:rsidRPr="00844D12">
        <w:t xml:space="preserve">categorical </w:t>
      </w:r>
      <w:r w:rsidRPr="00844D12">
        <w:t>formats: (1) no evidence of disease, (2) improved, (3) no change, (4) progression/new lesions and (5) not done.</w:t>
      </w:r>
    </w:p>
    <w:p w:rsidR="008F756C" w:rsidRPr="00844D12" w:rsidRDefault="008F756C" w:rsidP="008F756C">
      <w:pPr>
        <w:pStyle w:val="Heading3"/>
      </w:pPr>
      <w:bookmarkStart w:id="670" w:name="_Toc366838310"/>
      <w:r w:rsidRPr="00844D12">
        <w:t>Course Labs</w:t>
      </w:r>
      <w:bookmarkEnd w:id="670"/>
    </w:p>
    <w:p w:rsidR="008F756C" w:rsidRPr="00844D12" w:rsidRDefault="008F756C" w:rsidP="00AB0EE1">
      <w:pPr>
        <w:pStyle w:val="listnum0"/>
        <w:numPr>
          <w:ilvl w:val="0"/>
          <w:numId w:val="23"/>
        </w:numPr>
      </w:pPr>
      <w:r w:rsidRPr="00844D12">
        <w:t>Listing of Course/Cycle Labs</w:t>
      </w:r>
    </w:p>
    <w:p w:rsidR="008F756C" w:rsidRPr="00844D12" w:rsidRDefault="008F756C" w:rsidP="00AB0EE1">
      <w:pPr>
        <w:pStyle w:val="listnum0"/>
        <w:numPr>
          <w:ilvl w:val="0"/>
          <w:numId w:val="23"/>
        </w:numPr>
      </w:pPr>
      <w:r w:rsidRPr="00844D12">
        <w:t xml:space="preserve">Summary of </w:t>
      </w:r>
      <w:r w:rsidR="004A30AD" w:rsidRPr="00844D12">
        <w:t>Segmented and Band</w:t>
      </w:r>
      <w:r w:rsidR="00857C91" w:rsidRPr="00844D12">
        <w:t>s by Course/Cycle</w:t>
      </w:r>
    </w:p>
    <w:p w:rsidR="004A30AD" w:rsidRPr="00844D12" w:rsidRDefault="004A30AD" w:rsidP="00AB0EE1">
      <w:pPr>
        <w:pStyle w:val="listnum0"/>
        <w:numPr>
          <w:ilvl w:val="0"/>
          <w:numId w:val="23"/>
        </w:numPr>
      </w:pPr>
      <w:r w:rsidRPr="00844D12">
        <w:lastRenderedPageBreak/>
        <w:t>Summary of Lymphocytes</w:t>
      </w:r>
      <w:r w:rsidR="00857C91" w:rsidRPr="00844D12">
        <w:t xml:space="preserve"> by Course/Cycle</w:t>
      </w:r>
    </w:p>
    <w:p w:rsidR="004A30AD" w:rsidRPr="00844D12" w:rsidRDefault="004A30AD" w:rsidP="00AB0EE1">
      <w:pPr>
        <w:pStyle w:val="listnum0"/>
        <w:numPr>
          <w:ilvl w:val="0"/>
          <w:numId w:val="23"/>
        </w:numPr>
      </w:pPr>
      <w:r w:rsidRPr="00844D12">
        <w:t>Summary of Monocytes</w:t>
      </w:r>
      <w:r w:rsidR="00857C91" w:rsidRPr="00844D12">
        <w:t xml:space="preserve"> by Course/Cycle</w:t>
      </w:r>
    </w:p>
    <w:p w:rsidR="008F756C" w:rsidRPr="00844D12" w:rsidRDefault="008F756C" w:rsidP="003833F1">
      <w:pPr>
        <w:pStyle w:val="listnum0"/>
        <w:spacing w:after="240"/>
        <w:ind w:left="0" w:firstLine="0"/>
        <w:contextualSpacing w:val="0"/>
      </w:pPr>
      <w:r w:rsidRPr="00844D12">
        <w:t xml:space="preserve">Course/cycle labs will be listed by course/cycle.  This listing will include course/cycle number, </w:t>
      </w:r>
      <w:r w:rsidR="00720974" w:rsidRPr="00844D12">
        <w:t>white blood cells (</w:t>
      </w:r>
      <w:r w:rsidRPr="00844D12">
        <w:t>WBC</w:t>
      </w:r>
      <w:r w:rsidR="00720974" w:rsidRPr="00844D12">
        <w:t>)</w:t>
      </w:r>
      <w:r w:rsidR="00C272C6" w:rsidRPr="00844D12">
        <w:t> </w:t>
      </w:r>
      <w:r w:rsidR="002466D9" w:rsidRPr="00844D12">
        <w:t>(µ</w:t>
      </w:r>
      <w:r w:rsidRPr="00844D12">
        <w:t>L), segmented and band (%), lymphocytes (%), and monocytes (%).  Each parameter</w:t>
      </w:r>
      <w:r w:rsidR="002466D9" w:rsidRPr="00844D12">
        <w:t>, except for WBC (due to errors in recording with the correct unit),</w:t>
      </w:r>
      <w:r w:rsidRPr="00844D12">
        <w:t xml:space="preserve"> will be summarized by course/cycle and treatment group.</w:t>
      </w:r>
    </w:p>
    <w:p w:rsidR="00BC4385" w:rsidRPr="00844D12" w:rsidRDefault="008810B1" w:rsidP="003833F1">
      <w:pPr>
        <w:pStyle w:val="Heading2"/>
        <w:spacing w:after="240"/>
        <w:rPr>
          <w:bCs/>
          <w:caps w:val="0"/>
        </w:rPr>
      </w:pPr>
      <w:bookmarkStart w:id="671" w:name="_Toc395687369"/>
      <w:bookmarkStart w:id="672" w:name="_Toc395690407"/>
      <w:bookmarkStart w:id="673" w:name="_Toc395691837"/>
      <w:bookmarkStart w:id="674" w:name="_Toc395692316"/>
      <w:bookmarkStart w:id="675" w:name="_Toc395694765"/>
      <w:bookmarkStart w:id="676" w:name="_Toc395698993"/>
      <w:bookmarkStart w:id="677" w:name="_Toc396205457"/>
      <w:bookmarkStart w:id="678" w:name="_Toc399327935"/>
      <w:bookmarkStart w:id="679" w:name="_Toc366838311"/>
      <w:r w:rsidRPr="00844D12">
        <w:rPr>
          <w:bCs/>
          <w:caps w:val="0"/>
        </w:rPr>
        <w:t xml:space="preserve">Other </w:t>
      </w:r>
      <w:r w:rsidR="00C3477A" w:rsidRPr="00844D12">
        <w:rPr>
          <w:bCs/>
          <w:caps w:val="0"/>
        </w:rPr>
        <w:t>S</w:t>
      </w:r>
      <w:r w:rsidRPr="00844D12">
        <w:rPr>
          <w:bCs/>
          <w:caps w:val="0"/>
        </w:rPr>
        <w:t xml:space="preserve">afety </w:t>
      </w:r>
      <w:r w:rsidR="00C3477A" w:rsidRPr="00844D12">
        <w:rPr>
          <w:bCs/>
          <w:caps w:val="0"/>
        </w:rPr>
        <w:t>M</w:t>
      </w:r>
      <w:r w:rsidRPr="00844D12">
        <w:rPr>
          <w:bCs/>
          <w:caps w:val="0"/>
        </w:rPr>
        <w:t>easures</w:t>
      </w:r>
      <w:bookmarkEnd w:id="671"/>
      <w:bookmarkEnd w:id="672"/>
      <w:bookmarkEnd w:id="673"/>
      <w:bookmarkEnd w:id="674"/>
      <w:bookmarkEnd w:id="675"/>
      <w:bookmarkEnd w:id="676"/>
      <w:bookmarkEnd w:id="677"/>
      <w:bookmarkEnd w:id="678"/>
      <w:bookmarkEnd w:id="679"/>
    </w:p>
    <w:p w:rsidR="00795576" w:rsidRPr="00844D12" w:rsidRDefault="00795576" w:rsidP="00795576">
      <w:pPr>
        <w:pStyle w:val="Heading3"/>
      </w:pPr>
      <w:bookmarkStart w:id="680" w:name="_Toc366838312"/>
      <w:r w:rsidRPr="00844D12">
        <w:t>Hospitalizations and Infections</w:t>
      </w:r>
      <w:bookmarkEnd w:id="680"/>
    </w:p>
    <w:p w:rsidR="00795576" w:rsidRPr="00844D12" w:rsidRDefault="00795576" w:rsidP="00AB0EE1">
      <w:pPr>
        <w:pStyle w:val="listnum0"/>
        <w:numPr>
          <w:ilvl w:val="0"/>
          <w:numId w:val="10"/>
        </w:numPr>
      </w:pPr>
      <w:r w:rsidRPr="00844D12">
        <w:t xml:space="preserve">Listing of </w:t>
      </w:r>
      <w:r w:rsidR="00947F6D" w:rsidRPr="00844D12">
        <w:t>Hospitalizations and Infections</w:t>
      </w:r>
    </w:p>
    <w:p w:rsidR="00795576" w:rsidRPr="00844D12" w:rsidRDefault="00795576" w:rsidP="00AB0EE1">
      <w:pPr>
        <w:pStyle w:val="listnum0"/>
        <w:numPr>
          <w:ilvl w:val="0"/>
          <w:numId w:val="10"/>
        </w:numPr>
      </w:pPr>
      <w:r w:rsidRPr="00844D12">
        <w:t xml:space="preserve">Summary of </w:t>
      </w:r>
      <w:r w:rsidR="00947F6D" w:rsidRPr="00844D12">
        <w:t>Hospitalizations</w:t>
      </w:r>
      <w:r w:rsidR="00CF1415" w:rsidRPr="00844D12">
        <w:t xml:space="preserve"> </w:t>
      </w:r>
      <w:r w:rsidR="00560963" w:rsidRPr="00844D12">
        <w:t>and</w:t>
      </w:r>
      <w:r w:rsidR="00CF1415" w:rsidRPr="00844D12">
        <w:t xml:space="preserve"> Hospitalization</w:t>
      </w:r>
      <w:r w:rsidR="005C5E46" w:rsidRPr="00844D12">
        <w:t xml:space="preserve"> Caused by Infection</w:t>
      </w:r>
    </w:p>
    <w:p w:rsidR="00795576" w:rsidRPr="00844D12" w:rsidRDefault="00947F6D" w:rsidP="00795576">
      <w:r w:rsidRPr="00844D12">
        <w:t xml:space="preserve">Hospitalization and any infections requiring hospitalization will be </w:t>
      </w:r>
      <w:r w:rsidR="00795576" w:rsidRPr="00844D12">
        <w:t xml:space="preserve">listed </w:t>
      </w:r>
      <w:r w:rsidRPr="00844D12">
        <w:t>by course/cycle</w:t>
      </w:r>
      <w:r w:rsidR="00795576" w:rsidRPr="00844D12">
        <w:t>.  This listing will include</w:t>
      </w:r>
      <w:r w:rsidRPr="00844D12">
        <w:t xml:space="preserve"> course/cycle number, number of days hospitalized, </w:t>
      </w:r>
      <w:r w:rsidR="00AC2FFC" w:rsidRPr="00844D12">
        <w:t xml:space="preserve">details on the </w:t>
      </w:r>
      <w:r w:rsidR="00C411BF" w:rsidRPr="00844D12">
        <w:t>infections requiring hospitalization</w:t>
      </w:r>
      <w:r w:rsidR="00AC2FFC" w:rsidRPr="00844D12">
        <w:t xml:space="preserve"> (organism type [bacterial, fungal </w:t>
      </w:r>
      <w:proofErr w:type="spellStart"/>
      <w:r w:rsidR="00AC2FFC" w:rsidRPr="00844D12">
        <w:t>viraql</w:t>
      </w:r>
      <w:proofErr w:type="spellEnd"/>
      <w:r w:rsidR="00AC2FFC" w:rsidRPr="00844D12">
        <w:t xml:space="preserve">, protozoan, organism unknown], organism name, </w:t>
      </w:r>
      <w:r w:rsidR="00375D52" w:rsidRPr="00844D12">
        <w:t xml:space="preserve">and </w:t>
      </w:r>
      <w:r w:rsidR="00AC2FFC" w:rsidRPr="00844D12">
        <w:t xml:space="preserve">location [blood, pulmonary, upper GI, lower GI, skin &amp; subcutaneous, </w:t>
      </w:r>
      <w:r w:rsidR="00720974" w:rsidRPr="00844D12">
        <w:t>central nervous system (</w:t>
      </w:r>
      <w:r w:rsidR="00AC2FFC" w:rsidRPr="00844D12">
        <w:t>CNS</w:t>
      </w:r>
      <w:r w:rsidR="00720974" w:rsidRPr="00844D12">
        <w:t>)</w:t>
      </w:r>
      <w:r w:rsidR="00AC2FFC" w:rsidRPr="00844D12">
        <w:t>, urinary tract, liver, upper respiratory, other]</w:t>
      </w:r>
      <w:r w:rsidR="00C411BF" w:rsidRPr="00844D12">
        <w:t>,</w:t>
      </w:r>
      <w:r w:rsidR="00AC2FFC" w:rsidRPr="00844D12">
        <w:t xml:space="preserve"> and</w:t>
      </w:r>
      <w:r w:rsidR="00C411BF" w:rsidRPr="00844D12">
        <w:t xml:space="preserve"> </w:t>
      </w:r>
      <w:r w:rsidR="00AC2FFC" w:rsidRPr="00844D12">
        <w:t>other specify field)</w:t>
      </w:r>
      <w:r w:rsidR="00375D52" w:rsidRPr="00844D12">
        <w:t>.</w:t>
      </w:r>
      <w:r w:rsidR="00795576" w:rsidRPr="00844D12">
        <w:t xml:space="preserve">  The </w:t>
      </w:r>
      <w:r w:rsidRPr="00844D12">
        <w:t>number of days hospitalized, incidence of hospitalization</w:t>
      </w:r>
      <w:r w:rsidR="00641C15" w:rsidRPr="00844D12">
        <w:t xml:space="preserve"> caused by infection</w:t>
      </w:r>
      <w:r w:rsidR="00AC2FFC" w:rsidRPr="00844D12">
        <w:t>, incidence of infections by location,</w:t>
      </w:r>
      <w:r w:rsidR="00375D52" w:rsidRPr="00844D12">
        <w:t xml:space="preserve"> and</w:t>
      </w:r>
      <w:r w:rsidR="00AC2FFC" w:rsidRPr="00844D12">
        <w:t xml:space="preserve"> incidence of infections by </w:t>
      </w:r>
      <w:proofErr w:type="spellStart"/>
      <w:r w:rsidR="00AC2FFC" w:rsidRPr="00844D12">
        <w:t>organism</w:t>
      </w:r>
      <w:r w:rsidR="00795576" w:rsidRPr="00844D12">
        <w:t>will</w:t>
      </w:r>
      <w:proofErr w:type="spellEnd"/>
      <w:r w:rsidR="00795576" w:rsidRPr="00844D12">
        <w:t xml:space="preserve"> be summarized</w:t>
      </w:r>
      <w:r w:rsidRPr="00844D12">
        <w:t xml:space="preserve"> by course/cycle and treatment group</w:t>
      </w:r>
      <w:r w:rsidR="007A5064" w:rsidRPr="00844D12">
        <w:t xml:space="preserve"> and overall</w:t>
      </w:r>
      <w:r w:rsidR="00795576" w:rsidRPr="00844D12">
        <w:t>.</w:t>
      </w:r>
      <w:r w:rsidR="002C5FB9" w:rsidRPr="00844D12">
        <w:t xml:space="preserve">  The denominator used for incidence of hospitalizations within each course will be the number of subjects exposed to study treatment within each course.  The denominator used for incidence of infections by location</w:t>
      </w:r>
      <w:r w:rsidR="00375D52" w:rsidRPr="00844D12">
        <w:t xml:space="preserve"> and</w:t>
      </w:r>
      <w:r w:rsidR="002C5FB9" w:rsidRPr="00844D12">
        <w:t xml:space="preserve"> by organism class will be the number of infections resulting in hospitalization within each course.</w:t>
      </w:r>
    </w:p>
    <w:p w:rsidR="00BC4385" w:rsidRPr="00844D12" w:rsidRDefault="0032399B" w:rsidP="006C3B14">
      <w:pPr>
        <w:pStyle w:val="Heading1"/>
      </w:pPr>
      <w:bookmarkStart w:id="681" w:name="_Toc395687370"/>
      <w:bookmarkStart w:id="682" w:name="_Toc395690408"/>
      <w:bookmarkStart w:id="683" w:name="_Toc395691838"/>
      <w:bookmarkStart w:id="684" w:name="_Toc395692317"/>
      <w:bookmarkStart w:id="685" w:name="_Toc395694766"/>
      <w:bookmarkStart w:id="686" w:name="_Toc395698994"/>
      <w:bookmarkStart w:id="687" w:name="_Toc396205458"/>
      <w:bookmarkStart w:id="688" w:name="_Toc399327936"/>
      <w:bookmarkStart w:id="689" w:name="_Toc366838313"/>
      <w:r w:rsidRPr="00844D12">
        <w:t>PHARMACOKINETICS</w:t>
      </w:r>
      <w:bookmarkEnd w:id="681"/>
      <w:bookmarkEnd w:id="682"/>
      <w:bookmarkEnd w:id="683"/>
      <w:bookmarkEnd w:id="684"/>
      <w:bookmarkEnd w:id="685"/>
      <w:bookmarkEnd w:id="686"/>
      <w:bookmarkEnd w:id="687"/>
      <w:bookmarkEnd w:id="688"/>
      <w:bookmarkEnd w:id="689"/>
    </w:p>
    <w:p w:rsidR="00553341" w:rsidRPr="00844D12" w:rsidRDefault="00553341" w:rsidP="00553341">
      <w:pPr>
        <w:rPr>
          <w:szCs w:val="22"/>
        </w:rPr>
      </w:pPr>
      <w:bookmarkStart w:id="690" w:name="_Toc395687372"/>
      <w:bookmarkStart w:id="691" w:name="_Toc395690410"/>
      <w:bookmarkStart w:id="692" w:name="_Toc395691840"/>
      <w:bookmarkStart w:id="693" w:name="_Toc395692319"/>
      <w:bookmarkStart w:id="694" w:name="_Toc395694768"/>
      <w:bookmarkStart w:id="695" w:name="_Toc395698997"/>
      <w:bookmarkStart w:id="696" w:name="_Toc396205461"/>
      <w:bookmarkStart w:id="697" w:name="_Toc399327939"/>
      <w:r w:rsidRPr="00844D12">
        <w:rPr>
          <w:szCs w:val="22"/>
        </w:rPr>
        <w:t>P</w:t>
      </w:r>
      <w:r w:rsidR="00764B46" w:rsidRPr="00844D12">
        <w:rPr>
          <w:szCs w:val="22"/>
        </w:rPr>
        <w:t>harmacokinetic</w:t>
      </w:r>
      <w:r w:rsidRPr="00844D12">
        <w:rPr>
          <w:szCs w:val="22"/>
        </w:rPr>
        <w:t xml:space="preserve"> samples collected for the determination of plasma concentrations of 13-cis-RA, ATRA and the metabolite 4-oxo-13-cis-RA, will be determined by HPLC analysis by Dr. Min Kang at Texas Tech University Health Sciences Center School of Medicine. </w:t>
      </w:r>
      <w:r w:rsidR="00922801" w:rsidRPr="00844D12">
        <w:rPr>
          <w:szCs w:val="22"/>
        </w:rPr>
        <w:t xml:space="preserve"> DNA obtained from these sample will be genotyped for metabolizing enzymes thought to be </w:t>
      </w:r>
      <w:r w:rsidR="00922801" w:rsidRPr="00844D12">
        <w:rPr>
          <w:szCs w:val="22"/>
        </w:rPr>
        <w:lastRenderedPageBreak/>
        <w:t xml:space="preserve">involved in the metabolism of 13-cis-RA, such as CYP2C8 and CYP3A7, using PCR methodology. </w:t>
      </w:r>
      <w:r w:rsidRPr="00844D12">
        <w:rPr>
          <w:szCs w:val="22"/>
        </w:rPr>
        <w:t xml:space="preserve"> These analyses are not included as part of this analysis plan.</w:t>
      </w:r>
    </w:p>
    <w:p w:rsidR="002D68F4" w:rsidRPr="00844D12" w:rsidRDefault="002D68F4" w:rsidP="00EC7660">
      <w:pPr>
        <w:pStyle w:val="Heading2"/>
        <w:spacing w:after="240"/>
        <w:rPr>
          <w:bCs/>
          <w:caps w:val="0"/>
        </w:rPr>
      </w:pPr>
      <w:bookmarkStart w:id="698" w:name="_Toc366838314"/>
      <w:proofErr w:type="gramStart"/>
      <w:r w:rsidRPr="00844D12">
        <w:rPr>
          <w:bCs/>
          <w:caps w:val="0"/>
        </w:rPr>
        <w:t>ch14.18</w:t>
      </w:r>
      <w:proofErr w:type="gramEnd"/>
      <w:r w:rsidRPr="00844D12">
        <w:rPr>
          <w:bCs/>
          <w:caps w:val="0"/>
        </w:rPr>
        <w:t xml:space="preserve"> </w:t>
      </w:r>
      <w:r w:rsidR="00764B46" w:rsidRPr="00844D12">
        <w:rPr>
          <w:bCs/>
          <w:caps w:val="0"/>
        </w:rPr>
        <w:t>Plasma</w:t>
      </w:r>
      <w:r w:rsidRPr="00844D12">
        <w:rPr>
          <w:bCs/>
          <w:caps w:val="0"/>
        </w:rPr>
        <w:t xml:space="preserve"> Levels</w:t>
      </w:r>
      <w:bookmarkEnd w:id="698"/>
    </w:p>
    <w:p w:rsidR="002D68F4" w:rsidRPr="00844D12" w:rsidRDefault="002D68F4" w:rsidP="00AB0EE1">
      <w:pPr>
        <w:pStyle w:val="listnum0"/>
        <w:keepNext/>
        <w:numPr>
          <w:ilvl w:val="0"/>
          <w:numId w:val="24"/>
        </w:numPr>
      </w:pPr>
      <w:r w:rsidRPr="00844D12">
        <w:t xml:space="preserve">Listing of ch14.18 </w:t>
      </w:r>
      <w:r w:rsidR="00764B46" w:rsidRPr="00844D12">
        <w:t>Plasma</w:t>
      </w:r>
      <w:r w:rsidRPr="00844D12">
        <w:t xml:space="preserve"> Levels</w:t>
      </w:r>
    </w:p>
    <w:p w:rsidR="00034F01" w:rsidRPr="00844D12" w:rsidRDefault="00034F01" w:rsidP="00AB0EE1">
      <w:pPr>
        <w:pStyle w:val="listnum0"/>
        <w:keepNext/>
        <w:numPr>
          <w:ilvl w:val="0"/>
          <w:numId w:val="24"/>
        </w:numPr>
      </w:pPr>
      <w:r w:rsidRPr="00844D12">
        <w:t xml:space="preserve">Summary of ch14.18 </w:t>
      </w:r>
      <w:r w:rsidR="00764B46" w:rsidRPr="00844D12">
        <w:t>Plasma</w:t>
      </w:r>
      <w:r w:rsidRPr="00844D12">
        <w:t xml:space="preserve"> Levels</w:t>
      </w:r>
    </w:p>
    <w:p w:rsidR="002D68F4" w:rsidRPr="00844D12" w:rsidRDefault="002D68F4" w:rsidP="002D68F4">
      <w:proofErr w:type="gramStart"/>
      <w:r w:rsidRPr="00844D12">
        <w:t>ch14.18</w:t>
      </w:r>
      <w:proofErr w:type="gramEnd"/>
      <w:r w:rsidRPr="00844D12">
        <w:t xml:space="preserve"> </w:t>
      </w:r>
      <w:r w:rsidR="00764B46" w:rsidRPr="00844D12">
        <w:t>plasma</w:t>
      </w:r>
      <w:r w:rsidRPr="00844D12">
        <w:t xml:space="preserve"> level data </w:t>
      </w:r>
      <w:r w:rsidR="00C20768" w:rsidRPr="00844D12">
        <w:t>were analyzed</w:t>
      </w:r>
      <w:r w:rsidRPr="00844D12">
        <w:t xml:space="preserve"> in Dr. </w:t>
      </w:r>
      <w:proofErr w:type="spellStart"/>
      <w:r w:rsidRPr="00844D12">
        <w:t>Sondel’s</w:t>
      </w:r>
      <w:proofErr w:type="spellEnd"/>
      <w:r w:rsidRPr="00844D12">
        <w:t xml:space="preserve"> lab and will be listed for all </w:t>
      </w:r>
      <w:r w:rsidR="00815E7F" w:rsidRPr="00844D12">
        <w:t>Randomized ITT</w:t>
      </w:r>
      <w:r w:rsidRPr="00844D12">
        <w:t xml:space="preserve"> </w:t>
      </w:r>
      <w:r w:rsidR="00F13D0F" w:rsidRPr="00844D12">
        <w:t>subject</w:t>
      </w:r>
      <w:r w:rsidRPr="00844D12">
        <w:t>s</w:t>
      </w:r>
      <w:r w:rsidR="00B424BB" w:rsidRPr="00844D12">
        <w:t xml:space="preserve"> from the </w:t>
      </w:r>
      <w:r w:rsidR="00292F03" w:rsidRPr="00844D12">
        <w:t>30 June</w:t>
      </w:r>
      <w:r w:rsidR="00B424BB" w:rsidRPr="00844D12">
        <w:t xml:space="preserve"> 20</w:t>
      </w:r>
      <w:r w:rsidR="00DF48E0" w:rsidRPr="00844D12">
        <w:t>09</w:t>
      </w:r>
      <w:r w:rsidR="00B424BB" w:rsidRPr="00844D12">
        <w:t xml:space="preserve"> data cut only</w:t>
      </w:r>
      <w:r w:rsidRPr="00844D12">
        <w:t xml:space="preserve">.  </w:t>
      </w:r>
      <w:r w:rsidR="00034F01" w:rsidRPr="00844D12">
        <w:t xml:space="preserve">Descriptive statistics of ch14.18 </w:t>
      </w:r>
      <w:r w:rsidR="00764B46" w:rsidRPr="00844D12">
        <w:t xml:space="preserve">plasma </w:t>
      </w:r>
      <w:r w:rsidR="00034F01" w:rsidRPr="00844D12">
        <w:t xml:space="preserve">levels at each collection time point during immunotherapy will be calculated and summarized.  </w:t>
      </w:r>
      <w:r w:rsidR="00B330A2" w:rsidRPr="00844D12">
        <w:t xml:space="preserve">In order to have adequate power for the analyses of ch14.18 </w:t>
      </w:r>
      <w:r w:rsidR="00764B46" w:rsidRPr="00844D12">
        <w:t xml:space="preserve">plasma </w:t>
      </w:r>
      <w:r w:rsidR="00B330A2" w:rsidRPr="00844D12">
        <w:t xml:space="preserve">levels and the association with EFS and OS, and thus meaningful results, these analyses will be conducted upon completion of the study and receipt of final study data.  </w:t>
      </w:r>
      <w:r w:rsidRPr="00844D12">
        <w:t xml:space="preserve">A multivariate Cox proportional hazards regression model will test to see if the ch14.18 </w:t>
      </w:r>
      <w:r w:rsidR="00764B46" w:rsidRPr="00844D12">
        <w:t xml:space="preserve">plasma </w:t>
      </w:r>
      <w:r w:rsidRPr="00844D12">
        <w:t>level is associated with EFS and OS.  Significant biologic prognostic factors will also be included in the model</w:t>
      </w:r>
      <w:r w:rsidR="00B330A2" w:rsidRPr="00844D12">
        <w:t>, as data permit</w:t>
      </w:r>
      <w:r w:rsidRPr="00844D12">
        <w:t>.</w:t>
      </w:r>
    </w:p>
    <w:p w:rsidR="00EE1847" w:rsidRPr="00844D12" w:rsidRDefault="00EE1847" w:rsidP="00282F3D">
      <w:pPr>
        <w:sectPr w:rsidR="00EE1847" w:rsidRPr="00844D12" w:rsidSect="001850DD">
          <w:headerReference w:type="default" r:id="rId8"/>
          <w:footerReference w:type="default" r:id="rId9"/>
          <w:endnotePr>
            <w:numFmt w:val="decimal"/>
          </w:endnotePr>
          <w:pgSz w:w="12240" w:h="15840" w:code="1"/>
          <w:pgMar w:top="1296" w:right="1440" w:bottom="1296" w:left="1728" w:header="720" w:footer="720" w:gutter="0"/>
          <w:paperSrc w:first="15" w:other="15"/>
          <w:pgNumType w:start="1"/>
          <w:cols w:space="720"/>
          <w:titlePg/>
          <w:docGrid w:linePitch="326"/>
        </w:sectPr>
      </w:pPr>
    </w:p>
    <w:p w:rsidR="00BC4385" w:rsidRPr="00844D12" w:rsidRDefault="0032399B" w:rsidP="006C3B14">
      <w:pPr>
        <w:pStyle w:val="Heading1"/>
      </w:pPr>
      <w:bookmarkStart w:id="699" w:name="_Toc366838315"/>
      <w:r w:rsidRPr="00844D12">
        <w:lastRenderedPageBreak/>
        <w:t>A</w:t>
      </w:r>
      <w:bookmarkEnd w:id="690"/>
      <w:bookmarkEnd w:id="691"/>
      <w:bookmarkEnd w:id="692"/>
      <w:bookmarkEnd w:id="693"/>
      <w:bookmarkEnd w:id="694"/>
      <w:bookmarkEnd w:id="695"/>
      <w:bookmarkEnd w:id="696"/>
      <w:bookmarkEnd w:id="697"/>
      <w:r w:rsidRPr="00844D12">
        <w:t>PPENDICES</w:t>
      </w:r>
      <w:bookmarkEnd w:id="699"/>
    </w:p>
    <w:p w:rsidR="00BC4385" w:rsidRPr="00844D12" w:rsidRDefault="003C44D2" w:rsidP="003C44D2">
      <w:pPr>
        <w:pStyle w:val="Heading2"/>
        <w:rPr>
          <w:bCs/>
          <w:caps w:val="0"/>
        </w:rPr>
      </w:pPr>
      <w:bookmarkStart w:id="700" w:name="_Toc213575904"/>
      <w:bookmarkStart w:id="701" w:name="_Ref298842073"/>
      <w:bookmarkStart w:id="702" w:name="_Ref323892518"/>
      <w:bookmarkStart w:id="703" w:name="_Toc366838316"/>
      <w:r w:rsidRPr="00844D12">
        <w:rPr>
          <w:bCs/>
          <w:caps w:val="0"/>
        </w:rPr>
        <w:t xml:space="preserve">Inclusion and </w:t>
      </w:r>
      <w:r w:rsidR="00C3477A" w:rsidRPr="00844D12">
        <w:rPr>
          <w:bCs/>
          <w:caps w:val="0"/>
        </w:rPr>
        <w:t>E</w:t>
      </w:r>
      <w:r w:rsidRPr="00844D12">
        <w:rPr>
          <w:bCs/>
          <w:caps w:val="0"/>
        </w:rPr>
        <w:t xml:space="preserve">xclusion </w:t>
      </w:r>
      <w:r w:rsidR="00C3477A" w:rsidRPr="00844D12">
        <w:rPr>
          <w:bCs/>
          <w:caps w:val="0"/>
        </w:rPr>
        <w:t>C</w:t>
      </w:r>
      <w:r w:rsidRPr="00844D12">
        <w:rPr>
          <w:bCs/>
          <w:caps w:val="0"/>
        </w:rPr>
        <w:t>riteria</w:t>
      </w:r>
      <w:bookmarkEnd w:id="700"/>
      <w:bookmarkEnd w:id="701"/>
      <w:bookmarkEnd w:id="702"/>
      <w:bookmarkEnd w:id="703"/>
    </w:p>
    <w:p w:rsidR="006C7BE9" w:rsidRPr="00844D12" w:rsidRDefault="006C7BE9" w:rsidP="008E528E">
      <w:pPr>
        <w:tabs>
          <w:tab w:val="left" w:pos="-720"/>
          <w:tab w:val="left" w:pos="0"/>
          <w:tab w:val="left" w:pos="600"/>
          <w:tab w:val="left" w:pos="1080"/>
          <w:tab w:val="left" w:pos="2160"/>
          <w:tab w:val="left" w:pos="3240"/>
          <w:tab w:val="left" w:pos="4320"/>
          <w:tab w:val="left" w:pos="5400"/>
          <w:tab w:val="left" w:pos="6540"/>
          <w:tab w:val="left" w:pos="7980"/>
          <w:tab w:val="left" w:pos="8640"/>
        </w:tabs>
        <w:suppressAutoHyphens/>
        <w:jc w:val="both"/>
        <w:rPr>
          <w:b/>
          <w:spacing w:val="-3"/>
          <w:u w:val="single"/>
        </w:rPr>
      </w:pPr>
      <w:r w:rsidRPr="00844D12">
        <w:rPr>
          <w:b/>
          <w:spacing w:val="-3"/>
          <w:u w:val="single"/>
        </w:rPr>
        <w:t>As per Amendment #8 (12-MAY-2008):</w:t>
      </w:r>
    </w:p>
    <w:p w:rsidR="008E528E" w:rsidRPr="00844D12" w:rsidRDefault="008E528E" w:rsidP="008E528E">
      <w:pPr>
        <w:tabs>
          <w:tab w:val="left" w:pos="-720"/>
          <w:tab w:val="left" w:pos="0"/>
          <w:tab w:val="left" w:pos="600"/>
          <w:tab w:val="left" w:pos="1080"/>
          <w:tab w:val="left" w:pos="2160"/>
          <w:tab w:val="left" w:pos="3240"/>
          <w:tab w:val="left" w:pos="4320"/>
          <w:tab w:val="left" w:pos="5400"/>
          <w:tab w:val="left" w:pos="6540"/>
          <w:tab w:val="left" w:pos="7980"/>
          <w:tab w:val="left" w:pos="8640"/>
        </w:tabs>
        <w:suppressAutoHyphens/>
        <w:jc w:val="both"/>
        <w:rPr>
          <w:b/>
          <w:spacing w:val="-3"/>
        </w:rPr>
      </w:pPr>
      <w:r w:rsidRPr="00844D12">
        <w:rPr>
          <w:b/>
          <w:spacing w:val="-3"/>
          <w:u w:val="single"/>
        </w:rPr>
        <w:t>Important note</w:t>
      </w:r>
      <w:r w:rsidRPr="00844D12">
        <w:rPr>
          <w:spacing w:val="-3"/>
        </w:rPr>
        <w:t xml:space="preserve">:  </w:t>
      </w:r>
      <w:r w:rsidRPr="00844D12">
        <w:rPr>
          <w:b/>
          <w:spacing w:val="-3"/>
        </w:rPr>
        <w:t xml:space="preserve">The eligibility criteria listed below are interpreted literally and cannot be waived (per COG policy posted 5/11/01). </w:t>
      </w:r>
      <w:r w:rsidR="00A802A0" w:rsidRPr="00844D12">
        <w:rPr>
          <w:b/>
          <w:spacing w:val="-3"/>
        </w:rPr>
        <w:t xml:space="preserve"> </w:t>
      </w:r>
      <w:r w:rsidRPr="00844D12">
        <w:rPr>
          <w:b/>
          <w:spacing w:val="-3"/>
        </w:rPr>
        <w:t>All clinical and laboratory data required for determining eligibility of a patient enrolled on this trial must be available in the patient</w:t>
      </w:r>
      <w:r w:rsidR="006E6005" w:rsidRPr="00844D12">
        <w:rPr>
          <w:b/>
          <w:spacing w:val="-3"/>
        </w:rPr>
        <w:t>’</w:t>
      </w:r>
      <w:r w:rsidRPr="00844D12">
        <w:rPr>
          <w:b/>
          <w:spacing w:val="-3"/>
        </w:rPr>
        <w:t>s medical/research record which will serve as the source document for verification at the time of audit.</w:t>
      </w:r>
    </w:p>
    <w:p w:rsidR="008E528E" w:rsidRPr="00844D12" w:rsidRDefault="008E528E" w:rsidP="008E528E">
      <w:r w:rsidRPr="00844D12">
        <w:t xml:space="preserve">Enrollment on A3973, ANBL0532 </w:t>
      </w:r>
      <w:r w:rsidRPr="00844D12">
        <w:rPr>
          <w:lang w:eastAsia="zh-TW"/>
        </w:rPr>
        <w:t>or ANBL00B1</w:t>
      </w:r>
      <w:r w:rsidRPr="00844D12">
        <w:t xml:space="preserve"> is not an eligibility requirement for ANBL0032.</w:t>
      </w:r>
    </w:p>
    <w:p w:rsidR="008E528E" w:rsidRPr="00844D12" w:rsidRDefault="008E528E" w:rsidP="006E6005">
      <w:pPr>
        <w:pStyle w:val="listnum0"/>
        <w:numPr>
          <w:ilvl w:val="0"/>
          <w:numId w:val="43"/>
        </w:numPr>
      </w:pPr>
      <w:r w:rsidRPr="00844D12">
        <w:t>All patients must be diagnosed with neuroblastoma, and categorized as high risk at the time of diagnosis</w:t>
      </w:r>
      <w:r w:rsidRPr="00844D12">
        <w:rPr>
          <w:lang w:eastAsia="zh-TW"/>
        </w:rPr>
        <w:t xml:space="preserve"> and must be </w:t>
      </w:r>
      <w:r w:rsidRPr="00844D12">
        <w:sym w:font="Symbol" w:char="F0A3"/>
      </w:r>
      <w:r w:rsidRPr="00844D12">
        <w:t xml:space="preserve"> 30.99 years of age</w:t>
      </w:r>
      <w:r w:rsidRPr="00844D12">
        <w:rPr>
          <w:lang w:eastAsia="zh-TW"/>
        </w:rPr>
        <w:t xml:space="preserve"> at diagnosis</w:t>
      </w:r>
      <w:r w:rsidRPr="00844D12">
        <w:t>.</w:t>
      </w:r>
    </w:p>
    <w:p w:rsidR="008E528E" w:rsidRPr="00844D12" w:rsidRDefault="008E528E" w:rsidP="006C0667">
      <w:pPr>
        <w:pStyle w:val="listnum0"/>
        <w:rPr>
          <w:szCs w:val="22"/>
          <w:lang w:eastAsia="en-CA"/>
        </w:rPr>
      </w:pPr>
      <w:r w:rsidRPr="00844D12">
        <w:t xml:space="preserve">2  </w:t>
      </w:r>
      <w:r w:rsidR="006C0667" w:rsidRPr="00844D12">
        <w:tab/>
      </w:r>
      <w:r w:rsidRPr="00844D12">
        <w:t xml:space="preserve">All patients must have completed </w:t>
      </w:r>
      <w:r w:rsidRPr="00844D12">
        <w:rPr>
          <w:bCs/>
          <w:iCs/>
          <w:szCs w:val="22"/>
          <w:lang w:eastAsia="en-CA"/>
        </w:rPr>
        <w:t>therapy including intensive induction</w:t>
      </w:r>
      <w:r w:rsidRPr="00844D12">
        <w:rPr>
          <w:szCs w:val="22"/>
          <w:lang w:eastAsia="en-CA"/>
        </w:rPr>
        <w:t xml:space="preserve"> </w:t>
      </w:r>
      <w:r w:rsidRPr="00844D12">
        <w:t xml:space="preserve">followed by ASCT and radiotherapy, </w:t>
      </w:r>
      <w:r w:rsidRPr="00844D12">
        <w:rPr>
          <w:u w:val="single"/>
        </w:rPr>
        <w:t>AND</w:t>
      </w:r>
      <w:r w:rsidRPr="00844D12">
        <w:t xml:space="preserve"> have achieved CR, VGPR or PR at pre-ASCT evaluation </w:t>
      </w:r>
      <w:r w:rsidRPr="00844D12">
        <w:rPr>
          <w:lang w:eastAsia="zh-TW"/>
        </w:rPr>
        <w:t>to be</w:t>
      </w:r>
      <w:r w:rsidRPr="00844D12">
        <w:t xml:space="preserve"> eligible for </w:t>
      </w:r>
      <w:r w:rsidRPr="00844D12">
        <w:rPr>
          <w:lang w:eastAsia="zh-TW"/>
        </w:rPr>
        <w:t>ANBL0032.</w:t>
      </w:r>
      <w:r w:rsidR="008B724E" w:rsidRPr="00844D12">
        <w:rPr>
          <w:lang w:eastAsia="zh-TW"/>
        </w:rPr>
        <w:t xml:space="preserve"> </w:t>
      </w:r>
      <w:r w:rsidRPr="00844D12">
        <w:rPr>
          <w:lang w:eastAsia="zh-TW"/>
        </w:rPr>
        <w:t xml:space="preserve"> </w:t>
      </w:r>
      <w:r w:rsidRPr="00844D12">
        <w:rPr>
          <w:bCs/>
          <w:iCs/>
          <w:szCs w:val="22"/>
          <w:lang w:eastAsia="en-CA"/>
        </w:rPr>
        <w:t>Examples of such therapies include</w:t>
      </w:r>
      <w:r w:rsidRPr="00844D12">
        <w:rPr>
          <w:bCs/>
          <w:szCs w:val="22"/>
          <w:lang w:eastAsia="en-CA"/>
        </w:rPr>
        <w:t>:</w:t>
      </w:r>
    </w:p>
    <w:p w:rsidR="008E528E" w:rsidRPr="00844D12" w:rsidRDefault="008E528E" w:rsidP="00077736">
      <w:pPr>
        <w:spacing w:after="0"/>
        <w:ind w:left="450"/>
      </w:pPr>
      <w:r w:rsidRPr="00844D12">
        <w:rPr>
          <w:lang w:eastAsia="zh-TW"/>
        </w:rPr>
        <w:t>Following treatment per</w:t>
      </w:r>
      <w:r w:rsidRPr="00844D12">
        <w:t xml:space="preserve"> A3973 </w:t>
      </w:r>
      <w:r w:rsidRPr="00844D12">
        <w:rPr>
          <w:lang w:eastAsia="zh-TW"/>
        </w:rPr>
        <w:t>protocol</w:t>
      </w:r>
    </w:p>
    <w:p w:rsidR="008E528E" w:rsidRPr="00844D12" w:rsidRDefault="008E528E" w:rsidP="00077736">
      <w:pPr>
        <w:spacing w:after="0"/>
        <w:ind w:left="450"/>
      </w:pPr>
      <w:r w:rsidRPr="00844D12">
        <w:t>Following treatment per POG 9341/9342 protocol</w:t>
      </w:r>
    </w:p>
    <w:p w:rsidR="008E528E" w:rsidRPr="00844D12" w:rsidRDefault="008E528E" w:rsidP="00077736">
      <w:pPr>
        <w:spacing w:after="0"/>
        <w:ind w:left="450"/>
      </w:pPr>
      <w:r w:rsidRPr="00844D12">
        <w:t>Following treatment per CCG</w:t>
      </w:r>
      <w:r w:rsidR="009C6EB3" w:rsidRPr="00844D12">
        <w:t>3891</w:t>
      </w:r>
    </w:p>
    <w:p w:rsidR="008E528E" w:rsidRPr="00844D12" w:rsidRDefault="008E528E" w:rsidP="00077736">
      <w:pPr>
        <w:spacing w:after="0"/>
        <w:ind w:left="450"/>
        <w:rPr>
          <w:lang w:eastAsia="zh-TW"/>
        </w:rPr>
      </w:pPr>
      <w:r w:rsidRPr="00844D12">
        <w:rPr>
          <w:lang w:eastAsia="zh-TW"/>
        </w:rPr>
        <w:t>Following treatment on NANT 2001-02</w:t>
      </w:r>
    </w:p>
    <w:p w:rsidR="008E528E" w:rsidRPr="00844D12" w:rsidRDefault="008E528E" w:rsidP="00077736">
      <w:pPr>
        <w:spacing w:after="0"/>
        <w:ind w:left="450"/>
        <w:rPr>
          <w:lang w:eastAsia="zh-TW"/>
        </w:rPr>
      </w:pPr>
      <w:r w:rsidRPr="00844D12">
        <w:t>Enrollment on or following treatment per ANBL02P</w:t>
      </w:r>
      <w:r w:rsidRPr="00844D12">
        <w:rPr>
          <w:lang w:eastAsia="zh-TW"/>
        </w:rPr>
        <w:t>1</w:t>
      </w:r>
    </w:p>
    <w:p w:rsidR="008E528E" w:rsidRPr="00844D12" w:rsidRDefault="008E528E" w:rsidP="00077736">
      <w:pPr>
        <w:spacing w:after="0"/>
        <w:ind w:left="450"/>
        <w:rPr>
          <w:lang w:eastAsia="zh-TW"/>
        </w:rPr>
      </w:pPr>
      <w:r w:rsidRPr="00844D12">
        <w:t xml:space="preserve">Enrollment on or following treatment per </w:t>
      </w:r>
      <w:r w:rsidRPr="00844D12">
        <w:rPr>
          <w:sz w:val="20"/>
        </w:rPr>
        <w:t>ANBL07P1</w:t>
      </w:r>
    </w:p>
    <w:p w:rsidR="008E528E" w:rsidRPr="00844D12" w:rsidRDefault="008E528E" w:rsidP="00077736">
      <w:pPr>
        <w:autoSpaceDE w:val="0"/>
        <w:autoSpaceDN w:val="0"/>
        <w:adjustRightInd w:val="0"/>
        <w:spacing w:after="0"/>
        <w:ind w:left="450"/>
        <w:rPr>
          <w:szCs w:val="22"/>
        </w:rPr>
      </w:pPr>
      <w:r w:rsidRPr="00844D12">
        <w:rPr>
          <w:szCs w:val="22"/>
        </w:rPr>
        <w:t xml:space="preserve">Tandem transplant patients are eligible: </w:t>
      </w:r>
    </w:p>
    <w:p w:rsidR="008E528E" w:rsidRPr="00844D12" w:rsidRDefault="008E528E" w:rsidP="00077736">
      <w:pPr>
        <w:autoSpaceDE w:val="0"/>
        <w:autoSpaceDN w:val="0"/>
        <w:adjustRightInd w:val="0"/>
        <w:spacing w:after="0"/>
        <w:ind w:left="720"/>
        <w:rPr>
          <w:szCs w:val="22"/>
        </w:rPr>
      </w:pPr>
      <w:r w:rsidRPr="00844D12">
        <w:rPr>
          <w:szCs w:val="22"/>
        </w:rPr>
        <w:t>1) Following treatment on or per ANBL0532;</w:t>
      </w:r>
    </w:p>
    <w:p w:rsidR="008E528E" w:rsidRPr="00844D12" w:rsidRDefault="008E528E" w:rsidP="00077736">
      <w:pPr>
        <w:autoSpaceDE w:val="0"/>
        <w:autoSpaceDN w:val="0"/>
        <w:adjustRightInd w:val="0"/>
        <w:spacing w:after="0"/>
        <w:ind w:left="720"/>
        <w:rPr>
          <w:szCs w:val="22"/>
        </w:rPr>
      </w:pPr>
      <w:r w:rsidRPr="00844D12">
        <w:rPr>
          <w:szCs w:val="22"/>
        </w:rPr>
        <w:t>2) Following treatment per POG 9640;</w:t>
      </w:r>
    </w:p>
    <w:p w:rsidR="008E528E" w:rsidRPr="00844D12" w:rsidRDefault="008E528E" w:rsidP="00077736">
      <w:pPr>
        <w:autoSpaceDE w:val="0"/>
        <w:autoSpaceDN w:val="0"/>
        <w:adjustRightInd w:val="0"/>
        <w:spacing w:after="0"/>
        <w:ind w:left="720"/>
        <w:rPr>
          <w:szCs w:val="22"/>
        </w:rPr>
      </w:pPr>
      <w:r w:rsidRPr="00844D12">
        <w:rPr>
          <w:szCs w:val="22"/>
        </w:rPr>
        <w:t>3) Following treatment per COG ANBL00P1; or,</w:t>
      </w:r>
    </w:p>
    <w:p w:rsidR="008E528E" w:rsidRPr="00844D12" w:rsidRDefault="008E528E" w:rsidP="00077736">
      <w:pPr>
        <w:autoSpaceDE w:val="0"/>
        <w:autoSpaceDN w:val="0"/>
        <w:adjustRightInd w:val="0"/>
        <w:spacing w:after="0"/>
        <w:ind w:left="720"/>
        <w:rPr>
          <w:szCs w:val="22"/>
        </w:rPr>
      </w:pPr>
      <w:r w:rsidRPr="00844D12">
        <w:rPr>
          <w:szCs w:val="22"/>
        </w:rPr>
        <w:t>4) Following treatment per CHP 594/DFCI 34-DAT</w:t>
      </w:r>
    </w:p>
    <w:p w:rsidR="008E528E" w:rsidRPr="00844D12" w:rsidRDefault="008E528E" w:rsidP="008E528E">
      <w:pPr>
        <w:autoSpaceDE w:val="0"/>
        <w:autoSpaceDN w:val="0"/>
        <w:adjustRightInd w:val="0"/>
        <w:spacing w:after="0"/>
        <w:ind w:left="720" w:firstLine="720"/>
        <w:rPr>
          <w:szCs w:val="22"/>
        </w:rPr>
      </w:pPr>
    </w:p>
    <w:p w:rsidR="008E528E" w:rsidRPr="00844D12" w:rsidRDefault="008E528E" w:rsidP="006C0667">
      <w:pPr>
        <w:pStyle w:val="listnum0"/>
        <w:rPr>
          <w:rFonts w:ascii="Times New Roman Bold" w:hAnsi="Times New Roman Bold"/>
          <w:b/>
        </w:rPr>
      </w:pPr>
      <w:r w:rsidRPr="00844D12">
        <w:rPr>
          <w:lang w:eastAsia="zh-TW"/>
        </w:rPr>
        <w:lastRenderedPageBreak/>
        <w:t xml:space="preserve">3  </w:t>
      </w:r>
      <w:r w:rsidR="006C0667" w:rsidRPr="00844D12">
        <w:rPr>
          <w:lang w:eastAsia="zh-TW"/>
        </w:rPr>
        <w:tab/>
      </w:r>
      <w:r w:rsidRPr="00844D12">
        <w:rPr>
          <w:lang w:eastAsia="zh-TW"/>
        </w:rPr>
        <w:t xml:space="preserve">No more than 9 months from the date of starting the first induction chemotherapy after diagnosis to the date of ASCT. </w:t>
      </w:r>
      <w:r w:rsidR="008B724E" w:rsidRPr="00844D12">
        <w:rPr>
          <w:lang w:eastAsia="zh-TW"/>
        </w:rPr>
        <w:t xml:space="preserve"> </w:t>
      </w:r>
      <w:r w:rsidRPr="00844D12">
        <w:rPr>
          <w:lang w:eastAsia="zh-TW"/>
        </w:rPr>
        <w:t>For tandem ASCT patients, this will be the date of the FIRST stem cell infusion.</w:t>
      </w:r>
      <w:r w:rsidRPr="00844D12">
        <w:rPr>
          <w:b/>
        </w:rPr>
        <w:t xml:space="preserve"> </w:t>
      </w:r>
      <w:r w:rsidR="008B724E" w:rsidRPr="00844D12">
        <w:rPr>
          <w:b/>
        </w:rPr>
        <w:t xml:space="preserve"> </w:t>
      </w:r>
      <w:proofErr w:type="gramStart"/>
      <w:r w:rsidRPr="00844D12">
        <w:rPr>
          <w:rFonts w:ascii="Times New Roman Bold" w:hAnsi="Times New Roman Bold"/>
          <w:b/>
        </w:rPr>
        <w:t>PATIENTS WHO UNDERWENT ASCT WITH CD34 + CELL SELECTION METHOD ARE INELIGIBLE.</w:t>
      </w:r>
      <w:proofErr w:type="gramEnd"/>
    </w:p>
    <w:p w:rsidR="008E528E" w:rsidRPr="00844D12" w:rsidRDefault="008E528E" w:rsidP="006C0667">
      <w:pPr>
        <w:pStyle w:val="listnum0"/>
        <w:rPr>
          <w:rFonts w:ascii="Arial" w:hAnsi="Arial" w:cs="Arial"/>
          <w:lang w:eastAsia="zh-TW"/>
        </w:rPr>
      </w:pPr>
      <w:r w:rsidRPr="00844D12">
        <w:t xml:space="preserve">4  </w:t>
      </w:r>
      <w:r w:rsidR="006C0667" w:rsidRPr="00844D12">
        <w:tab/>
      </w:r>
      <w:r w:rsidRPr="00844D12">
        <w:t xml:space="preserve">Prior to starting therapy on ANBL0032, a determination of residual disease must be performed (Tumor imaging studies including </w:t>
      </w:r>
      <w:r w:rsidR="00720974" w:rsidRPr="00844D12">
        <w:t>computed tomography (</w:t>
      </w:r>
      <w:r w:rsidRPr="00844D12">
        <w:t>CT</w:t>
      </w:r>
      <w:r w:rsidR="00720974" w:rsidRPr="00844D12">
        <w:t>)</w:t>
      </w:r>
      <w:r w:rsidRPr="00844D12">
        <w:t xml:space="preserve"> or </w:t>
      </w:r>
      <w:r w:rsidR="00720974" w:rsidRPr="00844D12">
        <w:t xml:space="preserve">magnetic resonance </w:t>
      </w:r>
      <w:proofErr w:type="spellStart"/>
      <w:r w:rsidR="00720974" w:rsidRPr="00844D12">
        <w:t>imagin</w:t>
      </w:r>
      <w:proofErr w:type="spellEnd"/>
      <w:r w:rsidR="00720974" w:rsidRPr="00844D12">
        <w:t xml:space="preserve"> (</w:t>
      </w:r>
      <w:r w:rsidRPr="00844D12">
        <w:t>MRI</w:t>
      </w:r>
      <w:r w:rsidR="00720974" w:rsidRPr="00844D12">
        <w:t>)</w:t>
      </w:r>
      <w:r w:rsidRPr="00844D12">
        <w:t xml:space="preserve">, bone scan, MIBG scan, bone marrow aspiration &amp; biopsy, and blood and bone marrow samples). </w:t>
      </w:r>
      <w:r w:rsidR="008B724E" w:rsidRPr="00844D12">
        <w:t xml:space="preserve"> </w:t>
      </w:r>
      <w:r w:rsidRPr="00844D12">
        <w:t xml:space="preserve">This disease assessment is required for eligibility.  For those with residual disease before radiotherapy, re-evaluation of irradiated residual tumors should be performed at the earliest 5 days after completing radiotherapy. </w:t>
      </w:r>
      <w:r w:rsidR="008B724E" w:rsidRPr="00844D12">
        <w:t xml:space="preserve"> </w:t>
      </w:r>
      <w:r w:rsidRPr="00844D12">
        <w:t xml:space="preserve">All patients who have biopsy proven residual disease after ASCT are eligible for ANBL0032 and will be non-randomly assigned </w:t>
      </w:r>
      <w:r w:rsidR="00235D6A" w:rsidRPr="00844D12">
        <w:t>to immunotherapy on Stratum 07.</w:t>
      </w:r>
    </w:p>
    <w:p w:rsidR="008E528E" w:rsidRPr="00844D12" w:rsidRDefault="008E528E" w:rsidP="006C0667">
      <w:pPr>
        <w:pStyle w:val="listnum0"/>
      </w:pPr>
      <w:r w:rsidRPr="00844D12">
        <w:rPr>
          <w:lang w:eastAsia="zh-TW"/>
        </w:rPr>
        <w:t xml:space="preserve">5  </w:t>
      </w:r>
      <w:r w:rsidR="006C0667" w:rsidRPr="00844D12">
        <w:rPr>
          <w:lang w:eastAsia="zh-TW"/>
        </w:rPr>
        <w:tab/>
      </w:r>
      <w:r w:rsidRPr="00844D12">
        <w:t xml:space="preserve">Patients must be </w:t>
      </w:r>
      <w:r w:rsidRPr="00844D12">
        <w:rPr>
          <w:lang w:eastAsia="zh-TW"/>
        </w:rPr>
        <w:t>enrolled</w:t>
      </w:r>
      <w:r w:rsidRPr="00844D12">
        <w:t xml:space="preserve"> and randomized between Day 50 and Day 85 post final-ASCT procedure (second ASCT for tandem ASCT patients), when the total absolute phagocyte count (APC = neutrophils + monocytes) is at least 1000/</w:t>
      </w:r>
      <w:r w:rsidRPr="00844D12">
        <w:sym w:font="Symbol" w:char="F06D"/>
      </w:r>
      <w:r w:rsidRPr="00844D12">
        <w:t>L (cytokine support allowed), and at least 7</w:t>
      </w:r>
      <w:r w:rsidR="00735CE7" w:rsidRPr="00844D12">
        <w:t> </w:t>
      </w:r>
      <w:r w:rsidRPr="00844D12">
        <w:t xml:space="preserve">days after completing radiotherapy, and patient has undergone tumor assessment. </w:t>
      </w:r>
      <w:r w:rsidR="008B724E" w:rsidRPr="00844D12">
        <w:t xml:space="preserve"> </w:t>
      </w:r>
      <w:r w:rsidRPr="00844D12">
        <w:t>Informed consent should be obtained within 3 weeks pre-ACST up to the time of registration.</w:t>
      </w:r>
    </w:p>
    <w:p w:rsidR="008E528E" w:rsidRPr="00844D12" w:rsidRDefault="008E528E" w:rsidP="0017318A">
      <w:pPr>
        <w:pStyle w:val="listnum0"/>
      </w:pPr>
      <w:r w:rsidRPr="00844D12">
        <w:rPr>
          <w:lang w:eastAsia="zh-TW"/>
        </w:rPr>
        <w:t xml:space="preserve">6  </w:t>
      </w:r>
      <w:r w:rsidR="0017318A" w:rsidRPr="00844D12">
        <w:rPr>
          <w:lang w:eastAsia="zh-TW"/>
        </w:rPr>
        <w:tab/>
      </w:r>
      <w:r w:rsidRPr="00844D12">
        <w:t>Patients must not have progressive disease.</w:t>
      </w:r>
    </w:p>
    <w:p w:rsidR="008E528E" w:rsidRPr="00844D12" w:rsidRDefault="008E528E" w:rsidP="0017318A">
      <w:pPr>
        <w:pStyle w:val="listnum0"/>
      </w:pPr>
      <w:r w:rsidRPr="00844D12">
        <w:rPr>
          <w:lang w:eastAsia="zh-TW"/>
        </w:rPr>
        <w:t xml:space="preserve">7  </w:t>
      </w:r>
      <w:r w:rsidR="0017318A" w:rsidRPr="00844D12">
        <w:rPr>
          <w:lang w:eastAsia="zh-TW"/>
        </w:rPr>
        <w:tab/>
      </w:r>
      <w:r w:rsidRPr="00844D12">
        <w:t xml:space="preserve">Patients must have a Lansky or Karnofsky Performance Scale score of </w:t>
      </w:r>
      <w:r w:rsidR="00735CE7" w:rsidRPr="00844D12">
        <w:t>≥</w:t>
      </w:r>
      <w:r w:rsidRPr="00844D12">
        <w:t xml:space="preserve"> 50</w:t>
      </w:r>
      <w:proofErr w:type="gramStart"/>
      <w:r w:rsidRPr="00844D12">
        <w:t>%  and</w:t>
      </w:r>
      <w:proofErr w:type="gramEnd"/>
      <w:r w:rsidRPr="00844D12">
        <w:t xml:space="preserve"> patients </w:t>
      </w:r>
      <w:r w:rsidR="00077736" w:rsidRPr="00844D12">
        <w:t xml:space="preserve">must have a life expectancy of </w:t>
      </w:r>
      <w:r w:rsidR="0017318A" w:rsidRPr="00844D12">
        <w:t>≥ </w:t>
      </w:r>
      <w:r w:rsidRPr="00844D12">
        <w:t>2 months.</w:t>
      </w:r>
    </w:p>
    <w:p w:rsidR="008E528E" w:rsidRPr="00844D12" w:rsidRDefault="008E528E" w:rsidP="0017318A">
      <w:pPr>
        <w:pStyle w:val="listnum0"/>
      </w:pPr>
      <w:r w:rsidRPr="00844D12">
        <w:rPr>
          <w:spacing w:val="-3"/>
          <w:lang w:eastAsia="zh-TW"/>
        </w:rPr>
        <w:t xml:space="preserve">8  </w:t>
      </w:r>
      <w:r w:rsidR="0017318A" w:rsidRPr="00844D12">
        <w:rPr>
          <w:spacing w:val="-3"/>
          <w:lang w:eastAsia="zh-TW"/>
        </w:rPr>
        <w:tab/>
      </w:r>
      <w:r w:rsidRPr="00844D12">
        <w:t>Patients must have adequate organ functions at the time of registration:</w:t>
      </w:r>
    </w:p>
    <w:p w:rsidR="008E528E" w:rsidRPr="00844D12" w:rsidRDefault="008E528E" w:rsidP="008E528E">
      <w:pPr>
        <w:tabs>
          <w:tab w:val="left" w:pos="360"/>
        </w:tabs>
        <w:jc w:val="both"/>
        <w:rPr>
          <w:szCs w:val="22"/>
        </w:rPr>
      </w:pPr>
      <w:r w:rsidRPr="00844D12">
        <w:rPr>
          <w:szCs w:val="22"/>
          <w:u w:val="single"/>
        </w:rPr>
        <w:t>Adequate Renal Function Defined As</w:t>
      </w:r>
      <w:r w:rsidRPr="00844D12">
        <w:rPr>
          <w:szCs w:val="22"/>
        </w:rPr>
        <w:t>:</w:t>
      </w:r>
    </w:p>
    <w:p w:rsidR="008E528E" w:rsidRPr="00844D12" w:rsidRDefault="008E528E" w:rsidP="0017318A">
      <w:pPr>
        <w:pStyle w:val="ListBullet"/>
      </w:pPr>
      <w:r w:rsidRPr="00844D12">
        <w:t xml:space="preserve">Creatinine clearance or radioisotope </w:t>
      </w:r>
      <w:r w:rsidR="00720974" w:rsidRPr="00844D12">
        <w:t>glomerular filtration rate (</w:t>
      </w:r>
      <w:r w:rsidRPr="00844D12">
        <w:t>GFR</w:t>
      </w:r>
      <w:r w:rsidR="00720974" w:rsidRPr="00844D12">
        <w:t>)</w:t>
      </w:r>
      <w:r w:rsidRPr="00844D12">
        <w:t xml:space="preserve"> </w:t>
      </w:r>
      <w:r w:rsidRPr="00844D12">
        <w:sym w:font="Symbol" w:char="00B3"/>
      </w:r>
      <w:r w:rsidR="00720974" w:rsidRPr="00844D12">
        <w:t> </w:t>
      </w:r>
      <w:r w:rsidRPr="00844D12">
        <w:t>70</w:t>
      </w:r>
      <w:r w:rsidR="00720974" w:rsidRPr="00844D12">
        <w:t> </w:t>
      </w:r>
      <w:r w:rsidRPr="00844D12">
        <w:t>mL/min/1.73 m</w:t>
      </w:r>
      <w:r w:rsidRPr="00844D12">
        <w:rPr>
          <w:vertAlign w:val="superscript"/>
        </w:rPr>
        <w:t>2</w:t>
      </w:r>
      <w:r w:rsidRPr="00844D12">
        <w:t xml:space="preserve"> </w:t>
      </w:r>
      <w:r w:rsidRPr="00844D12">
        <w:rPr>
          <w:u w:val="single"/>
        </w:rPr>
        <w:t>or</w:t>
      </w:r>
    </w:p>
    <w:p w:rsidR="008E528E" w:rsidRPr="00844D12" w:rsidRDefault="008E528E" w:rsidP="0017318A">
      <w:pPr>
        <w:pStyle w:val="ListBullet"/>
      </w:pPr>
      <w:r w:rsidRPr="00844D12">
        <w:t>A serum creatinine based on age/gender as follows:</w:t>
      </w:r>
    </w:p>
    <w:p w:rsidR="008E528E" w:rsidRPr="00844D12" w:rsidRDefault="008E528E" w:rsidP="008E528E">
      <w:pPr>
        <w:widowControl w:val="0"/>
        <w:tabs>
          <w:tab w:val="left" w:pos="360"/>
          <w:tab w:val="left" w:pos="1260"/>
          <w:tab w:val="left" w:pos="3330"/>
        </w:tabs>
        <w:spacing w:after="0"/>
        <w:jc w:val="both"/>
        <w:rPr>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10"/>
        <w:gridCol w:w="2266"/>
        <w:gridCol w:w="2812"/>
      </w:tblGrid>
      <w:tr w:rsidR="00561E47" w:rsidRPr="00844D12" w:rsidTr="00561E47">
        <w:trPr>
          <w:jc w:val="center"/>
        </w:trPr>
        <w:tc>
          <w:tcPr>
            <w:tcW w:w="2266" w:type="pct"/>
            <w:vMerge w:val="restart"/>
            <w:tcBorders>
              <w:top w:val="single" w:sz="4" w:space="0" w:color="auto"/>
              <w:left w:val="single" w:sz="4" w:space="0" w:color="auto"/>
              <w:right w:val="single" w:sz="4" w:space="0" w:color="auto"/>
            </w:tcBorders>
            <w:vAlign w:val="center"/>
          </w:tcPr>
          <w:p w:rsidR="00561E47" w:rsidRPr="00844D12" w:rsidRDefault="00561E47" w:rsidP="00561E47">
            <w:pPr>
              <w:pStyle w:val="TableHeadingRow"/>
              <w:jc w:val="left"/>
            </w:pPr>
            <w:r w:rsidRPr="00844D12">
              <w:lastRenderedPageBreak/>
              <w:t>Age</w:t>
            </w:r>
          </w:p>
        </w:tc>
        <w:tc>
          <w:tcPr>
            <w:tcW w:w="2734" w:type="pct"/>
            <w:gridSpan w:val="2"/>
            <w:tcBorders>
              <w:top w:val="single" w:sz="4" w:space="0" w:color="auto"/>
              <w:left w:val="single" w:sz="4" w:space="0" w:color="auto"/>
              <w:bottom w:val="single" w:sz="4" w:space="0" w:color="auto"/>
              <w:right w:val="single" w:sz="4" w:space="0" w:color="auto"/>
            </w:tcBorders>
          </w:tcPr>
          <w:p w:rsidR="00561E47" w:rsidRPr="00844D12" w:rsidRDefault="00561E47" w:rsidP="00077736">
            <w:pPr>
              <w:pStyle w:val="TableHeadingRow"/>
            </w:pPr>
            <w:r w:rsidRPr="00844D12">
              <w:t>Maximum Serum</w:t>
            </w:r>
          </w:p>
          <w:p w:rsidR="00561E47" w:rsidRPr="00844D12" w:rsidRDefault="00561E47" w:rsidP="00077736">
            <w:pPr>
              <w:pStyle w:val="TableHeadingRow"/>
            </w:pPr>
            <w:r w:rsidRPr="00844D12">
              <w:t>Creatinine (mg/dL)</w:t>
            </w:r>
          </w:p>
        </w:tc>
      </w:tr>
      <w:tr w:rsidR="00561E47" w:rsidRPr="00844D12" w:rsidTr="00561E47">
        <w:trPr>
          <w:jc w:val="center"/>
        </w:trPr>
        <w:tc>
          <w:tcPr>
            <w:tcW w:w="2266" w:type="pct"/>
            <w:vMerge/>
            <w:tcBorders>
              <w:left w:val="single" w:sz="4" w:space="0" w:color="auto"/>
              <w:bottom w:val="single" w:sz="4" w:space="0" w:color="auto"/>
              <w:right w:val="single" w:sz="4" w:space="0" w:color="auto"/>
            </w:tcBorders>
          </w:tcPr>
          <w:p w:rsidR="00561E47" w:rsidRPr="00844D12" w:rsidRDefault="00561E47" w:rsidP="00077736">
            <w:pPr>
              <w:pStyle w:val="TableHeadingRow"/>
            </w:pPr>
          </w:p>
        </w:tc>
        <w:tc>
          <w:tcPr>
            <w:tcW w:w="1220" w:type="pct"/>
            <w:tcBorders>
              <w:top w:val="single" w:sz="4" w:space="0" w:color="auto"/>
              <w:left w:val="single" w:sz="4" w:space="0" w:color="auto"/>
              <w:bottom w:val="single" w:sz="4" w:space="0" w:color="auto"/>
              <w:right w:val="nil"/>
            </w:tcBorders>
          </w:tcPr>
          <w:p w:rsidR="00561E47" w:rsidRPr="00844D12" w:rsidRDefault="00561E47" w:rsidP="00561E47">
            <w:pPr>
              <w:pStyle w:val="TableHeadingRow"/>
            </w:pPr>
            <w:r w:rsidRPr="00844D12">
              <w:t>Male</w:t>
            </w:r>
          </w:p>
        </w:tc>
        <w:tc>
          <w:tcPr>
            <w:tcW w:w="1514" w:type="pct"/>
            <w:tcBorders>
              <w:top w:val="single" w:sz="4" w:space="0" w:color="auto"/>
              <w:left w:val="nil"/>
              <w:bottom w:val="single" w:sz="4" w:space="0" w:color="auto"/>
              <w:right w:val="single" w:sz="4" w:space="0" w:color="auto"/>
            </w:tcBorders>
          </w:tcPr>
          <w:p w:rsidR="00561E47" w:rsidRPr="00844D12" w:rsidRDefault="00561E47" w:rsidP="00561E47">
            <w:pPr>
              <w:pStyle w:val="TableHeadingRow"/>
            </w:pPr>
            <w:r w:rsidRPr="00844D12">
              <w:t>Female</w:t>
            </w:r>
          </w:p>
        </w:tc>
      </w:tr>
      <w:tr w:rsidR="008E528E" w:rsidRPr="00844D12" w:rsidTr="00561E47">
        <w:trPr>
          <w:jc w:val="center"/>
        </w:trPr>
        <w:tc>
          <w:tcPr>
            <w:tcW w:w="2266" w:type="pct"/>
            <w:tcBorders>
              <w:top w:val="single" w:sz="4" w:space="0" w:color="auto"/>
              <w:left w:val="single" w:sz="4" w:space="0" w:color="auto"/>
              <w:bottom w:val="single" w:sz="4" w:space="0" w:color="auto"/>
              <w:right w:val="single" w:sz="4" w:space="0" w:color="auto"/>
            </w:tcBorders>
          </w:tcPr>
          <w:p w:rsidR="008E528E" w:rsidRPr="00844D12" w:rsidRDefault="008E528E" w:rsidP="00077736">
            <w:pPr>
              <w:pStyle w:val="TableText0"/>
            </w:pPr>
            <w:r w:rsidRPr="00844D12">
              <w:t>1 month to &lt; 6 months</w:t>
            </w:r>
          </w:p>
        </w:tc>
        <w:tc>
          <w:tcPr>
            <w:tcW w:w="1220" w:type="pct"/>
            <w:tcBorders>
              <w:top w:val="single" w:sz="4" w:space="0" w:color="auto"/>
              <w:left w:val="single" w:sz="4" w:space="0" w:color="auto"/>
              <w:bottom w:val="single" w:sz="4" w:space="0" w:color="auto"/>
              <w:right w:val="nil"/>
            </w:tcBorders>
          </w:tcPr>
          <w:p w:rsidR="008E528E" w:rsidRPr="00844D12" w:rsidRDefault="008E528E" w:rsidP="00561E47">
            <w:pPr>
              <w:pStyle w:val="TableText0"/>
              <w:jc w:val="center"/>
            </w:pPr>
            <w:r w:rsidRPr="00844D12">
              <w:t>0.4</w:t>
            </w:r>
          </w:p>
        </w:tc>
        <w:tc>
          <w:tcPr>
            <w:tcW w:w="1514" w:type="pct"/>
            <w:tcBorders>
              <w:top w:val="single" w:sz="4" w:space="0" w:color="auto"/>
              <w:left w:val="nil"/>
              <w:bottom w:val="single" w:sz="4" w:space="0" w:color="auto"/>
              <w:right w:val="single" w:sz="4" w:space="0" w:color="auto"/>
            </w:tcBorders>
          </w:tcPr>
          <w:p w:rsidR="008E528E" w:rsidRPr="00844D12" w:rsidRDefault="008E528E" w:rsidP="00561E47">
            <w:pPr>
              <w:pStyle w:val="TableText0"/>
              <w:jc w:val="center"/>
            </w:pPr>
            <w:r w:rsidRPr="00844D12">
              <w:t>0.4</w:t>
            </w:r>
          </w:p>
        </w:tc>
      </w:tr>
      <w:tr w:rsidR="008E528E" w:rsidRPr="00844D12" w:rsidTr="00561E47">
        <w:trPr>
          <w:jc w:val="center"/>
        </w:trPr>
        <w:tc>
          <w:tcPr>
            <w:tcW w:w="2266" w:type="pct"/>
            <w:tcBorders>
              <w:top w:val="single" w:sz="4" w:space="0" w:color="auto"/>
              <w:left w:val="single" w:sz="4" w:space="0" w:color="auto"/>
              <w:bottom w:val="single" w:sz="4" w:space="0" w:color="auto"/>
              <w:right w:val="single" w:sz="4" w:space="0" w:color="auto"/>
            </w:tcBorders>
          </w:tcPr>
          <w:p w:rsidR="008E528E" w:rsidRPr="00844D12" w:rsidRDefault="008E528E" w:rsidP="00077736">
            <w:pPr>
              <w:pStyle w:val="TableText0"/>
            </w:pPr>
            <w:r w:rsidRPr="00844D12">
              <w:t>6 months to &lt; 1 year</w:t>
            </w:r>
          </w:p>
        </w:tc>
        <w:tc>
          <w:tcPr>
            <w:tcW w:w="1220" w:type="pct"/>
            <w:tcBorders>
              <w:top w:val="single" w:sz="4" w:space="0" w:color="auto"/>
              <w:left w:val="single" w:sz="4" w:space="0" w:color="auto"/>
              <w:bottom w:val="single" w:sz="4" w:space="0" w:color="auto"/>
              <w:right w:val="nil"/>
            </w:tcBorders>
          </w:tcPr>
          <w:p w:rsidR="008E528E" w:rsidRPr="00844D12" w:rsidRDefault="008E528E" w:rsidP="00561E47">
            <w:pPr>
              <w:pStyle w:val="TableText0"/>
              <w:jc w:val="center"/>
            </w:pPr>
            <w:r w:rsidRPr="00844D12">
              <w:t>0.5</w:t>
            </w:r>
          </w:p>
        </w:tc>
        <w:tc>
          <w:tcPr>
            <w:tcW w:w="1514" w:type="pct"/>
            <w:tcBorders>
              <w:top w:val="single" w:sz="4" w:space="0" w:color="auto"/>
              <w:left w:val="nil"/>
              <w:bottom w:val="single" w:sz="4" w:space="0" w:color="auto"/>
              <w:right w:val="single" w:sz="4" w:space="0" w:color="auto"/>
            </w:tcBorders>
          </w:tcPr>
          <w:p w:rsidR="008E528E" w:rsidRPr="00844D12" w:rsidRDefault="008E528E" w:rsidP="00561E47">
            <w:pPr>
              <w:pStyle w:val="TableText0"/>
              <w:jc w:val="center"/>
            </w:pPr>
            <w:r w:rsidRPr="00844D12">
              <w:t>0.5</w:t>
            </w:r>
          </w:p>
        </w:tc>
      </w:tr>
      <w:tr w:rsidR="008E528E" w:rsidRPr="00844D12" w:rsidTr="00561E47">
        <w:trPr>
          <w:jc w:val="center"/>
        </w:trPr>
        <w:tc>
          <w:tcPr>
            <w:tcW w:w="2266" w:type="pct"/>
            <w:tcBorders>
              <w:top w:val="single" w:sz="4" w:space="0" w:color="auto"/>
              <w:left w:val="single" w:sz="4" w:space="0" w:color="auto"/>
              <w:bottom w:val="single" w:sz="4" w:space="0" w:color="auto"/>
              <w:right w:val="single" w:sz="4" w:space="0" w:color="auto"/>
            </w:tcBorders>
          </w:tcPr>
          <w:p w:rsidR="008E528E" w:rsidRPr="00844D12" w:rsidRDefault="008E528E" w:rsidP="00077736">
            <w:pPr>
              <w:pStyle w:val="TableText0"/>
            </w:pPr>
            <w:r w:rsidRPr="00844D12">
              <w:t>1 to &lt; 2 years</w:t>
            </w:r>
          </w:p>
        </w:tc>
        <w:tc>
          <w:tcPr>
            <w:tcW w:w="1220" w:type="pct"/>
            <w:tcBorders>
              <w:top w:val="single" w:sz="4" w:space="0" w:color="auto"/>
              <w:left w:val="single" w:sz="4" w:space="0" w:color="auto"/>
              <w:bottom w:val="single" w:sz="4" w:space="0" w:color="auto"/>
              <w:right w:val="nil"/>
            </w:tcBorders>
          </w:tcPr>
          <w:p w:rsidR="008E528E" w:rsidRPr="00844D12" w:rsidRDefault="008E528E" w:rsidP="00561E47">
            <w:pPr>
              <w:pStyle w:val="TableText0"/>
              <w:jc w:val="center"/>
            </w:pPr>
            <w:r w:rsidRPr="00844D12">
              <w:t>0.6</w:t>
            </w:r>
          </w:p>
        </w:tc>
        <w:tc>
          <w:tcPr>
            <w:tcW w:w="1514" w:type="pct"/>
            <w:tcBorders>
              <w:top w:val="single" w:sz="4" w:space="0" w:color="auto"/>
              <w:left w:val="nil"/>
              <w:bottom w:val="single" w:sz="4" w:space="0" w:color="auto"/>
              <w:right w:val="single" w:sz="4" w:space="0" w:color="auto"/>
            </w:tcBorders>
          </w:tcPr>
          <w:p w:rsidR="008E528E" w:rsidRPr="00844D12" w:rsidRDefault="008E528E" w:rsidP="00561E47">
            <w:pPr>
              <w:pStyle w:val="TableText0"/>
              <w:jc w:val="center"/>
            </w:pPr>
            <w:r w:rsidRPr="00844D12">
              <w:t>0.6</w:t>
            </w:r>
          </w:p>
        </w:tc>
      </w:tr>
      <w:tr w:rsidR="008E528E" w:rsidRPr="00844D12" w:rsidTr="00561E47">
        <w:trPr>
          <w:jc w:val="center"/>
        </w:trPr>
        <w:tc>
          <w:tcPr>
            <w:tcW w:w="2266" w:type="pct"/>
            <w:tcBorders>
              <w:top w:val="single" w:sz="4" w:space="0" w:color="auto"/>
              <w:left w:val="single" w:sz="4" w:space="0" w:color="auto"/>
              <w:bottom w:val="single" w:sz="4" w:space="0" w:color="auto"/>
              <w:right w:val="single" w:sz="4" w:space="0" w:color="auto"/>
            </w:tcBorders>
          </w:tcPr>
          <w:p w:rsidR="008E528E" w:rsidRPr="00844D12" w:rsidRDefault="008E528E" w:rsidP="00077736">
            <w:pPr>
              <w:pStyle w:val="TableText0"/>
            </w:pPr>
            <w:r w:rsidRPr="00844D12">
              <w:t>2 to &lt; 6 years</w:t>
            </w:r>
          </w:p>
        </w:tc>
        <w:tc>
          <w:tcPr>
            <w:tcW w:w="1220" w:type="pct"/>
            <w:tcBorders>
              <w:top w:val="single" w:sz="4" w:space="0" w:color="auto"/>
              <w:left w:val="single" w:sz="4" w:space="0" w:color="auto"/>
              <w:bottom w:val="single" w:sz="4" w:space="0" w:color="auto"/>
              <w:right w:val="nil"/>
            </w:tcBorders>
          </w:tcPr>
          <w:p w:rsidR="008E528E" w:rsidRPr="00844D12" w:rsidRDefault="008E528E" w:rsidP="00561E47">
            <w:pPr>
              <w:pStyle w:val="TableText0"/>
              <w:jc w:val="center"/>
            </w:pPr>
            <w:r w:rsidRPr="00844D12">
              <w:t>0.8</w:t>
            </w:r>
          </w:p>
        </w:tc>
        <w:tc>
          <w:tcPr>
            <w:tcW w:w="1514" w:type="pct"/>
            <w:tcBorders>
              <w:top w:val="single" w:sz="4" w:space="0" w:color="auto"/>
              <w:left w:val="nil"/>
              <w:bottom w:val="single" w:sz="4" w:space="0" w:color="auto"/>
              <w:right w:val="single" w:sz="4" w:space="0" w:color="auto"/>
            </w:tcBorders>
          </w:tcPr>
          <w:p w:rsidR="008E528E" w:rsidRPr="00844D12" w:rsidRDefault="008E528E" w:rsidP="00561E47">
            <w:pPr>
              <w:pStyle w:val="TableText0"/>
              <w:jc w:val="center"/>
            </w:pPr>
            <w:r w:rsidRPr="00844D12">
              <w:t>0.8</w:t>
            </w:r>
          </w:p>
        </w:tc>
      </w:tr>
      <w:tr w:rsidR="008E528E" w:rsidRPr="00844D12" w:rsidTr="00561E47">
        <w:trPr>
          <w:jc w:val="center"/>
        </w:trPr>
        <w:tc>
          <w:tcPr>
            <w:tcW w:w="2266" w:type="pct"/>
            <w:tcBorders>
              <w:top w:val="single" w:sz="4" w:space="0" w:color="auto"/>
              <w:left w:val="single" w:sz="4" w:space="0" w:color="auto"/>
              <w:bottom w:val="single" w:sz="4" w:space="0" w:color="auto"/>
              <w:right w:val="single" w:sz="4" w:space="0" w:color="auto"/>
            </w:tcBorders>
          </w:tcPr>
          <w:p w:rsidR="008E528E" w:rsidRPr="00844D12" w:rsidRDefault="008E528E" w:rsidP="00077736">
            <w:pPr>
              <w:pStyle w:val="TableText0"/>
            </w:pPr>
            <w:r w:rsidRPr="00844D12">
              <w:t>6 to &lt; 10 years</w:t>
            </w:r>
          </w:p>
        </w:tc>
        <w:tc>
          <w:tcPr>
            <w:tcW w:w="1220" w:type="pct"/>
            <w:tcBorders>
              <w:top w:val="single" w:sz="4" w:space="0" w:color="auto"/>
              <w:left w:val="single" w:sz="4" w:space="0" w:color="auto"/>
              <w:bottom w:val="single" w:sz="4" w:space="0" w:color="auto"/>
              <w:right w:val="nil"/>
            </w:tcBorders>
          </w:tcPr>
          <w:p w:rsidR="008E528E" w:rsidRPr="00844D12" w:rsidRDefault="008E528E" w:rsidP="00561E47">
            <w:pPr>
              <w:pStyle w:val="TableText0"/>
              <w:jc w:val="center"/>
            </w:pPr>
            <w:r w:rsidRPr="00844D12">
              <w:t>1</w:t>
            </w:r>
          </w:p>
        </w:tc>
        <w:tc>
          <w:tcPr>
            <w:tcW w:w="1514" w:type="pct"/>
            <w:tcBorders>
              <w:top w:val="single" w:sz="4" w:space="0" w:color="auto"/>
              <w:left w:val="nil"/>
              <w:bottom w:val="single" w:sz="4" w:space="0" w:color="auto"/>
              <w:right w:val="single" w:sz="4" w:space="0" w:color="auto"/>
            </w:tcBorders>
          </w:tcPr>
          <w:p w:rsidR="008E528E" w:rsidRPr="00844D12" w:rsidRDefault="008E528E" w:rsidP="00561E47">
            <w:pPr>
              <w:pStyle w:val="TableText0"/>
              <w:jc w:val="center"/>
            </w:pPr>
            <w:r w:rsidRPr="00844D12">
              <w:t>1</w:t>
            </w:r>
          </w:p>
        </w:tc>
      </w:tr>
      <w:tr w:rsidR="008E528E" w:rsidRPr="00844D12" w:rsidTr="00561E47">
        <w:trPr>
          <w:jc w:val="center"/>
        </w:trPr>
        <w:tc>
          <w:tcPr>
            <w:tcW w:w="2266" w:type="pct"/>
            <w:tcBorders>
              <w:top w:val="single" w:sz="4" w:space="0" w:color="auto"/>
              <w:left w:val="single" w:sz="4" w:space="0" w:color="auto"/>
              <w:bottom w:val="single" w:sz="4" w:space="0" w:color="auto"/>
              <w:right w:val="single" w:sz="4" w:space="0" w:color="auto"/>
            </w:tcBorders>
          </w:tcPr>
          <w:p w:rsidR="008E528E" w:rsidRPr="00844D12" w:rsidRDefault="008E528E" w:rsidP="00077736">
            <w:pPr>
              <w:pStyle w:val="TableText0"/>
            </w:pPr>
            <w:r w:rsidRPr="00844D12">
              <w:t>10 to &lt; 13 years</w:t>
            </w:r>
          </w:p>
        </w:tc>
        <w:tc>
          <w:tcPr>
            <w:tcW w:w="1220" w:type="pct"/>
            <w:tcBorders>
              <w:top w:val="single" w:sz="4" w:space="0" w:color="auto"/>
              <w:left w:val="single" w:sz="4" w:space="0" w:color="auto"/>
              <w:bottom w:val="single" w:sz="4" w:space="0" w:color="auto"/>
              <w:right w:val="nil"/>
            </w:tcBorders>
          </w:tcPr>
          <w:p w:rsidR="008E528E" w:rsidRPr="00844D12" w:rsidRDefault="008E528E" w:rsidP="00561E47">
            <w:pPr>
              <w:pStyle w:val="TableText0"/>
              <w:jc w:val="center"/>
            </w:pPr>
            <w:r w:rsidRPr="00844D12">
              <w:t>1.2</w:t>
            </w:r>
          </w:p>
        </w:tc>
        <w:tc>
          <w:tcPr>
            <w:tcW w:w="1514" w:type="pct"/>
            <w:tcBorders>
              <w:top w:val="single" w:sz="4" w:space="0" w:color="auto"/>
              <w:left w:val="nil"/>
              <w:bottom w:val="single" w:sz="4" w:space="0" w:color="auto"/>
              <w:right w:val="single" w:sz="4" w:space="0" w:color="auto"/>
            </w:tcBorders>
          </w:tcPr>
          <w:p w:rsidR="008E528E" w:rsidRPr="00844D12" w:rsidRDefault="008E528E" w:rsidP="00561E47">
            <w:pPr>
              <w:pStyle w:val="TableText0"/>
              <w:jc w:val="center"/>
            </w:pPr>
            <w:r w:rsidRPr="00844D12">
              <w:t>1.2</w:t>
            </w:r>
          </w:p>
        </w:tc>
      </w:tr>
      <w:tr w:rsidR="008E528E" w:rsidRPr="00844D12" w:rsidTr="00561E47">
        <w:trPr>
          <w:jc w:val="center"/>
        </w:trPr>
        <w:tc>
          <w:tcPr>
            <w:tcW w:w="2266" w:type="pct"/>
            <w:tcBorders>
              <w:top w:val="single" w:sz="4" w:space="0" w:color="auto"/>
              <w:left w:val="single" w:sz="4" w:space="0" w:color="auto"/>
              <w:bottom w:val="single" w:sz="4" w:space="0" w:color="auto"/>
              <w:right w:val="single" w:sz="4" w:space="0" w:color="auto"/>
            </w:tcBorders>
          </w:tcPr>
          <w:p w:rsidR="008E528E" w:rsidRPr="00844D12" w:rsidRDefault="008E528E" w:rsidP="00077736">
            <w:pPr>
              <w:pStyle w:val="TableText0"/>
            </w:pPr>
            <w:r w:rsidRPr="00844D12">
              <w:t>13 to &lt; 16 years</w:t>
            </w:r>
          </w:p>
        </w:tc>
        <w:tc>
          <w:tcPr>
            <w:tcW w:w="1220" w:type="pct"/>
            <w:tcBorders>
              <w:top w:val="single" w:sz="4" w:space="0" w:color="auto"/>
              <w:left w:val="single" w:sz="4" w:space="0" w:color="auto"/>
              <w:bottom w:val="single" w:sz="4" w:space="0" w:color="auto"/>
              <w:right w:val="nil"/>
            </w:tcBorders>
          </w:tcPr>
          <w:p w:rsidR="008E528E" w:rsidRPr="00844D12" w:rsidRDefault="008E528E" w:rsidP="00561E47">
            <w:pPr>
              <w:pStyle w:val="TableText0"/>
              <w:jc w:val="center"/>
            </w:pPr>
            <w:r w:rsidRPr="00844D12">
              <w:t>1.5</w:t>
            </w:r>
          </w:p>
        </w:tc>
        <w:tc>
          <w:tcPr>
            <w:tcW w:w="1514" w:type="pct"/>
            <w:tcBorders>
              <w:top w:val="single" w:sz="4" w:space="0" w:color="auto"/>
              <w:left w:val="nil"/>
              <w:bottom w:val="single" w:sz="4" w:space="0" w:color="auto"/>
              <w:right w:val="single" w:sz="4" w:space="0" w:color="auto"/>
            </w:tcBorders>
          </w:tcPr>
          <w:p w:rsidR="008E528E" w:rsidRPr="00844D12" w:rsidRDefault="008E528E" w:rsidP="00561E47">
            <w:pPr>
              <w:pStyle w:val="TableText0"/>
              <w:jc w:val="center"/>
            </w:pPr>
            <w:r w:rsidRPr="00844D12">
              <w:t>1.4</w:t>
            </w:r>
          </w:p>
        </w:tc>
      </w:tr>
      <w:tr w:rsidR="008E528E" w:rsidRPr="00844D12" w:rsidTr="00561E47">
        <w:trPr>
          <w:jc w:val="center"/>
        </w:trPr>
        <w:tc>
          <w:tcPr>
            <w:tcW w:w="2266" w:type="pct"/>
            <w:tcBorders>
              <w:top w:val="single" w:sz="4" w:space="0" w:color="auto"/>
              <w:left w:val="single" w:sz="4" w:space="0" w:color="auto"/>
              <w:bottom w:val="single" w:sz="4" w:space="0" w:color="auto"/>
              <w:right w:val="single" w:sz="4" w:space="0" w:color="auto"/>
            </w:tcBorders>
          </w:tcPr>
          <w:p w:rsidR="008E528E" w:rsidRPr="00844D12" w:rsidRDefault="008E528E" w:rsidP="00077736">
            <w:pPr>
              <w:pStyle w:val="TableText0"/>
            </w:pPr>
            <w:r w:rsidRPr="00844D12">
              <w:t>≥ 16 years</w:t>
            </w:r>
          </w:p>
        </w:tc>
        <w:tc>
          <w:tcPr>
            <w:tcW w:w="1220" w:type="pct"/>
            <w:tcBorders>
              <w:top w:val="single" w:sz="4" w:space="0" w:color="auto"/>
              <w:left w:val="single" w:sz="4" w:space="0" w:color="auto"/>
              <w:bottom w:val="single" w:sz="4" w:space="0" w:color="auto"/>
              <w:right w:val="nil"/>
            </w:tcBorders>
          </w:tcPr>
          <w:p w:rsidR="008E528E" w:rsidRPr="00844D12" w:rsidRDefault="008E528E" w:rsidP="00561E47">
            <w:pPr>
              <w:pStyle w:val="TableText0"/>
              <w:jc w:val="center"/>
            </w:pPr>
            <w:r w:rsidRPr="00844D12">
              <w:t>1.7</w:t>
            </w:r>
          </w:p>
        </w:tc>
        <w:tc>
          <w:tcPr>
            <w:tcW w:w="1514" w:type="pct"/>
            <w:tcBorders>
              <w:top w:val="single" w:sz="4" w:space="0" w:color="auto"/>
              <w:left w:val="nil"/>
              <w:bottom w:val="single" w:sz="4" w:space="0" w:color="auto"/>
              <w:right w:val="single" w:sz="4" w:space="0" w:color="auto"/>
            </w:tcBorders>
          </w:tcPr>
          <w:p w:rsidR="008E528E" w:rsidRPr="00844D12" w:rsidRDefault="008E528E" w:rsidP="00561E47">
            <w:pPr>
              <w:pStyle w:val="TableText0"/>
              <w:jc w:val="center"/>
            </w:pPr>
            <w:r w:rsidRPr="00844D12">
              <w:t>1.4</w:t>
            </w:r>
          </w:p>
        </w:tc>
      </w:tr>
    </w:tbl>
    <w:p w:rsidR="008E528E" w:rsidRPr="00844D12" w:rsidRDefault="008E528E" w:rsidP="00077736">
      <w:pPr>
        <w:pStyle w:val="TableFootnote"/>
        <w:tabs>
          <w:tab w:val="clear" w:pos="216"/>
        </w:tabs>
        <w:ind w:left="0" w:firstLine="0"/>
      </w:pPr>
      <w:r w:rsidRPr="00844D12">
        <w:t xml:space="preserve">The </w:t>
      </w:r>
      <w:r w:rsidRPr="00844D12">
        <w:rPr>
          <w:szCs w:val="18"/>
        </w:rPr>
        <w:t>threshold</w:t>
      </w:r>
      <w:r w:rsidRPr="00844D12">
        <w:t xml:space="preserve"> creatinine values in this Table were derived from the Schwartz formula for estimating GFR (Schwartz et al. J. </w:t>
      </w:r>
      <w:proofErr w:type="spellStart"/>
      <w:r w:rsidRPr="00844D12">
        <w:t>Peds</w:t>
      </w:r>
      <w:proofErr w:type="spellEnd"/>
      <w:r w:rsidRPr="00844D12">
        <w:t xml:space="preserve">, 106:522, 1985) utilizing child length and stature data published by the </w:t>
      </w:r>
      <w:r w:rsidR="00861257" w:rsidRPr="00844D12">
        <w:t>Center for Disease Control</w:t>
      </w:r>
      <w:r w:rsidRPr="00844D12">
        <w:t>.</w:t>
      </w:r>
    </w:p>
    <w:p w:rsidR="008E528E" w:rsidRPr="00844D12" w:rsidRDefault="008E528E" w:rsidP="008E528E">
      <w:r w:rsidRPr="00844D12">
        <w:rPr>
          <w:u w:val="single"/>
        </w:rPr>
        <w:t>Hepatic</w:t>
      </w:r>
      <w:r w:rsidRPr="00844D12">
        <w:t xml:space="preserve">- total bilirubin </w:t>
      </w:r>
      <w:r w:rsidR="00077736" w:rsidRPr="00844D12">
        <w:t>≤</w:t>
      </w:r>
      <w:r w:rsidRPr="00844D12">
        <w:t xml:space="preserve"> 1.5 x normal, and SGPT (ALT) </w:t>
      </w:r>
      <w:r w:rsidR="00077736" w:rsidRPr="00844D12">
        <w:t>≤</w:t>
      </w:r>
      <w:r w:rsidRPr="00844D12">
        <w:rPr>
          <w:i/>
        </w:rPr>
        <w:t xml:space="preserve"> </w:t>
      </w:r>
      <w:r w:rsidRPr="00844D12">
        <w:t xml:space="preserve">5 </w:t>
      </w:r>
      <w:proofErr w:type="gramStart"/>
      <w:r w:rsidRPr="00844D12">
        <w:t>x</w:t>
      </w:r>
      <w:proofErr w:type="gramEnd"/>
      <w:r w:rsidRPr="00844D12">
        <w:t xml:space="preserve"> normal. Veno-occlusive disease, if present, should be stable or improving.</w:t>
      </w:r>
    </w:p>
    <w:p w:rsidR="008E528E" w:rsidRPr="00844D12" w:rsidRDefault="008E528E" w:rsidP="008E528E">
      <w:pPr>
        <w:rPr>
          <w:spacing w:val="-3"/>
        </w:rPr>
      </w:pPr>
      <w:r w:rsidRPr="00844D12">
        <w:rPr>
          <w:spacing w:val="-3"/>
          <w:u w:val="single"/>
        </w:rPr>
        <w:t>Cardiac</w:t>
      </w:r>
      <w:r w:rsidRPr="00844D12">
        <w:rPr>
          <w:spacing w:val="-3"/>
        </w:rPr>
        <w:t xml:space="preserve">- shortening fraction of </w:t>
      </w:r>
      <w:r w:rsidR="00077736" w:rsidRPr="00844D12">
        <w:t>≥</w:t>
      </w:r>
      <w:r w:rsidRPr="00844D12">
        <w:rPr>
          <w:spacing w:val="-3"/>
        </w:rPr>
        <w:t xml:space="preserve"> 30% by echocardiogram, or if shortening </w:t>
      </w:r>
      <w:r w:rsidRPr="00844D12">
        <w:rPr>
          <w:spacing w:val="-3"/>
          <w:lang w:eastAsia="zh-TW"/>
        </w:rPr>
        <w:t>f</w:t>
      </w:r>
      <w:r w:rsidRPr="00844D12">
        <w:rPr>
          <w:spacing w:val="-3"/>
        </w:rPr>
        <w:t xml:space="preserve">raction abnormal, ejection fraction of </w:t>
      </w:r>
      <w:r w:rsidR="00077736" w:rsidRPr="00844D12">
        <w:t>≥</w:t>
      </w:r>
      <w:r w:rsidRPr="00844D12">
        <w:rPr>
          <w:spacing w:val="-3"/>
        </w:rPr>
        <w:t xml:space="preserve"> 55% by gated radio</w:t>
      </w:r>
      <w:r w:rsidRPr="00844D12">
        <w:rPr>
          <w:spacing w:val="-3"/>
        </w:rPr>
        <w:softHyphen/>
        <w:t>nuclide study.</w:t>
      </w:r>
    </w:p>
    <w:p w:rsidR="008E528E" w:rsidRPr="00844D12" w:rsidRDefault="008E528E" w:rsidP="008E528E">
      <w:pPr>
        <w:rPr>
          <w:spacing w:val="-3"/>
        </w:rPr>
      </w:pPr>
      <w:r w:rsidRPr="00844D12">
        <w:rPr>
          <w:spacing w:val="-3"/>
          <w:u w:val="single"/>
        </w:rPr>
        <w:t xml:space="preserve">Pulmonary- </w:t>
      </w:r>
      <w:r w:rsidRPr="00844D12">
        <w:rPr>
          <w:spacing w:val="-3"/>
        </w:rPr>
        <w:t>FEV</w:t>
      </w:r>
      <w:r w:rsidRPr="00844D12">
        <w:rPr>
          <w:spacing w:val="-3"/>
          <w:vertAlign w:val="subscript"/>
        </w:rPr>
        <w:t>1</w:t>
      </w:r>
      <w:r w:rsidRPr="00844D12">
        <w:rPr>
          <w:spacing w:val="-3"/>
        </w:rPr>
        <w:t xml:space="preserve"> and FVC &gt; 60% of predicted by pulmonary function test</w:t>
      </w:r>
      <w:r w:rsidR="00861257" w:rsidRPr="00844D12">
        <w:rPr>
          <w:spacing w:val="-3"/>
        </w:rPr>
        <w:t xml:space="preserve"> (PFT)</w:t>
      </w:r>
      <w:r w:rsidRPr="00844D12">
        <w:rPr>
          <w:spacing w:val="-3"/>
        </w:rPr>
        <w:t xml:space="preserve">. </w:t>
      </w:r>
      <w:r w:rsidR="008B724E" w:rsidRPr="00844D12">
        <w:rPr>
          <w:spacing w:val="-3"/>
        </w:rPr>
        <w:t xml:space="preserve"> </w:t>
      </w:r>
      <w:r w:rsidRPr="00844D12">
        <w:rPr>
          <w:spacing w:val="-3"/>
        </w:rPr>
        <w:t>For children who are unable to do PFTs, no evidence of dyspnea at rest, no exercise intolerance, and a pulse oximetry &gt; 94% on room air.</w:t>
      </w:r>
    </w:p>
    <w:p w:rsidR="008E528E" w:rsidRPr="00844D12" w:rsidRDefault="008E528E" w:rsidP="008E528E">
      <w:pPr>
        <w:rPr>
          <w:spacing w:val="-3"/>
        </w:rPr>
      </w:pPr>
      <w:r w:rsidRPr="00844D12">
        <w:rPr>
          <w:spacing w:val="-3"/>
          <w:u w:val="single"/>
        </w:rPr>
        <w:t>Central nervous system</w:t>
      </w:r>
      <w:r w:rsidR="00861257" w:rsidRPr="00844D12">
        <w:rPr>
          <w:spacing w:val="-3"/>
          <w:u w:val="single"/>
        </w:rPr>
        <w:t xml:space="preserve"> (CNS</w:t>
      </w:r>
      <w:proofErr w:type="gramStart"/>
      <w:r w:rsidR="00861257" w:rsidRPr="00844D12">
        <w:rPr>
          <w:spacing w:val="-3"/>
          <w:u w:val="single"/>
        </w:rPr>
        <w:t>)</w:t>
      </w:r>
      <w:r w:rsidRPr="00844D12">
        <w:rPr>
          <w:spacing w:val="-3"/>
        </w:rPr>
        <w:t>-</w:t>
      </w:r>
      <w:proofErr w:type="gramEnd"/>
      <w:r w:rsidRPr="00844D12">
        <w:rPr>
          <w:spacing w:val="-3"/>
        </w:rPr>
        <w:t xml:space="preserve"> Patients with seizure disorder may be enrolled if on anticonvulsants and well-controlled. </w:t>
      </w:r>
      <w:r w:rsidR="00A802A0" w:rsidRPr="00844D12">
        <w:rPr>
          <w:spacing w:val="-3"/>
        </w:rPr>
        <w:t xml:space="preserve"> </w:t>
      </w:r>
      <w:proofErr w:type="gramStart"/>
      <w:r w:rsidRPr="00844D12">
        <w:rPr>
          <w:spacing w:val="-3"/>
        </w:rPr>
        <w:t>CNS toxicity &lt; Grade 2.</w:t>
      </w:r>
      <w:proofErr w:type="gramEnd"/>
    </w:p>
    <w:p w:rsidR="008E528E" w:rsidRPr="00844D12" w:rsidRDefault="008E528E" w:rsidP="00561E47">
      <w:pPr>
        <w:pStyle w:val="listnum0"/>
      </w:pPr>
      <w:r w:rsidRPr="00844D12">
        <w:t xml:space="preserve">9  </w:t>
      </w:r>
      <w:r w:rsidR="00561E47" w:rsidRPr="00844D12">
        <w:tab/>
      </w:r>
      <w:r w:rsidRPr="00844D12">
        <w:t xml:space="preserve">Written informed consent in accordance with institutional and </w:t>
      </w:r>
      <w:r w:rsidR="00861257" w:rsidRPr="00844D12">
        <w:t>US Food and Drug Administration</w:t>
      </w:r>
      <w:r w:rsidRPr="00844D12">
        <w:t xml:space="preserve"> guidelines must be obtained from parent or legal guardian.</w:t>
      </w:r>
    </w:p>
    <w:p w:rsidR="008E528E" w:rsidRPr="00844D12" w:rsidRDefault="008E528E" w:rsidP="00561E47">
      <w:pPr>
        <w:pStyle w:val="listnum0"/>
      </w:pPr>
      <w:r w:rsidRPr="00844D12">
        <w:t xml:space="preserve">10  </w:t>
      </w:r>
      <w:r w:rsidR="00561E47" w:rsidRPr="00844D12">
        <w:tab/>
      </w:r>
      <w:r w:rsidRPr="00844D12">
        <w:t xml:space="preserve">Females of childbearing potential must have a negative pregnancy test. </w:t>
      </w:r>
      <w:r w:rsidR="008B724E" w:rsidRPr="00844D12">
        <w:t xml:space="preserve"> </w:t>
      </w:r>
      <w:r w:rsidRPr="00844D12">
        <w:t xml:space="preserve">Patients of childbearing potential must agree to use an effective birth control method. </w:t>
      </w:r>
      <w:r w:rsidR="008B724E" w:rsidRPr="00844D12">
        <w:t xml:space="preserve"> </w:t>
      </w:r>
      <w:r w:rsidRPr="00844D12">
        <w:t>Female patients who are lactating must agree to stop breast-feeding.</w:t>
      </w:r>
    </w:p>
    <w:p w:rsidR="004F2511" w:rsidRPr="00844D12" w:rsidRDefault="00261426" w:rsidP="00261426">
      <w:pPr>
        <w:pStyle w:val="Heading2"/>
        <w:rPr>
          <w:bCs/>
          <w:caps w:val="0"/>
        </w:rPr>
      </w:pPr>
      <w:bookmarkStart w:id="704" w:name="_Toc366838317"/>
      <w:r w:rsidRPr="00844D12">
        <w:rPr>
          <w:bCs/>
          <w:caps w:val="0"/>
        </w:rPr>
        <w:lastRenderedPageBreak/>
        <w:t>L</w:t>
      </w:r>
      <w:r w:rsidR="0012544F" w:rsidRPr="00844D12">
        <w:rPr>
          <w:bCs/>
          <w:caps w:val="0"/>
        </w:rPr>
        <w:t xml:space="preserve">ist of </w:t>
      </w:r>
      <w:r w:rsidRPr="00844D12">
        <w:rPr>
          <w:bCs/>
          <w:caps w:val="0"/>
        </w:rPr>
        <w:t>T</w:t>
      </w:r>
      <w:r w:rsidR="0012544F" w:rsidRPr="00844D12">
        <w:rPr>
          <w:bCs/>
          <w:caps w:val="0"/>
        </w:rPr>
        <w:t>ables</w:t>
      </w:r>
      <w:bookmarkEnd w:id="704"/>
    </w:p>
    <w:tbl>
      <w:tblPr>
        <w:tblStyle w:val="TableGrid"/>
        <w:tblW w:w="0" w:type="auto"/>
        <w:tblLook w:val="04A0"/>
      </w:tblPr>
      <w:tblGrid>
        <w:gridCol w:w="1956"/>
        <w:gridCol w:w="7332"/>
      </w:tblGrid>
      <w:tr w:rsidR="0012544F" w:rsidRPr="00844D12" w:rsidTr="00B330A2">
        <w:trPr>
          <w:tblHeader/>
        </w:trPr>
        <w:tc>
          <w:tcPr>
            <w:tcW w:w="1956" w:type="dxa"/>
          </w:tcPr>
          <w:p w:rsidR="0012544F" w:rsidRPr="00844D12" w:rsidRDefault="0012544F" w:rsidP="00561E47">
            <w:pPr>
              <w:pStyle w:val="TableHeadingRow"/>
              <w:jc w:val="left"/>
            </w:pPr>
            <w:r w:rsidRPr="00844D12">
              <w:t>Table Number</w:t>
            </w:r>
          </w:p>
        </w:tc>
        <w:tc>
          <w:tcPr>
            <w:tcW w:w="7332" w:type="dxa"/>
          </w:tcPr>
          <w:p w:rsidR="0012544F" w:rsidRPr="00844D12" w:rsidRDefault="0012544F" w:rsidP="00561E47">
            <w:pPr>
              <w:pStyle w:val="TableHeadingRow"/>
              <w:jc w:val="left"/>
            </w:pPr>
            <w:r w:rsidRPr="00844D12">
              <w:t>Table Title</w:t>
            </w:r>
          </w:p>
        </w:tc>
      </w:tr>
      <w:tr w:rsidR="007921DA" w:rsidRPr="00844D12" w:rsidTr="00B330A2">
        <w:tc>
          <w:tcPr>
            <w:tcW w:w="1956" w:type="dxa"/>
          </w:tcPr>
          <w:p w:rsidR="007921DA" w:rsidRPr="00844D12" w:rsidRDefault="007921DA" w:rsidP="00561E47">
            <w:pPr>
              <w:pStyle w:val="TableText0"/>
            </w:pPr>
            <w:r w:rsidRPr="00844D12">
              <w:t>14.1.1</w:t>
            </w:r>
            <w:r w:rsidR="009E2CC0" w:rsidRPr="00844D12">
              <w:t>.1</w:t>
            </w:r>
          </w:p>
        </w:tc>
        <w:tc>
          <w:tcPr>
            <w:tcW w:w="7332" w:type="dxa"/>
          </w:tcPr>
          <w:p w:rsidR="007921DA" w:rsidRPr="00844D12" w:rsidRDefault="007921DA" w:rsidP="00561E47">
            <w:pPr>
              <w:pStyle w:val="TableText0"/>
            </w:pPr>
            <w:r w:rsidRPr="00844D12">
              <w:t xml:space="preserve">Summary of </w:t>
            </w:r>
            <w:r w:rsidR="00F13D0F" w:rsidRPr="00844D12">
              <w:t>Subject</w:t>
            </w:r>
            <w:r w:rsidRPr="00844D12">
              <w:t xml:space="preserve"> Accountability</w:t>
            </w:r>
            <w:r w:rsidR="009E2CC0" w:rsidRPr="00844D12">
              <w:t xml:space="preserve"> (June 30, 2009)</w:t>
            </w:r>
          </w:p>
        </w:tc>
      </w:tr>
      <w:tr w:rsidR="009E2CC0" w:rsidRPr="00844D12" w:rsidTr="00B330A2">
        <w:tc>
          <w:tcPr>
            <w:tcW w:w="1956" w:type="dxa"/>
          </w:tcPr>
          <w:p w:rsidR="009E2CC0" w:rsidRPr="00844D12" w:rsidRDefault="009E2CC0" w:rsidP="00561E47">
            <w:pPr>
              <w:pStyle w:val="TableText0"/>
            </w:pPr>
            <w:r w:rsidRPr="00844D12">
              <w:t>14.1.1.2</w:t>
            </w:r>
          </w:p>
        </w:tc>
        <w:tc>
          <w:tcPr>
            <w:tcW w:w="7332" w:type="dxa"/>
          </w:tcPr>
          <w:p w:rsidR="009E2CC0" w:rsidRPr="00844D12" w:rsidRDefault="009E2CC0" w:rsidP="00561E47">
            <w:pPr>
              <w:pStyle w:val="TableText0"/>
            </w:pPr>
            <w:r w:rsidRPr="00844D12">
              <w:t xml:space="preserve">Summary of </w:t>
            </w:r>
            <w:r w:rsidR="00F13D0F" w:rsidRPr="00844D12">
              <w:t>Subject</w:t>
            </w:r>
            <w:r w:rsidRPr="00844D12">
              <w:t xml:space="preserve"> Accountability (June 30, 2012)</w:t>
            </w:r>
          </w:p>
        </w:tc>
      </w:tr>
      <w:tr w:rsidR="008E0912" w:rsidRPr="00844D12" w:rsidTr="008E0912">
        <w:tc>
          <w:tcPr>
            <w:tcW w:w="1956" w:type="dxa"/>
          </w:tcPr>
          <w:p w:rsidR="008E0912" w:rsidRPr="00844D12" w:rsidRDefault="008E0912" w:rsidP="008E0912">
            <w:pPr>
              <w:pStyle w:val="TableText0"/>
            </w:pPr>
            <w:r w:rsidRPr="00844D12">
              <w:t>14.1.2.1.1</w:t>
            </w:r>
          </w:p>
        </w:tc>
        <w:tc>
          <w:tcPr>
            <w:tcW w:w="7332" w:type="dxa"/>
          </w:tcPr>
          <w:p w:rsidR="008E0912" w:rsidRPr="00844D12" w:rsidRDefault="008E0912" w:rsidP="008E0912">
            <w:pPr>
              <w:pStyle w:val="TableText0"/>
            </w:pPr>
            <w:r w:rsidRPr="00844D12">
              <w:t xml:space="preserve">Summary of Demographics (June 30, 2009) </w:t>
            </w:r>
            <w:r w:rsidR="006E6005" w:rsidRPr="00844D12">
              <w:t>–</w:t>
            </w:r>
            <w:r w:rsidRPr="00844D12">
              <w:t xml:space="preserve"> </w:t>
            </w:r>
            <w:r w:rsidR="00815E7F" w:rsidRPr="00844D12">
              <w:t>Randomized ITT</w:t>
            </w:r>
            <w:r w:rsidRPr="00844D12">
              <w:t xml:space="preserve"> Population </w:t>
            </w:r>
          </w:p>
        </w:tc>
      </w:tr>
      <w:tr w:rsidR="008E0912" w:rsidRPr="00844D12" w:rsidTr="008E0912">
        <w:tc>
          <w:tcPr>
            <w:tcW w:w="1956" w:type="dxa"/>
          </w:tcPr>
          <w:p w:rsidR="008E0912" w:rsidRPr="00844D12" w:rsidRDefault="008E0912" w:rsidP="008E0912">
            <w:pPr>
              <w:pStyle w:val="TableText0"/>
            </w:pPr>
            <w:r w:rsidRPr="00844D12">
              <w:t>14.1.2.1.2</w:t>
            </w:r>
          </w:p>
        </w:tc>
        <w:tc>
          <w:tcPr>
            <w:tcW w:w="7332" w:type="dxa"/>
          </w:tcPr>
          <w:p w:rsidR="008E0912" w:rsidRPr="00844D12" w:rsidRDefault="008E0912" w:rsidP="008E0912">
            <w:pPr>
              <w:pStyle w:val="TableText0"/>
            </w:pPr>
            <w:r w:rsidRPr="00844D12">
              <w:t xml:space="preserve">Summary of Demographics (June 30, 2012) </w:t>
            </w:r>
            <w:r w:rsidR="006E6005" w:rsidRPr="00844D12">
              <w:t>–</w:t>
            </w:r>
            <w:r w:rsidRPr="00844D12">
              <w:t xml:space="preserve"> </w:t>
            </w:r>
            <w:r w:rsidR="00815E7F" w:rsidRPr="00844D12">
              <w:t>Randomized ITT</w:t>
            </w:r>
            <w:r w:rsidRPr="00844D12">
              <w:t xml:space="preserve"> Population</w:t>
            </w:r>
          </w:p>
        </w:tc>
      </w:tr>
      <w:tr w:rsidR="007921DA" w:rsidRPr="00844D12" w:rsidTr="00B330A2">
        <w:tc>
          <w:tcPr>
            <w:tcW w:w="1956" w:type="dxa"/>
          </w:tcPr>
          <w:p w:rsidR="007921DA" w:rsidRPr="00844D12" w:rsidRDefault="007921DA" w:rsidP="008E0912">
            <w:pPr>
              <w:pStyle w:val="TableText0"/>
            </w:pPr>
            <w:r w:rsidRPr="00844D12">
              <w:t>14.1.2</w:t>
            </w:r>
            <w:r w:rsidR="008E0912" w:rsidRPr="00844D12">
              <w:t>.2.</w:t>
            </w:r>
            <w:r w:rsidR="0096719A" w:rsidRPr="00844D12">
              <w:t>1</w:t>
            </w:r>
          </w:p>
        </w:tc>
        <w:tc>
          <w:tcPr>
            <w:tcW w:w="7332" w:type="dxa"/>
          </w:tcPr>
          <w:p w:rsidR="007921DA" w:rsidRPr="00844D12" w:rsidRDefault="007921DA" w:rsidP="008E0912">
            <w:pPr>
              <w:pStyle w:val="TableText0"/>
            </w:pPr>
            <w:r w:rsidRPr="00844D12">
              <w:t>Summary of Demographic</w:t>
            </w:r>
            <w:r w:rsidR="00804A78" w:rsidRPr="00844D12">
              <w:t>s</w:t>
            </w:r>
            <w:r w:rsidR="0096719A" w:rsidRPr="00844D12">
              <w:t xml:space="preserve"> (June 30, 2009)</w:t>
            </w:r>
            <w:r w:rsidR="008E0912" w:rsidRPr="00844D12">
              <w:t xml:space="preserve"> </w:t>
            </w:r>
            <w:r w:rsidR="006E6005" w:rsidRPr="00844D12">
              <w:t>–</w:t>
            </w:r>
            <w:r w:rsidR="008E0912" w:rsidRPr="00844D12">
              <w:t xml:space="preserve"> Randomized + Stratum 07 Safety Population </w:t>
            </w:r>
          </w:p>
        </w:tc>
      </w:tr>
      <w:tr w:rsidR="008E0912" w:rsidRPr="00844D12" w:rsidTr="00B330A2">
        <w:tc>
          <w:tcPr>
            <w:tcW w:w="1956" w:type="dxa"/>
          </w:tcPr>
          <w:p w:rsidR="008E0912" w:rsidRPr="00844D12" w:rsidRDefault="008E0912" w:rsidP="00561E47">
            <w:pPr>
              <w:pStyle w:val="TableText0"/>
            </w:pPr>
            <w:r w:rsidRPr="00844D12">
              <w:t>14.1.2.2.2</w:t>
            </w:r>
          </w:p>
        </w:tc>
        <w:tc>
          <w:tcPr>
            <w:tcW w:w="7332" w:type="dxa"/>
          </w:tcPr>
          <w:p w:rsidR="008E0912" w:rsidRPr="00844D12" w:rsidRDefault="008E0912" w:rsidP="00561E47">
            <w:pPr>
              <w:pStyle w:val="TableText0"/>
            </w:pPr>
            <w:r w:rsidRPr="00844D12">
              <w:t xml:space="preserve">Summary of Demographics (June 30, 2012) </w:t>
            </w:r>
            <w:r w:rsidR="006E6005" w:rsidRPr="00844D12">
              <w:t>–</w:t>
            </w:r>
            <w:r w:rsidRPr="00844D12">
              <w:t xml:space="preserve"> Randomized + Stratum 07 Safety Population</w:t>
            </w:r>
          </w:p>
        </w:tc>
      </w:tr>
      <w:tr w:rsidR="008E0912" w:rsidRPr="00844D12" w:rsidTr="008E0912">
        <w:tc>
          <w:tcPr>
            <w:tcW w:w="1956" w:type="dxa"/>
          </w:tcPr>
          <w:p w:rsidR="008E0912" w:rsidRPr="00844D12" w:rsidRDefault="008E0912" w:rsidP="008E0912">
            <w:pPr>
              <w:pStyle w:val="TableText0"/>
            </w:pPr>
            <w:r w:rsidRPr="00844D12">
              <w:t>14.1.3.1.1</w:t>
            </w:r>
          </w:p>
        </w:tc>
        <w:tc>
          <w:tcPr>
            <w:tcW w:w="7332" w:type="dxa"/>
          </w:tcPr>
          <w:p w:rsidR="008E0912" w:rsidRPr="00844D12" w:rsidRDefault="008E0912" w:rsidP="008E0912">
            <w:pPr>
              <w:pStyle w:val="TableText0"/>
            </w:pPr>
            <w:r w:rsidRPr="00844D12">
              <w:t xml:space="preserve">Summary of Baseline Disease Characteristics  (June 30, 2009) </w:t>
            </w:r>
            <w:r w:rsidR="006E6005" w:rsidRPr="00844D12">
              <w:t>–</w:t>
            </w:r>
            <w:r w:rsidRPr="00844D12">
              <w:t xml:space="preserve"> </w:t>
            </w:r>
            <w:r w:rsidR="00815E7F" w:rsidRPr="00844D12">
              <w:t>Randomized ITT</w:t>
            </w:r>
            <w:r w:rsidRPr="00844D12">
              <w:t xml:space="preserve"> Population</w:t>
            </w:r>
          </w:p>
        </w:tc>
      </w:tr>
      <w:tr w:rsidR="008E0912" w:rsidRPr="00844D12" w:rsidTr="008E0912">
        <w:tc>
          <w:tcPr>
            <w:tcW w:w="1956" w:type="dxa"/>
          </w:tcPr>
          <w:p w:rsidR="008E0912" w:rsidRPr="00844D12" w:rsidRDefault="008E0912" w:rsidP="008E0912">
            <w:pPr>
              <w:pStyle w:val="TableText0"/>
            </w:pPr>
            <w:r w:rsidRPr="00844D12">
              <w:t>14.1.3.1.2</w:t>
            </w:r>
          </w:p>
        </w:tc>
        <w:tc>
          <w:tcPr>
            <w:tcW w:w="7332" w:type="dxa"/>
          </w:tcPr>
          <w:p w:rsidR="008E0912" w:rsidRPr="00844D12" w:rsidRDefault="008E0912" w:rsidP="008E0912">
            <w:pPr>
              <w:pStyle w:val="TableText0"/>
            </w:pPr>
            <w:r w:rsidRPr="00844D12">
              <w:t xml:space="preserve">Summary of Baseline Disease Characteristics  (June 30, 2012) – </w:t>
            </w:r>
            <w:r w:rsidR="00815E7F" w:rsidRPr="00844D12">
              <w:t>Randomized ITT</w:t>
            </w:r>
            <w:r w:rsidRPr="00844D12">
              <w:t xml:space="preserve"> Population</w:t>
            </w:r>
          </w:p>
        </w:tc>
      </w:tr>
      <w:tr w:rsidR="008E0912" w:rsidRPr="00844D12" w:rsidTr="00B330A2">
        <w:tc>
          <w:tcPr>
            <w:tcW w:w="1956" w:type="dxa"/>
          </w:tcPr>
          <w:p w:rsidR="008E0912" w:rsidRPr="00844D12" w:rsidRDefault="008E0912" w:rsidP="00561E47">
            <w:pPr>
              <w:pStyle w:val="TableText0"/>
            </w:pPr>
            <w:r w:rsidRPr="00844D12">
              <w:t>14.1.3.2.1</w:t>
            </w:r>
          </w:p>
        </w:tc>
        <w:tc>
          <w:tcPr>
            <w:tcW w:w="7332" w:type="dxa"/>
          </w:tcPr>
          <w:p w:rsidR="008E0912" w:rsidRPr="00844D12" w:rsidRDefault="008E0912" w:rsidP="00561E47">
            <w:pPr>
              <w:pStyle w:val="TableText0"/>
            </w:pPr>
            <w:r w:rsidRPr="00844D12">
              <w:t xml:space="preserve">Summary of Baseline Disease Characteristics  (June 30, 2009) </w:t>
            </w:r>
            <w:r w:rsidR="006E6005" w:rsidRPr="00844D12">
              <w:t>–</w:t>
            </w:r>
            <w:r w:rsidRPr="00844D12">
              <w:t xml:space="preserve"> Randomized + Stratum 07 Safety Population</w:t>
            </w:r>
          </w:p>
        </w:tc>
      </w:tr>
      <w:tr w:rsidR="008E0912" w:rsidRPr="00844D12" w:rsidTr="00B330A2">
        <w:tc>
          <w:tcPr>
            <w:tcW w:w="1956" w:type="dxa"/>
          </w:tcPr>
          <w:p w:rsidR="008E0912" w:rsidRPr="00844D12" w:rsidRDefault="008E0912" w:rsidP="00561E47">
            <w:pPr>
              <w:pStyle w:val="TableText0"/>
            </w:pPr>
            <w:r w:rsidRPr="00844D12">
              <w:t>14.1.3.2.2</w:t>
            </w:r>
          </w:p>
        </w:tc>
        <w:tc>
          <w:tcPr>
            <w:tcW w:w="7332" w:type="dxa"/>
          </w:tcPr>
          <w:p w:rsidR="008E0912" w:rsidRPr="00844D12" w:rsidRDefault="008E0912" w:rsidP="00561E47">
            <w:pPr>
              <w:pStyle w:val="TableText0"/>
            </w:pPr>
            <w:r w:rsidRPr="00844D12">
              <w:t xml:space="preserve">Summary of Baseline Disease Characteristics  (June 30, 2012) </w:t>
            </w:r>
            <w:r w:rsidR="006E6005" w:rsidRPr="00844D12">
              <w:t>–</w:t>
            </w:r>
            <w:r w:rsidRPr="00844D12">
              <w:t xml:space="preserve"> Randomized + Stratum 07 Safety Population</w:t>
            </w:r>
          </w:p>
        </w:tc>
      </w:tr>
      <w:tr w:rsidR="008E0912" w:rsidRPr="00844D12" w:rsidTr="00B330A2">
        <w:tc>
          <w:tcPr>
            <w:tcW w:w="1956" w:type="dxa"/>
          </w:tcPr>
          <w:p w:rsidR="008E0912" w:rsidRPr="00844D12" w:rsidRDefault="008E0912" w:rsidP="00561E47">
            <w:pPr>
              <w:pStyle w:val="TableText0"/>
            </w:pPr>
            <w:r w:rsidRPr="00844D12">
              <w:t>14.1.4.1.1</w:t>
            </w:r>
          </w:p>
        </w:tc>
        <w:tc>
          <w:tcPr>
            <w:tcW w:w="7332" w:type="dxa"/>
          </w:tcPr>
          <w:p w:rsidR="008E0912" w:rsidRPr="00844D12" w:rsidRDefault="008E0912" w:rsidP="00561E47">
            <w:pPr>
              <w:pStyle w:val="TableText0"/>
            </w:pPr>
            <w:r w:rsidRPr="00844D12">
              <w:t xml:space="preserve">Summary of Baseline Performance Status (June 30, 2009) – </w:t>
            </w:r>
            <w:r w:rsidR="00815E7F" w:rsidRPr="00844D12">
              <w:t>Randomized ITT</w:t>
            </w:r>
            <w:r w:rsidRPr="00844D12">
              <w:t xml:space="preserve"> Population</w:t>
            </w:r>
          </w:p>
        </w:tc>
      </w:tr>
      <w:tr w:rsidR="008E0912" w:rsidRPr="00844D12" w:rsidTr="00B330A2">
        <w:tc>
          <w:tcPr>
            <w:tcW w:w="1956" w:type="dxa"/>
          </w:tcPr>
          <w:p w:rsidR="008E0912" w:rsidRPr="00844D12" w:rsidRDefault="008E0912" w:rsidP="00561E47">
            <w:pPr>
              <w:pStyle w:val="TableText0"/>
            </w:pPr>
            <w:r w:rsidRPr="00844D12">
              <w:t>14.1.4.1.2</w:t>
            </w:r>
          </w:p>
        </w:tc>
        <w:tc>
          <w:tcPr>
            <w:tcW w:w="7332" w:type="dxa"/>
          </w:tcPr>
          <w:p w:rsidR="008E0912" w:rsidRPr="00844D12" w:rsidRDefault="008E0912" w:rsidP="00561E47">
            <w:pPr>
              <w:pStyle w:val="TableText0"/>
            </w:pPr>
            <w:r w:rsidRPr="00844D12">
              <w:t xml:space="preserve">Summary of Baseline Performance Status (June 30, 2012) – </w:t>
            </w:r>
            <w:r w:rsidR="00815E7F" w:rsidRPr="00844D12">
              <w:t>Randomized ITT</w:t>
            </w:r>
            <w:r w:rsidRPr="00844D12">
              <w:t xml:space="preserve"> Population</w:t>
            </w:r>
          </w:p>
        </w:tc>
      </w:tr>
      <w:tr w:rsidR="008E0912" w:rsidRPr="00844D12" w:rsidTr="00B330A2">
        <w:tc>
          <w:tcPr>
            <w:tcW w:w="1956" w:type="dxa"/>
          </w:tcPr>
          <w:p w:rsidR="008E0912" w:rsidRPr="00844D12" w:rsidRDefault="008E0912" w:rsidP="008E0912">
            <w:pPr>
              <w:pStyle w:val="TableText0"/>
            </w:pPr>
            <w:r w:rsidRPr="00844D12">
              <w:t>14.1.4.2.1</w:t>
            </w:r>
          </w:p>
        </w:tc>
        <w:tc>
          <w:tcPr>
            <w:tcW w:w="7332" w:type="dxa"/>
          </w:tcPr>
          <w:p w:rsidR="008E0912" w:rsidRPr="00844D12" w:rsidRDefault="008E0912" w:rsidP="008E0912">
            <w:pPr>
              <w:pStyle w:val="TableText0"/>
            </w:pPr>
            <w:r w:rsidRPr="00844D12">
              <w:t xml:space="preserve">Summary of Baseline Performance Status (June 30, 2009) </w:t>
            </w:r>
            <w:r w:rsidR="006E6005" w:rsidRPr="00844D12">
              <w:t>–</w:t>
            </w:r>
            <w:r w:rsidRPr="00844D12">
              <w:t xml:space="preserve"> Randomized + Stratum 07 Safety Population</w:t>
            </w:r>
          </w:p>
        </w:tc>
      </w:tr>
      <w:tr w:rsidR="008E0912" w:rsidRPr="00844D12" w:rsidTr="00B330A2">
        <w:tc>
          <w:tcPr>
            <w:tcW w:w="1956" w:type="dxa"/>
          </w:tcPr>
          <w:p w:rsidR="008E0912" w:rsidRPr="00844D12" w:rsidRDefault="008E0912" w:rsidP="008E0912">
            <w:pPr>
              <w:pStyle w:val="TableText0"/>
            </w:pPr>
            <w:r w:rsidRPr="00844D12">
              <w:t>14.1.4.2.2</w:t>
            </w:r>
          </w:p>
        </w:tc>
        <w:tc>
          <w:tcPr>
            <w:tcW w:w="7332" w:type="dxa"/>
          </w:tcPr>
          <w:p w:rsidR="008E0912" w:rsidRPr="00844D12" w:rsidRDefault="008E0912" w:rsidP="008E0912">
            <w:pPr>
              <w:pStyle w:val="TableText0"/>
            </w:pPr>
            <w:r w:rsidRPr="00844D12">
              <w:t xml:space="preserve">Summary of Baseline Performance Status (June 30, 2012) </w:t>
            </w:r>
            <w:r w:rsidR="006E6005" w:rsidRPr="00844D12">
              <w:t>–</w:t>
            </w:r>
            <w:r w:rsidRPr="00844D12">
              <w:t xml:space="preserve"> Randomized + Stratum 07 Safety Population</w:t>
            </w:r>
          </w:p>
        </w:tc>
      </w:tr>
      <w:tr w:rsidR="008B0009" w:rsidRPr="00844D12" w:rsidTr="00B330A2">
        <w:trPr>
          <w:ins w:id="705" w:author="WRAdmin" w:date="2013-09-13T11:52:00Z"/>
        </w:trPr>
        <w:tc>
          <w:tcPr>
            <w:tcW w:w="1956" w:type="dxa"/>
          </w:tcPr>
          <w:p w:rsidR="008B0009" w:rsidRPr="00844D12" w:rsidRDefault="008B0009" w:rsidP="008E0912">
            <w:pPr>
              <w:pStyle w:val="TableText0"/>
              <w:rPr>
                <w:ins w:id="706" w:author="WRAdmin" w:date="2013-09-13T11:52:00Z"/>
              </w:rPr>
            </w:pPr>
            <w:ins w:id="707" w:author="WRAdmin" w:date="2013-09-13T11:52:00Z">
              <w:r w:rsidRPr="00844D12">
                <w:t>14.1.4.3.1</w:t>
              </w:r>
            </w:ins>
          </w:p>
        </w:tc>
        <w:tc>
          <w:tcPr>
            <w:tcW w:w="7332" w:type="dxa"/>
          </w:tcPr>
          <w:p w:rsidR="008B0009" w:rsidRPr="00844D12" w:rsidRDefault="008B0009" w:rsidP="008E0912">
            <w:pPr>
              <w:pStyle w:val="TableText0"/>
              <w:rPr>
                <w:ins w:id="708" w:author="WRAdmin" w:date="2013-09-13T11:52:00Z"/>
              </w:rPr>
            </w:pPr>
            <w:ins w:id="709" w:author="WRAdmin" w:date="2013-09-13T11:52:00Z">
              <w:r w:rsidRPr="00844D12">
                <w:t>Summary of  Baseline Prognostic Factors (June 30, 2009) – Randomized ITT Population</w:t>
              </w:r>
            </w:ins>
          </w:p>
        </w:tc>
      </w:tr>
      <w:tr w:rsidR="008B0009" w:rsidRPr="00844D12" w:rsidTr="00844D12">
        <w:trPr>
          <w:ins w:id="710" w:author="WRAdmin" w:date="2013-09-13T11:52:00Z"/>
        </w:trPr>
        <w:tc>
          <w:tcPr>
            <w:tcW w:w="1956" w:type="dxa"/>
          </w:tcPr>
          <w:p w:rsidR="008B0009" w:rsidRPr="00844D12" w:rsidRDefault="008B0009" w:rsidP="00844D12">
            <w:pPr>
              <w:pStyle w:val="TableText0"/>
              <w:rPr>
                <w:ins w:id="711" w:author="WRAdmin" w:date="2013-09-13T11:52:00Z"/>
              </w:rPr>
            </w:pPr>
            <w:ins w:id="712" w:author="WRAdmin" w:date="2013-09-13T11:52:00Z">
              <w:r w:rsidRPr="00844D12">
                <w:t>14.1.4.3.2</w:t>
              </w:r>
            </w:ins>
          </w:p>
        </w:tc>
        <w:tc>
          <w:tcPr>
            <w:tcW w:w="7332" w:type="dxa"/>
          </w:tcPr>
          <w:p w:rsidR="008B0009" w:rsidRPr="00844D12" w:rsidRDefault="008B0009" w:rsidP="00844D12">
            <w:pPr>
              <w:pStyle w:val="TableText0"/>
              <w:rPr>
                <w:ins w:id="713" w:author="WRAdmin" w:date="2013-09-13T11:52:00Z"/>
              </w:rPr>
            </w:pPr>
            <w:ins w:id="714" w:author="WRAdmin" w:date="2013-09-13T11:52:00Z">
              <w:r w:rsidRPr="00844D12">
                <w:t>Summary of  Baseline Prognostic Factors (June 30, 2012) – Randomized ITT Population</w:t>
              </w:r>
            </w:ins>
          </w:p>
        </w:tc>
      </w:tr>
      <w:tr w:rsidR="008E0912" w:rsidRPr="00844D12" w:rsidTr="00B330A2">
        <w:tc>
          <w:tcPr>
            <w:tcW w:w="1956" w:type="dxa"/>
          </w:tcPr>
          <w:p w:rsidR="008E0912" w:rsidRPr="00844D12" w:rsidRDefault="008E0912" w:rsidP="00561E47">
            <w:pPr>
              <w:pStyle w:val="TableText0"/>
            </w:pPr>
            <w:r w:rsidRPr="00844D12">
              <w:t>14.1.5.1</w:t>
            </w:r>
          </w:p>
        </w:tc>
        <w:tc>
          <w:tcPr>
            <w:tcW w:w="7332" w:type="dxa"/>
          </w:tcPr>
          <w:p w:rsidR="008E0912" w:rsidRPr="00844D12" w:rsidRDefault="008E0912" w:rsidP="00561E47">
            <w:pPr>
              <w:pStyle w:val="TableText0"/>
            </w:pPr>
            <w:r w:rsidRPr="00844D12">
              <w:t>Summary of Study Drug Dosing and Exposure (June 30, 2009)</w:t>
            </w:r>
          </w:p>
        </w:tc>
      </w:tr>
      <w:tr w:rsidR="008E0912" w:rsidRPr="00844D12" w:rsidTr="00B330A2">
        <w:tc>
          <w:tcPr>
            <w:tcW w:w="1956" w:type="dxa"/>
          </w:tcPr>
          <w:p w:rsidR="008E0912" w:rsidRPr="00844D12" w:rsidRDefault="008E0912" w:rsidP="00561E47">
            <w:pPr>
              <w:pStyle w:val="TableText0"/>
            </w:pPr>
            <w:r w:rsidRPr="00844D12">
              <w:t>14.1.5.2</w:t>
            </w:r>
          </w:p>
        </w:tc>
        <w:tc>
          <w:tcPr>
            <w:tcW w:w="7332" w:type="dxa"/>
          </w:tcPr>
          <w:p w:rsidR="008E0912" w:rsidRPr="00844D12" w:rsidRDefault="008E0912" w:rsidP="00561E47">
            <w:pPr>
              <w:pStyle w:val="TableText0"/>
            </w:pPr>
            <w:r w:rsidRPr="00844D12">
              <w:t>Summary of Study Drug Dosing and Exposure (June 30, 2012)</w:t>
            </w:r>
          </w:p>
        </w:tc>
      </w:tr>
      <w:tr w:rsidR="008E0912" w:rsidRPr="00844D12" w:rsidTr="00B330A2">
        <w:tc>
          <w:tcPr>
            <w:tcW w:w="1956" w:type="dxa"/>
          </w:tcPr>
          <w:p w:rsidR="008E0912" w:rsidRPr="00844D12" w:rsidRDefault="008E0912" w:rsidP="00561E47">
            <w:pPr>
              <w:pStyle w:val="TableText0"/>
            </w:pPr>
            <w:r w:rsidRPr="00844D12">
              <w:t>14.2.1.1.1</w:t>
            </w:r>
          </w:p>
        </w:tc>
        <w:tc>
          <w:tcPr>
            <w:tcW w:w="7332" w:type="dxa"/>
          </w:tcPr>
          <w:p w:rsidR="008E0912" w:rsidRPr="00844D12" w:rsidRDefault="008E0912" w:rsidP="00561E47">
            <w:pPr>
              <w:pStyle w:val="TableText0"/>
            </w:pPr>
            <w:r w:rsidRPr="00844D12">
              <w:t xml:space="preserve">Summary of Event-Free Survival Analysis (primary analysis):  </w:t>
            </w:r>
            <w:r w:rsidR="00815E7F" w:rsidRPr="00844D12">
              <w:t>Randomized ITT</w:t>
            </w:r>
            <w:r w:rsidRPr="00844D12">
              <w:t xml:space="preserve"> Population (June 30, 2009)</w:t>
            </w:r>
          </w:p>
        </w:tc>
      </w:tr>
      <w:tr w:rsidR="008E0912" w:rsidRPr="00844D12" w:rsidTr="00B330A2">
        <w:tc>
          <w:tcPr>
            <w:tcW w:w="1956" w:type="dxa"/>
          </w:tcPr>
          <w:p w:rsidR="008E0912" w:rsidRPr="00844D12" w:rsidRDefault="008E0912" w:rsidP="00561E47">
            <w:pPr>
              <w:pStyle w:val="TableText0"/>
            </w:pPr>
            <w:r w:rsidRPr="00844D12">
              <w:t>14.2.1.1.2</w:t>
            </w:r>
          </w:p>
        </w:tc>
        <w:tc>
          <w:tcPr>
            <w:tcW w:w="7332" w:type="dxa"/>
          </w:tcPr>
          <w:p w:rsidR="008E0912" w:rsidRPr="00844D12" w:rsidRDefault="008E0912" w:rsidP="00561E47">
            <w:pPr>
              <w:pStyle w:val="TableText0"/>
            </w:pPr>
            <w:r w:rsidRPr="00844D12">
              <w:t xml:space="preserve">Summary of Event-Free Survival Analysis (primary analysis):  </w:t>
            </w:r>
            <w:r w:rsidR="00815E7F" w:rsidRPr="00844D12">
              <w:t>Randomized ITT</w:t>
            </w:r>
            <w:r w:rsidRPr="00844D12">
              <w:t xml:space="preserve"> Population (June 30, 2012)</w:t>
            </w:r>
          </w:p>
        </w:tc>
      </w:tr>
      <w:tr w:rsidR="008E0912" w:rsidRPr="00844D12" w:rsidTr="00B330A2">
        <w:tc>
          <w:tcPr>
            <w:tcW w:w="1956" w:type="dxa"/>
          </w:tcPr>
          <w:p w:rsidR="008E0912" w:rsidRPr="00844D12" w:rsidRDefault="008E0912" w:rsidP="00561E47">
            <w:pPr>
              <w:pStyle w:val="TableText0"/>
            </w:pPr>
            <w:r w:rsidRPr="00844D12">
              <w:t>14.2.1.2.1</w:t>
            </w:r>
          </w:p>
        </w:tc>
        <w:tc>
          <w:tcPr>
            <w:tcW w:w="7332" w:type="dxa"/>
          </w:tcPr>
          <w:p w:rsidR="008E0912" w:rsidRPr="00844D12" w:rsidRDefault="008E0912" w:rsidP="00561E47">
            <w:pPr>
              <w:pStyle w:val="TableText0"/>
            </w:pPr>
            <w:r w:rsidRPr="00844D12">
              <w:t xml:space="preserve">Summary of Time to Event-Free Survival:  </w:t>
            </w:r>
            <w:r w:rsidR="00815E7F" w:rsidRPr="00844D12">
              <w:t>Randomized ITT</w:t>
            </w:r>
            <w:r w:rsidRPr="00844D12">
              <w:t xml:space="preserve"> Population (June 30, 2009)</w:t>
            </w:r>
          </w:p>
        </w:tc>
      </w:tr>
      <w:tr w:rsidR="008E0912" w:rsidRPr="00844D12" w:rsidTr="00B330A2">
        <w:tc>
          <w:tcPr>
            <w:tcW w:w="1956" w:type="dxa"/>
          </w:tcPr>
          <w:p w:rsidR="008E0912" w:rsidRPr="00844D12" w:rsidRDefault="008E0912" w:rsidP="00561E47">
            <w:pPr>
              <w:pStyle w:val="TableText0"/>
            </w:pPr>
            <w:r w:rsidRPr="00844D12">
              <w:t>14.2.1.2.2</w:t>
            </w:r>
          </w:p>
        </w:tc>
        <w:tc>
          <w:tcPr>
            <w:tcW w:w="7332" w:type="dxa"/>
          </w:tcPr>
          <w:p w:rsidR="008E0912" w:rsidRPr="00844D12" w:rsidRDefault="008E0912" w:rsidP="00561E47">
            <w:pPr>
              <w:pStyle w:val="TableText0"/>
            </w:pPr>
            <w:r w:rsidRPr="00844D12">
              <w:t xml:space="preserve">Summary of Time to Event-Free Survival:  </w:t>
            </w:r>
            <w:r w:rsidR="00815E7F" w:rsidRPr="00844D12">
              <w:t>Randomized ITT</w:t>
            </w:r>
            <w:r w:rsidRPr="00844D12">
              <w:t xml:space="preserve"> Population (June 30, 2012)</w:t>
            </w:r>
          </w:p>
        </w:tc>
      </w:tr>
      <w:tr w:rsidR="008E0912" w:rsidRPr="00844D12" w:rsidTr="00B330A2">
        <w:tc>
          <w:tcPr>
            <w:tcW w:w="1956" w:type="dxa"/>
          </w:tcPr>
          <w:p w:rsidR="008E0912" w:rsidRPr="00844D12" w:rsidRDefault="008E0912" w:rsidP="00561E47">
            <w:pPr>
              <w:pStyle w:val="TableText0"/>
            </w:pPr>
            <w:r w:rsidRPr="00844D12">
              <w:t>14.2.1.3.1</w:t>
            </w:r>
          </w:p>
        </w:tc>
        <w:tc>
          <w:tcPr>
            <w:tcW w:w="7332" w:type="dxa"/>
          </w:tcPr>
          <w:p w:rsidR="008E0912" w:rsidRPr="00844D12" w:rsidRDefault="008E0912" w:rsidP="00561E47">
            <w:pPr>
              <w:pStyle w:val="TableText0"/>
            </w:pPr>
            <w:r w:rsidRPr="00844D12">
              <w:t xml:space="preserve">Summary of Event-Free Survival Analysis:  INSS Stage 4 </w:t>
            </w:r>
            <w:r w:rsidR="00815E7F" w:rsidRPr="00844D12">
              <w:t>Randomized ITT</w:t>
            </w:r>
            <w:r w:rsidRPr="00844D12">
              <w:t xml:space="preserve"> population (June 30, 2009)</w:t>
            </w:r>
          </w:p>
        </w:tc>
      </w:tr>
      <w:tr w:rsidR="008E0912" w:rsidRPr="00844D12" w:rsidTr="00B330A2">
        <w:tc>
          <w:tcPr>
            <w:tcW w:w="1956" w:type="dxa"/>
          </w:tcPr>
          <w:p w:rsidR="008E0912" w:rsidRPr="00844D12" w:rsidRDefault="008E0912" w:rsidP="00561E47">
            <w:pPr>
              <w:pStyle w:val="TableText0"/>
            </w:pPr>
            <w:r w:rsidRPr="00844D12">
              <w:t>14.2.1.3.2</w:t>
            </w:r>
          </w:p>
        </w:tc>
        <w:tc>
          <w:tcPr>
            <w:tcW w:w="7332" w:type="dxa"/>
          </w:tcPr>
          <w:p w:rsidR="008E0912" w:rsidRPr="00844D12" w:rsidRDefault="008E0912" w:rsidP="00561E47">
            <w:pPr>
              <w:pStyle w:val="TableText0"/>
            </w:pPr>
            <w:r w:rsidRPr="00844D12">
              <w:t xml:space="preserve">Summary of Event-Free Survival Analysis:  INSS Stage 4 </w:t>
            </w:r>
            <w:r w:rsidR="00815E7F" w:rsidRPr="00844D12">
              <w:t>Randomized ITT</w:t>
            </w:r>
            <w:r w:rsidRPr="00844D12">
              <w:t xml:space="preserve"> population (June 30, 2012)</w:t>
            </w:r>
          </w:p>
        </w:tc>
      </w:tr>
      <w:tr w:rsidR="008E0912" w:rsidRPr="00844D12" w:rsidTr="00B330A2">
        <w:tc>
          <w:tcPr>
            <w:tcW w:w="1956" w:type="dxa"/>
          </w:tcPr>
          <w:p w:rsidR="008E0912" w:rsidRPr="00844D12" w:rsidRDefault="008E0912" w:rsidP="00561E47">
            <w:pPr>
              <w:pStyle w:val="TableText0"/>
            </w:pPr>
            <w:r w:rsidRPr="00844D12">
              <w:t>14.2.1.4.1</w:t>
            </w:r>
          </w:p>
        </w:tc>
        <w:tc>
          <w:tcPr>
            <w:tcW w:w="7332" w:type="dxa"/>
          </w:tcPr>
          <w:p w:rsidR="008E0912" w:rsidRPr="00844D12" w:rsidRDefault="008E0912" w:rsidP="00561E47">
            <w:pPr>
              <w:pStyle w:val="TableText0"/>
            </w:pPr>
            <w:r w:rsidRPr="00844D12">
              <w:t xml:space="preserve">Summary of Time to Event-Free Survival:  INSS Stage 4 </w:t>
            </w:r>
            <w:r w:rsidR="00815E7F" w:rsidRPr="00844D12">
              <w:t>Randomized ITT</w:t>
            </w:r>
            <w:r w:rsidRPr="00844D12">
              <w:t xml:space="preserve"> Population (June 30, 2009)</w:t>
            </w:r>
          </w:p>
        </w:tc>
      </w:tr>
      <w:tr w:rsidR="008E0912" w:rsidRPr="00844D12" w:rsidTr="00B330A2">
        <w:tc>
          <w:tcPr>
            <w:tcW w:w="1956" w:type="dxa"/>
          </w:tcPr>
          <w:p w:rsidR="008E0912" w:rsidRPr="00844D12" w:rsidRDefault="008E0912" w:rsidP="00561E47">
            <w:pPr>
              <w:pStyle w:val="TableText0"/>
            </w:pPr>
            <w:r w:rsidRPr="00844D12">
              <w:lastRenderedPageBreak/>
              <w:t>14.2.1.4.2</w:t>
            </w:r>
          </w:p>
        </w:tc>
        <w:tc>
          <w:tcPr>
            <w:tcW w:w="7332" w:type="dxa"/>
          </w:tcPr>
          <w:p w:rsidR="008E0912" w:rsidRPr="00844D12" w:rsidRDefault="008E0912" w:rsidP="00561E47">
            <w:pPr>
              <w:pStyle w:val="TableText0"/>
            </w:pPr>
            <w:r w:rsidRPr="00844D12">
              <w:t xml:space="preserve">Summary of Time to Event-Free Survival:  INSS Stage 4 </w:t>
            </w:r>
            <w:r w:rsidR="00815E7F" w:rsidRPr="00844D12">
              <w:t>Randomized ITT</w:t>
            </w:r>
            <w:r w:rsidRPr="00844D12">
              <w:t xml:space="preserve"> Population (June 30, 2012)</w:t>
            </w:r>
          </w:p>
        </w:tc>
      </w:tr>
      <w:tr w:rsidR="008E0912" w:rsidRPr="00844D12" w:rsidTr="00B330A2">
        <w:tc>
          <w:tcPr>
            <w:tcW w:w="1956" w:type="dxa"/>
          </w:tcPr>
          <w:p w:rsidR="008E0912" w:rsidRPr="00844D12" w:rsidRDefault="008E0912" w:rsidP="00561E47">
            <w:pPr>
              <w:pStyle w:val="TableText0"/>
            </w:pPr>
            <w:r w:rsidRPr="00844D12">
              <w:t>14.2.1.5.1</w:t>
            </w:r>
          </w:p>
        </w:tc>
        <w:tc>
          <w:tcPr>
            <w:tcW w:w="7332" w:type="dxa"/>
          </w:tcPr>
          <w:p w:rsidR="008E0912" w:rsidRPr="00844D12" w:rsidRDefault="008E0912" w:rsidP="00561E47">
            <w:pPr>
              <w:pStyle w:val="TableText0"/>
            </w:pPr>
            <w:r w:rsidRPr="00844D12">
              <w:t>Summary of Event-Free Survival:  Stratum 07  (June 30, 2009)</w:t>
            </w:r>
          </w:p>
        </w:tc>
      </w:tr>
      <w:tr w:rsidR="008E0912" w:rsidRPr="00844D12" w:rsidTr="00B330A2">
        <w:tc>
          <w:tcPr>
            <w:tcW w:w="1956" w:type="dxa"/>
          </w:tcPr>
          <w:p w:rsidR="008E0912" w:rsidRPr="00844D12" w:rsidRDefault="008E0912" w:rsidP="00561E47">
            <w:pPr>
              <w:pStyle w:val="TableText0"/>
            </w:pPr>
            <w:r w:rsidRPr="00844D12">
              <w:t>14.2.1.5.2</w:t>
            </w:r>
          </w:p>
        </w:tc>
        <w:tc>
          <w:tcPr>
            <w:tcW w:w="7332" w:type="dxa"/>
          </w:tcPr>
          <w:p w:rsidR="008E0912" w:rsidRPr="00844D12" w:rsidRDefault="008E0912" w:rsidP="00561E47">
            <w:pPr>
              <w:pStyle w:val="TableText0"/>
            </w:pPr>
            <w:r w:rsidRPr="00844D12">
              <w:t>Summary of Event-Free Survival:  Stratum 07  (June 30, 2012)</w:t>
            </w:r>
          </w:p>
        </w:tc>
      </w:tr>
      <w:tr w:rsidR="00743037" w:rsidRPr="00844D12" w:rsidTr="00B330A2">
        <w:trPr>
          <w:ins w:id="715" w:author="Jody Cleveland" w:date="2013-09-09T11:38:00Z"/>
        </w:trPr>
        <w:tc>
          <w:tcPr>
            <w:tcW w:w="1956" w:type="dxa"/>
          </w:tcPr>
          <w:p w:rsidR="00743037" w:rsidRPr="00844D12" w:rsidRDefault="00743037" w:rsidP="00561E47">
            <w:pPr>
              <w:pStyle w:val="TableText0"/>
              <w:rPr>
                <w:ins w:id="716" w:author="Jody Cleveland" w:date="2013-09-09T11:38:00Z"/>
              </w:rPr>
            </w:pPr>
            <w:ins w:id="717" w:author="Jody Cleveland" w:date="2013-09-09T11:38:00Z">
              <w:r w:rsidRPr="00844D12">
                <w:t>14.2.1.6.1</w:t>
              </w:r>
            </w:ins>
          </w:p>
        </w:tc>
        <w:tc>
          <w:tcPr>
            <w:tcW w:w="7332" w:type="dxa"/>
          </w:tcPr>
          <w:p w:rsidR="00743037" w:rsidRPr="00844D12" w:rsidRDefault="00743037" w:rsidP="00F50218">
            <w:pPr>
              <w:pStyle w:val="TableText0"/>
              <w:rPr>
                <w:ins w:id="718" w:author="Jody Cleveland" w:date="2013-09-09T11:38:00Z"/>
              </w:rPr>
            </w:pPr>
            <w:ins w:id="719" w:author="Jody Cleveland" w:date="2013-09-09T11:39:00Z">
              <w:r w:rsidRPr="00844D12">
                <w:t>Summary of Event-Free Survival</w:t>
              </w:r>
            </w:ins>
            <w:ins w:id="720" w:author="WRAdmin" w:date="2013-09-13T11:49:00Z">
              <w:r w:rsidR="00F50218" w:rsidRPr="00844D12">
                <w:t xml:space="preserve"> within Prognostic Factors</w:t>
              </w:r>
            </w:ins>
            <w:ins w:id="721" w:author="Jody Cleveland" w:date="2013-09-09T11:39:00Z">
              <w:r w:rsidRPr="00844D12">
                <w:t xml:space="preserve"> (June 30, 2009)</w:t>
              </w:r>
            </w:ins>
          </w:p>
        </w:tc>
      </w:tr>
      <w:tr w:rsidR="00743037" w:rsidRPr="00844D12" w:rsidTr="00B330A2">
        <w:trPr>
          <w:ins w:id="722" w:author="Jody Cleveland" w:date="2013-09-09T11:39:00Z"/>
        </w:trPr>
        <w:tc>
          <w:tcPr>
            <w:tcW w:w="1956" w:type="dxa"/>
          </w:tcPr>
          <w:p w:rsidR="00743037" w:rsidRPr="00844D12" w:rsidRDefault="00743037" w:rsidP="00561E47">
            <w:pPr>
              <w:pStyle w:val="TableText0"/>
              <w:rPr>
                <w:ins w:id="723" w:author="Jody Cleveland" w:date="2013-09-09T11:39:00Z"/>
              </w:rPr>
            </w:pPr>
            <w:ins w:id="724" w:author="Jody Cleveland" w:date="2013-09-09T11:39:00Z">
              <w:r w:rsidRPr="00844D12">
                <w:t>14.2.1.6.2</w:t>
              </w:r>
            </w:ins>
          </w:p>
        </w:tc>
        <w:tc>
          <w:tcPr>
            <w:tcW w:w="7332" w:type="dxa"/>
          </w:tcPr>
          <w:p w:rsidR="00743037" w:rsidRPr="00844D12" w:rsidRDefault="00743037" w:rsidP="00F50218">
            <w:pPr>
              <w:pStyle w:val="TableText0"/>
              <w:rPr>
                <w:ins w:id="725" w:author="Jody Cleveland" w:date="2013-09-09T11:39:00Z"/>
              </w:rPr>
            </w:pPr>
            <w:ins w:id="726" w:author="Jody Cleveland" w:date="2013-09-09T11:39:00Z">
              <w:r w:rsidRPr="00844D12">
                <w:t>Summary of Event-Free Survival</w:t>
              </w:r>
            </w:ins>
            <w:ins w:id="727" w:author="WRAdmin" w:date="2013-09-13T11:49:00Z">
              <w:r w:rsidR="00F50218" w:rsidRPr="00844D12">
                <w:t xml:space="preserve"> within Prognostic Factors</w:t>
              </w:r>
            </w:ins>
            <w:ins w:id="728" w:author="Jody Cleveland" w:date="2013-09-09T11:39:00Z">
              <w:r w:rsidRPr="00844D12">
                <w:t xml:space="preserve"> (June 30, 2012)</w:t>
              </w:r>
            </w:ins>
          </w:p>
        </w:tc>
      </w:tr>
      <w:tr w:rsidR="00F50218" w:rsidRPr="00844D12" w:rsidTr="00844D12">
        <w:trPr>
          <w:ins w:id="729" w:author="WRAdmin" w:date="2013-09-13T11:51:00Z"/>
        </w:trPr>
        <w:tc>
          <w:tcPr>
            <w:tcW w:w="1956" w:type="dxa"/>
          </w:tcPr>
          <w:p w:rsidR="00F50218" w:rsidRPr="00844D12" w:rsidRDefault="00F50218" w:rsidP="008443DB">
            <w:pPr>
              <w:pStyle w:val="TableText0"/>
              <w:rPr>
                <w:ins w:id="730" w:author="WRAdmin" w:date="2013-09-13T11:51:00Z"/>
              </w:rPr>
            </w:pPr>
            <w:ins w:id="731" w:author="WRAdmin" w:date="2013-09-13T11:51:00Z">
              <w:r w:rsidRPr="00844D12">
                <w:t>14.2.</w:t>
              </w:r>
            </w:ins>
            <w:ins w:id="732" w:author="WRAdmin" w:date="2013-09-13T11:57:00Z">
              <w:r w:rsidR="008443DB" w:rsidRPr="00844D12">
                <w:t>1</w:t>
              </w:r>
            </w:ins>
            <w:ins w:id="733" w:author="WRAdmin" w:date="2013-09-13T11:51:00Z">
              <w:r w:rsidRPr="00844D12">
                <w:t>.7.1</w:t>
              </w:r>
            </w:ins>
          </w:p>
        </w:tc>
        <w:tc>
          <w:tcPr>
            <w:tcW w:w="7332" w:type="dxa"/>
          </w:tcPr>
          <w:p w:rsidR="00F50218" w:rsidRPr="00844D12" w:rsidRDefault="00F50218" w:rsidP="00844D12">
            <w:pPr>
              <w:pStyle w:val="TableText0"/>
              <w:rPr>
                <w:ins w:id="734" w:author="WRAdmin" w:date="2013-09-13T11:51:00Z"/>
              </w:rPr>
            </w:pPr>
            <w:ins w:id="735" w:author="WRAdmin" w:date="2013-09-13T11:51:00Z">
              <w:r w:rsidRPr="00844D12">
                <w:t>Summary of Event-Free Survival Interaction with Prognostic Factors (June 30, 2009)</w:t>
              </w:r>
            </w:ins>
          </w:p>
        </w:tc>
      </w:tr>
      <w:tr w:rsidR="00F50218" w:rsidRPr="00844D12" w:rsidTr="00844D12">
        <w:trPr>
          <w:ins w:id="736" w:author="WRAdmin" w:date="2013-09-13T11:51:00Z"/>
        </w:trPr>
        <w:tc>
          <w:tcPr>
            <w:tcW w:w="1956" w:type="dxa"/>
          </w:tcPr>
          <w:p w:rsidR="00F50218" w:rsidRPr="00844D12" w:rsidRDefault="008443DB" w:rsidP="008443DB">
            <w:pPr>
              <w:pStyle w:val="TableText0"/>
              <w:rPr>
                <w:ins w:id="737" w:author="WRAdmin" w:date="2013-09-13T11:51:00Z"/>
              </w:rPr>
            </w:pPr>
            <w:ins w:id="738" w:author="WRAdmin" w:date="2013-09-13T11:51:00Z">
              <w:r w:rsidRPr="00844D12">
                <w:t>14.2.1</w:t>
              </w:r>
            </w:ins>
            <w:ins w:id="739" w:author="WRAdmin" w:date="2013-09-13T12:39:00Z">
              <w:r w:rsidR="00DE1BED">
                <w:t>.</w:t>
              </w:r>
            </w:ins>
            <w:ins w:id="740" w:author="WRAdmin" w:date="2013-09-13T11:51:00Z">
              <w:r w:rsidR="00F50218" w:rsidRPr="00844D12">
                <w:t>7.2</w:t>
              </w:r>
            </w:ins>
          </w:p>
        </w:tc>
        <w:tc>
          <w:tcPr>
            <w:tcW w:w="7332" w:type="dxa"/>
          </w:tcPr>
          <w:p w:rsidR="00F50218" w:rsidRPr="00844D12" w:rsidRDefault="00F50218" w:rsidP="00844D12">
            <w:pPr>
              <w:pStyle w:val="TableText0"/>
              <w:rPr>
                <w:ins w:id="741" w:author="WRAdmin" w:date="2013-09-13T11:51:00Z"/>
              </w:rPr>
            </w:pPr>
            <w:ins w:id="742" w:author="WRAdmin" w:date="2013-09-13T11:51:00Z">
              <w:r w:rsidRPr="00844D12">
                <w:t>Summary of Event-Free Survival Interaction with Prognostic Factors (June 30, 2012)</w:t>
              </w:r>
            </w:ins>
          </w:p>
        </w:tc>
      </w:tr>
      <w:tr w:rsidR="00DE1BED" w:rsidRPr="00844D12" w:rsidTr="00844D12">
        <w:trPr>
          <w:ins w:id="743" w:author="WRAdmin" w:date="2013-09-13T12:38:00Z"/>
        </w:trPr>
        <w:tc>
          <w:tcPr>
            <w:tcW w:w="1956" w:type="dxa"/>
          </w:tcPr>
          <w:p w:rsidR="00DE1BED" w:rsidRPr="00844D12" w:rsidRDefault="00DE1BED" w:rsidP="008443DB">
            <w:pPr>
              <w:pStyle w:val="TableText0"/>
              <w:rPr>
                <w:ins w:id="744" w:author="WRAdmin" w:date="2013-09-13T12:38:00Z"/>
              </w:rPr>
            </w:pPr>
            <w:ins w:id="745" w:author="WRAdmin" w:date="2013-09-13T12:38:00Z">
              <w:r>
                <w:t>14.2.</w:t>
              </w:r>
            </w:ins>
            <w:ins w:id="746" w:author="WRAdmin" w:date="2013-09-13T12:39:00Z">
              <w:r>
                <w:t>1.8</w:t>
              </w:r>
            </w:ins>
          </w:p>
        </w:tc>
        <w:tc>
          <w:tcPr>
            <w:tcW w:w="7332" w:type="dxa"/>
          </w:tcPr>
          <w:p w:rsidR="00DE1BED" w:rsidRPr="00844D12" w:rsidRDefault="00DE1BED" w:rsidP="00844D12">
            <w:pPr>
              <w:pStyle w:val="TableText0"/>
              <w:rPr>
                <w:ins w:id="747" w:author="WRAdmin" w:date="2013-09-13T12:38:00Z"/>
              </w:rPr>
            </w:pPr>
            <w:ins w:id="748" w:author="WRAdmin" w:date="2013-09-13T12:39:00Z">
              <w:r w:rsidRPr="00844D12">
                <w:t xml:space="preserve">Summary of </w:t>
              </w:r>
              <w:r>
                <w:t xml:space="preserve">Event-Free </w:t>
              </w:r>
              <w:r w:rsidRPr="00844D12">
                <w:t xml:space="preserve">Survival </w:t>
              </w:r>
              <w:r>
                <w:t>Interaction with HACA Positive Findings</w:t>
              </w:r>
            </w:ins>
            <w:ins w:id="749" w:author="WRAdmin" w:date="2013-09-13T12:41:00Z">
              <w:r w:rsidR="009D2661">
                <w:t xml:space="preserve"> (June 30, 2009)</w:t>
              </w:r>
            </w:ins>
          </w:p>
        </w:tc>
      </w:tr>
      <w:tr w:rsidR="008E0912" w:rsidRPr="00844D12" w:rsidTr="00B330A2">
        <w:tc>
          <w:tcPr>
            <w:tcW w:w="1956" w:type="dxa"/>
          </w:tcPr>
          <w:p w:rsidR="008E0912" w:rsidRPr="00844D12" w:rsidRDefault="008E0912" w:rsidP="00561E47">
            <w:pPr>
              <w:pStyle w:val="TableText0"/>
            </w:pPr>
            <w:r w:rsidRPr="00844D12">
              <w:t>14.2.2.1.1</w:t>
            </w:r>
          </w:p>
        </w:tc>
        <w:tc>
          <w:tcPr>
            <w:tcW w:w="7332" w:type="dxa"/>
          </w:tcPr>
          <w:p w:rsidR="008E0912" w:rsidRPr="00844D12" w:rsidRDefault="008E0912" w:rsidP="00561E47">
            <w:pPr>
              <w:pStyle w:val="TableText0"/>
            </w:pPr>
            <w:r w:rsidRPr="00844D12">
              <w:t xml:space="preserve">Summary of Overall Survival Analysis: </w:t>
            </w:r>
            <w:r w:rsidR="00815E7F" w:rsidRPr="00844D12">
              <w:t>Randomized ITT</w:t>
            </w:r>
            <w:r w:rsidRPr="00844D12">
              <w:t xml:space="preserve"> Population (June 30, 2009)</w:t>
            </w:r>
          </w:p>
        </w:tc>
      </w:tr>
      <w:tr w:rsidR="008E0912" w:rsidRPr="00844D12" w:rsidTr="00B330A2">
        <w:tc>
          <w:tcPr>
            <w:tcW w:w="1956" w:type="dxa"/>
          </w:tcPr>
          <w:p w:rsidR="008E0912" w:rsidRPr="00844D12" w:rsidRDefault="008E0912" w:rsidP="00561E47">
            <w:pPr>
              <w:pStyle w:val="TableText0"/>
            </w:pPr>
            <w:r w:rsidRPr="00844D12">
              <w:t>14.2.2.1.2</w:t>
            </w:r>
          </w:p>
        </w:tc>
        <w:tc>
          <w:tcPr>
            <w:tcW w:w="7332" w:type="dxa"/>
          </w:tcPr>
          <w:p w:rsidR="008E0912" w:rsidRPr="00844D12" w:rsidRDefault="008E0912" w:rsidP="00561E47">
            <w:pPr>
              <w:pStyle w:val="TableText0"/>
            </w:pPr>
            <w:r w:rsidRPr="00844D12">
              <w:t xml:space="preserve">Summary of Overall Survival Analysis: </w:t>
            </w:r>
            <w:r w:rsidR="00815E7F" w:rsidRPr="00844D12">
              <w:t>Randomized ITT</w:t>
            </w:r>
            <w:r w:rsidRPr="00844D12">
              <w:t xml:space="preserve"> Population (June 30, 2012)</w:t>
            </w:r>
          </w:p>
        </w:tc>
      </w:tr>
      <w:tr w:rsidR="008E0912" w:rsidRPr="00844D12" w:rsidTr="00B330A2">
        <w:tc>
          <w:tcPr>
            <w:tcW w:w="1956" w:type="dxa"/>
          </w:tcPr>
          <w:p w:rsidR="008E0912" w:rsidRPr="00844D12" w:rsidRDefault="008E0912" w:rsidP="00561E47">
            <w:pPr>
              <w:pStyle w:val="TableText0"/>
            </w:pPr>
            <w:r w:rsidRPr="00844D12">
              <w:t>14.2.2.2.1</w:t>
            </w:r>
          </w:p>
        </w:tc>
        <w:tc>
          <w:tcPr>
            <w:tcW w:w="7332" w:type="dxa"/>
          </w:tcPr>
          <w:p w:rsidR="008E0912" w:rsidRPr="00844D12" w:rsidRDefault="008E0912" w:rsidP="00561E47">
            <w:pPr>
              <w:pStyle w:val="TableText0"/>
            </w:pPr>
            <w:r w:rsidRPr="00844D12">
              <w:t xml:space="preserve">Summary of Time to Overall Survival: </w:t>
            </w:r>
            <w:r w:rsidR="00815E7F" w:rsidRPr="00844D12">
              <w:t>Randomized ITT</w:t>
            </w:r>
            <w:r w:rsidRPr="00844D12">
              <w:t xml:space="preserve"> Population (June 30, 2009)</w:t>
            </w:r>
          </w:p>
        </w:tc>
      </w:tr>
      <w:tr w:rsidR="008E0912" w:rsidRPr="00844D12" w:rsidTr="00B330A2">
        <w:tc>
          <w:tcPr>
            <w:tcW w:w="1956" w:type="dxa"/>
          </w:tcPr>
          <w:p w:rsidR="008E0912" w:rsidRPr="00844D12" w:rsidRDefault="008E0912" w:rsidP="00561E47">
            <w:pPr>
              <w:pStyle w:val="TableText0"/>
            </w:pPr>
            <w:r w:rsidRPr="00844D12">
              <w:t>14.2.2.2.2</w:t>
            </w:r>
          </w:p>
        </w:tc>
        <w:tc>
          <w:tcPr>
            <w:tcW w:w="7332" w:type="dxa"/>
          </w:tcPr>
          <w:p w:rsidR="008E0912" w:rsidRPr="00844D12" w:rsidRDefault="008E0912" w:rsidP="00561E47">
            <w:pPr>
              <w:pStyle w:val="TableText0"/>
            </w:pPr>
            <w:r w:rsidRPr="00844D12">
              <w:t xml:space="preserve">Summary of Time to Overall Survival: </w:t>
            </w:r>
            <w:r w:rsidR="00815E7F" w:rsidRPr="00844D12">
              <w:t>Randomized ITT</w:t>
            </w:r>
            <w:r w:rsidRPr="00844D12">
              <w:t xml:space="preserve"> Population (June 30, 2012)</w:t>
            </w:r>
          </w:p>
        </w:tc>
      </w:tr>
      <w:tr w:rsidR="008E0912" w:rsidRPr="00844D12" w:rsidTr="00B330A2">
        <w:tc>
          <w:tcPr>
            <w:tcW w:w="1956" w:type="dxa"/>
          </w:tcPr>
          <w:p w:rsidR="008E0912" w:rsidRPr="00844D12" w:rsidRDefault="008E0912" w:rsidP="00561E47">
            <w:pPr>
              <w:pStyle w:val="TableText0"/>
            </w:pPr>
            <w:r w:rsidRPr="00844D12">
              <w:t>14.2.2.3.1</w:t>
            </w:r>
          </w:p>
        </w:tc>
        <w:tc>
          <w:tcPr>
            <w:tcW w:w="7332" w:type="dxa"/>
          </w:tcPr>
          <w:p w:rsidR="008E0912" w:rsidRPr="00844D12" w:rsidRDefault="008E0912" w:rsidP="00561E47">
            <w:pPr>
              <w:pStyle w:val="TableText0"/>
            </w:pPr>
            <w:r w:rsidRPr="00844D12">
              <w:t xml:space="preserve">Summary of Overall Survival Analysis:  INSS Stage 4 </w:t>
            </w:r>
            <w:r w:rsidR="00815E7F" w:rsidRPr="00844D12">
              <w:t>Randomized ITT</w:t>
            </w:r>
            <w:r w:rsidRPr="00844D12">
              <w:t xml:space="preserve"> population (June 30, 2009)</w:t>
            </w:r>
          </w:p>
        </w:tc>
      </w:tr>
      <w:tr w:rsidR="008E0912" w:rsidRPr="00844D12" w:rsidTr="00B330A2">
        <w:tc>
          <w:tcPr>
            <w:tcW w:w="1956" w:type="dxa"/>
          </w:tcPr>
          <w:p w:rsidR="008E0912" w:rsidRPr="00844D12" w:rsidRDefault="008E0912" w:rsidP="00561E47">
            <w:pPr>
              <w:pStyle w:val="TableText0"/>
            </w:pPr>
            <w:r w:rsidRPr="00844D12">
              <w:t>14.2.2.3.2</w:t>
            </w:r>
          </w:p>
        </w:tc>
        <w:tc>
          <w:tcPr>
            <w:tcW w:w="7332" w:type="dxa"/>
          </w:tcPr>
          <w:p w:rsidR="008E0912" w:rsidRPr="00844D12" w:rsidRDefault="008E0912" w:rsidP="00561E47">
            <w:pPr>
              <w:pStyle w:val="TableText0"/>
            </w:pPr>
            <w:r w:rsidRPr="00844D12">
              <w:t xml:space="preserve">Summary of Overall Survival Analysis:  INSS Stage 4 </w:t>
            </w:r>
            <w:r w:rsidR="00815E7F" w:rsidRPr="00844D12">
              <w:t>Randomized ITT</w:t>
            </w:r>
            <w:r w:rsidRPr="00844D12">
              <w:t xml:space="preserve"> population (June 30, 2012)</w:t>
            </w:r>
          </w:p>
        </w:tc>
      </w:tr>
      <w:tr w:rsidR="008E0912" w:rsidRPr="00844D12" w:rsidTr="00B330A2">
        <w:tc>
          <w:tcPr>
            <w:tcW w:w="1956" w:type="dxa"/>
          </w:tcPr>
          <w:p w:rsidR="008E0912" w:rsidRPr="00844D12" w:rsidRDefault="008E0912" w:rsidP="00561E47">
            <w:pPr>
              <w:pStyle w:val="TableText0"/>
            </w:pPr>
            <w:r w:rsidRPr="00844D12">
              <w:t>14.2.2.4.1</w:t>
            </w:r>
          </w:p>
        </w:tc>
        <w:tc>
          <w:tcPr>
            <w:tcW w:w="7332" w:type="dxa"/>
          </w:tcPr>
          <w:p w:rsidR="008E0912" w:rsidRPr="00844D12" w:rsidRDefault="008E0912" w:rsidP="00561E47">
            <w:pPr>
              <w:pStyle w:val="TableText0"/>
            </w:pPr>
            <w:r w:rsidRPr="00844D12">
              <w:t xml:space="preserve">Summary of Time to Overall Survival:  INSS Stage 4 </w:t>
            </w:r>
            <w:r w:rsidR="00815E7F" w:rsidRPr="00844D12">
              <w:t>Randomized ITT</w:t>
            </w:r>
            <w:r w:rsidRPr="00844D12">
              <w:t xml:space="preserve"> Population (June 30, 2009)</w:t>
            </w:r>
          </w:p>
        </w:tc>
      </w:tr>
      <w:tr w:rsidR="008E0912" w:rsidRPr="00844D12" w:rsidTr="00B330A2">
        <w:tc>
          <w:tcPr>
            <w:tcW w:w="1956" w:type="dxa"/>
          </w:tcPr>
          <w:p w:rsidR="008E0912" w:rsidRPr="00844D12" w:rsidRDefault="008E0912" w:rsidP="00561E47">
            <w:pPr>
              <w:pStyle w:val="TableText0"/>
            </w:pPr>
            <w:r w:rsidRPr="00844D12">
              <w:t>14.2.2.4.2</w:t>
            </w:r>
          </w:p>
        </w:tc>
        <w:tc>
          <w:tcPr>
            <w:tcW w:w="7332" w:type="dxa"/>
          </w:tcPr>
          <w:p w:rsidR="008E0912" w:rsidRPr="00844D12" w:rsidRDefault="008E0912" w:rsidP="00561E47">
            <w:pPr>
              <w:pStyle w:val="TableText0"/>
            </w:pPr>
            <w:r w:rsidRPr="00844D12">
              <w:t xml:space="preserve">Summary of Time to Overall Survival:  INSS Stage 4 </w:t>
            </w:r>
            <w:r w:rsidR="00815E7F" w:rsidRPr="00844D12">
              <w:t>Randomized ITT</w:t>
            </w:r>
            <w:r w:rsidRPr="00844D12">
              <w:t xml:space="preserve"> Population (June 30, 2012)</w:t>
            </w:r>
          </w:p>
        </w:tc>
      </w:tr>
      <w:tr w:rsidR="00E70FCA" w:rsidRPr="00844D12" w:rsidTr="00B330A2">
        <w:trPr>
          <w:ins w:id="750" w:author="WRAdmin" w:date="2013-09-13T12:51:00Z"/>
        </w:trPr>
        <w:tc>
          <w:tcPr>
            <w:tcW w:w="1956" w:type="dxa"/>
          </w:tcPr>
          <w:p w:rsidR="00E70FCA" w:rsidRPr="00844D12" w:rsidRDefault="00E70FCA" w:rsidP="00561E47">
            <w:pPr>
              <w:pStyle w:val="TableText0"/>
              <w:rPr>
                <w:ins w:id="751" w:author="WRAdmin" w:date="2013-09-13T12:51:00Z"/>
              </w:rPr>
            </w:pPr>
            <w:ins w:id="752" w:author="WRAdmin" w:date="2013-09-13T12:51:00Z">
              <w:r>
                <w:t>14.2.2.5.1</w:t>
              </w:r>
            </w:ins>
          </w:p>
        </w:tc>
        <w:tc>
          <w:tcPr>
            <w:tcW w:w="7332" w:type="dxa"/>
          </w:tcPr>
          <w:p w:rsidR="00E70FCA" w:rsidRPr="00844D12" w:rsidRDefault="00E70FCA" w:rsidP="00561E47">
            <w:pPr>
              <w:pStyle w:val="TableText0"/>
              <w:rPr>
                <w:ins w:id="753" w:author="WRAdmin" w:date="2013-09-13T12:51:00Z"/>
              </w:rPr>
            </w:pPr>
            <w:ins w:id="754" w:author="WRAdmin" w:date="2013-09-13T12:51:00Z">
              <w:r>
                <w:t>Summary of Overall Survival within Prognostic Factors (June 30, 2009)</w:t>
              </w:r>
            </w:ins>
          </w:p>
        </w:tc>
      </w:tr>
      <w:tr w:rsidR="00E70FCA" w:rsidRPr="00844D12" w:rsidTr="00605B75">
        <w:trPr>
          <w:ins w:id="755" w:author="WRAdmin" w:date="2013-09-13T12:52:00Z"/>
        </w:trPr>
        <w:tc>
          <w:tcPr>
            <w:tcW w:w="1956" w:type="dxa"/>
          </w:tcPr>
          <w:p w:rsidR="00E70FCA" w:rsidRPr="00844D12" w:rsidRDefault="00E70FCA" w:rsidP="00605B75">
            <w:pPr>
              <w:pStyle w:val="TableText0"/>
              <w:rPr>
                <w:ins w:id="756" w:author="WRAdmin" w:date="2013-09-13T12:52:00Z"/>
              </w:rPr>
            </w:pPr>
            <w:ins w:id="757" w:author="WRAdmin" w:date="2013-09-13T12:52:00Z">
              <w:r>
                <w:t>14.2.2.5.2</w:t>
              </w:r>
            </w:ins>
          </w:p>
        </w:tc>
        <w:tc>
          <w:tcPr>
            <w:tcW w:w="7332" w:type="dxa"/>
          </w:tcPr>
          <w:p w:rsidR="00E70FCA" w:rsidRPr="00844D12" w:rsidRDefault="00E70FCA" w:rsidP="00605B75">
            <w:pPr>
              <w:pStyle w:val="TableText0"/>
              <w:rPr>
                <w:ins w:id="758" w:author="WRAdmin" w:date="2013-09-13T12:52:00Z"/>
              </w:rPr>
            </w:pPr>
            <w:ins w:id="759" w:author="WRAdmin" w:date="2013-09-13T12:52:00Z">
              <w:r>
                <w:t>Summary of Overall Survival within Prognostic Factors (June 30, 2012)</w:t>
              </w:r>
            </w:ins>
          </w:p>
        </w:tc>
      </w:tr>
      <w:tr w:rsidR="00DE1BED" w:rsidRPr="00844D12" w:rsidTr="00E45E2B">
        <w:trPr>
          <w:ins w:id="760" w:author="WRAdmin" w:date="2013-09-13T12:35:00Z"/>
        </w:trPr>
        <w:tc>
          <w:tcPr>
            <w:tcW w:w="1956" w:type="dxa"/>
          </w:tcPr>
          <w:p w:rsidR="00DE1BED" w:rsidRPr="00844D12" w:rsidRDefault="00DE1BED" w:rsidP="007A3B9E">
            <w:pPr>
              <w:pStyle w:val="TableText0"/>
              <w:rPr>
                <w:ins w:id="761" w:author="WRAdmin" w:date="2013-09-13T12:35:00Z"/>
              </w:rPr>
            </w:pPr>
            <w:ins w:id="762" w:author="WRAdmin" w:date="2013-09-13T12:35:00Z">
              <w:r w:rsidRPr="00844D12">
                <w:t>14.2.2.6.1</w:t>
              </w:r>
            </w:ins>
          </w:p>
        </w:tc>
        <w:tc>
          <w:tcPr>
            <w:tcW w:w="7332" w:type="dxa"/>
          </w:tcPr>
          <w:p w:rsidR="00DE1BED" w:rsidRPr="00844D12" w:rsidRDefault="00DE1BED" w:rsidP="007A3B9E">
            <w:pPr>
              <w:pStyle w:val="TableText0"/>
              <w:rPr>
                <w:ins w:id="763" w:author="WRAdmin" w:date="2013-09-13T12:35:00Z"/>
              </w:rPr>
            </w:pPr>
            <w:ins w:id="764" w:author="WRAdmin" w:date="2013-09-13T12:35:00Z">
              <w:r w:rsidRPr="00844D12">
                <w:t>Summary of Overall Survival Interaction with Prognostic Factors (June 30, 2009)</w:t>
              </w:r>
            </w:ins>
          </w:p>
        </w:tc>
      </w:tr>
      <w:tr w:rsidR="00DE1BED" w:rsidRPr="00844D12" w:rsidTr="00E45E2B">
        <w:tc>
          <w:tcPr>
            <w:tcW w:w="1956" w:type="dxa"/>
          </w:tcPr>
          <w:p w:rsidR="00DE1BED" w:rsidRPr="00844D12" w:rsidRDefault="00DE1BED" w:rsidP="007A3B9E">
            <w:pPr>
              <w:pStyle w:val="TableText0"/>
            </w:pPr>
            <w:ins w:id="765" w:author="WRAdmin" w:date="2013-09-13T12:35:00Z">
              <w:r w:rsidRPr="00844D12">
                <w:t>14.2.2.6.2</w:t>
              </w:r>
            </w:ins>
          </w:p>
        </w:tc>
        <w:tc>
          <w:tcPr>
            <w:tcW w:w="7332" w:type="dxa"/>
          </w:tcPr>
          <w:p w:rsidR="007252CA" w:rsidRDefault="00DE1BED">
            <w:pPr>
              <w:pStyle w:val="TableText0"/>
            </w:pPr>
            <w:ins w:id="766" w:author="WRAdmin" w:date="2013-09-13T12:35:00Z">
              <w:r w:rsidRPr="00844D12">
                <w:t>Summary of Overall Survival Interaction with Prognostic Factors (June 30, 2012)</w:t>
              </w:r>
            </w:ins>
          </w:p>
        </w:tc>
      </w:tr>
      <w:tr w:rsidR="00DE1BED" w:rsidRPr="00844D12" w:rsidTr="00844D12">
        <w:trPr>
          <w:ins w:id="767" w:author="WRAdmin" w:date="2013-09-13T12:34:00Z"/>
        </w:trPr>
        <w:tc>
          <w:tcPr>
            <w:tcW w:w="1956" w:type="dxa"/>
          </w:tcPr>
          <w:p w:rsidR="00DE1BED" w:rsidRPr="00844D12" w:rsidRDefault="00DE1BED" w:rsidP="007A3B9E">
            <w:pPr>
              <w:pStyle w:val="TableText0"/>
              <w:rPr>
                <w:ins w:id="768" w:author="WRAdmin" w:date="2013-09-13T12:34:00Z"/>
              </w:rPr>
            </w:pPr>
            <w:ins w:id="769" w:author="WRAdmin" w:date="2013-09-13T12:34:00Z">
              <w:r>
                <w:t>14.2.2.7</w:t>
              </w:r>
            </w:ins>
          </w:p>
        </w:tc>
        <w:tc>
          <w:tcPr>
            <w:tcW w:w="7332" w:type="dxa"/>
          </w:tcPr>
          <w:p w:rsidR="007252CA" w:rsidRDefault="00DE1BED">
            <w:pPr>
              <w:pStyle w:val="TableText0"/>
              <w:rPr>
                <w:ins w:id="770" w:author="WRAdmin" w:date="2013-09-13T12:34:00Z"/>
              </w:rPr>
            </w:pPr>
            <w:ins w:id="771" w:author="WRAdmin" w:date="2013-09-13T12:34:00Z">
              <w:r w:rsidRPr="00844D12">
                <w:t xml:space="preserve">Summary of </w:t>
              </w:r>
            </w:ins>
            <w:ins w:id="772" w:author="WRAdmin" w:date="2013-09-13T12:39:00Z">
              <w:r>
                <w:t xml:space="preserve">Overall </w:t>
              </w:r>
            </w:ins>
            <w:ins w:id="773" w:author="WRAdmin" w:date="2013-09-13T12:34:00Z">
              <w:r w:rsidRPr="00844D12">
                <w:t xml:space="preserve">Survival </w:t>
              </w:r>
              <w:r>
                <w:t>Interaction with HACA Positive Findings</w:t>
              </w:r>
            </w:ins>
            <w:ins w:id="774" w:author="WRAdmin" w:date="2013-09-13T12:41:00Z">
              <w:r w:rsidR="009D2661">
                <w:t xml:space="preserve"> (June 30, 2009)</w:t>
              </w:r>
            </w:ins>
          </w:p>
        </w:tc>
      </w:tr>
      <w:tr w:rsidR="00DE1BED" w:rsidRPr="00844D12" w:rsidTr="00AE4378">
        <w:tc>
          <w:tcPr>
            <w:tcW w:w="1956" w:type="dxa"/>
          </w:tcPr>
          <w:p w:rsidR="00DE1BED" w:rsidRPr="00844D12" w:rsidRDefault="00DE1BED" w:rsidP="007A3B9E">
            <w:pPr>
              <w:pStyle w:val="TableText0"/>
            </w:pPr>
            <w:r w:rsidRPr="00844D12">
              <w:t>14.2.3.1</w:t>
            </w:r>
          </w:p>
        </w:tc>
        <w:tc>
          <w:tcPr>
            <w:tcW w:w="7332" w:type="dxa"/>
          </w:tcPr>
          <w:p w:rsidR="00DE1BED" w:rsidRPr="00844D12" w:rsidRDefault="00DE1BED" w:rsidP="007A3B9E">
            <w:pPr>
              <w:pStyle w:val="TableText0"/>
            </w:pPr>
            <w:r w:rsidRPr="00844D12">
              <w:t>Summary of Disease Status (June 30, 2009)</w:t>
            </w:r>
          </w:p>
        </w:tc>
      </w:tr>
      <w:tr w:rsidR="00DE1BED" w:rsidRPr="00844D12" w:rsidTr="00AE4378">
        <w:tc>
          <w:tcPr>
            <w:tcW w:w="1956" w:type="dxa"/>
          </w:tcPr>
          <w:p w:rsidR="00DE1BED" w:rsidRPr="00844D12" w:rsidRDefault="00DE1BED" w:rsidP="007A3B9E">
            <w:pPr>
              <w:pStyle w:val="TableText0"/>
            </w:pPr>
            <w:r w:rsidRPr="00844D12">
              <w:t>14.2.3.2</w:t>
            </w:r>
          </w:p>
        </w:tc>
        <w:tc>
          <w:tcPr>
            <w:tcW w:w="7332" w:type="dxa"/>
          </w:tcPr>
          <w:p w:rsidR="00DE1BED" w:rsidRPr="00844D12" w:rsidRDefault="00DE1BED" w:rsidP="007A3B9E">
            <w:pPr>
              <w:pStyle w:val="TableText0"/>
            </w:pPr>
            <w:r w:rsidRPr="00844D12">
              <w:t>Summary of Disease Status (June 30, 2012)</w:t>
            </w:r>
          </w:p>
        </w:tc>
      </w:tr>
      <w:tr w:rsidR="00DE1BED" w:rsidRPr="00844D12" w:rsidTr="00B330A2">
        <w:tc>
          <w:tcPr>
            <w:tcW w:w="1956" w:type="dxa"/>
          </w:tcPr>
          <w:p w:rsidR="00DE1BED" w:rsidRPr="00844D12" w:rsidRDefault="00DE1BED" w:rsidP="007A3B9E">
            <w:pPr>
              <w:pStyle w:val="TableText0"/>
            </w:pPr>
            <w:r w:rsidRPr="00844D12">
              <w:t>14.2.4.1.1</w:t>
            </w:r>
          </w:p>
        </w:tc>
        <w:tc>
          <w:tcPr>
            <w:tcW w:w="7332" w:type="dxa"/>
          </w:tcPr>
          <w:p w:rsidR="00DE1BED" w:rsidRPr="00844D12" w:rsidRDefault="00DE1BED" w:rsidP="007A3B9E">
            <w:pPr>
              <w:pStyle w:val="TableText0"/>
              <w:jc w:val="both"/>
            </w:pPr>
            <w:r w:rsidRPr="00844D12">
              <w:t>Summary of MIBG Results (June 30, 2009)</w:t>
            </w:r>
          </w:p>
        </w:tc>
      </w:tr>
      <w:tr w:rsidR="00DE1BED" w:rsidRPr="00844D12" w:rsidTr="00B330A2">
        <w:tc>
          <w:tcPr>
            <w:tcW w:w="1956" w:type="dxa"/>
          </w:tcPr>
          <w:p w:rsidR="00DE1BED" w:rsidRPr="00844D12" w:rsidRDefault="00DE1BED" w:rsidP="007A3B9E">
            <w:pPr>
              <w:pStyle w:val="TableText0"/>
            </w:pPr>
            <w:r w:rsidRPr="00844D12">
              <w:t>14.2.4.1.2</w:t>
            </w:r>
          </w:p>
        </w:tc>
        <w:tc>
          <w:tcPr>
            <w:tcW w:w="7332" w:type="dxa"/>
          </w:tcPr>
          <w:p w:rsidR="00DE1BED" w:rsidRPr="00844D12" w:rsidRDefault="00DE1BED" w:rsidP="007A3B9E">
            <w:pPr>
              <w:pStyle w:val="TableText0"/>
              <w:jc w:val="both"/>
            </w:pPr>
            <w:r w:rsidRPr="00844D12">
              <w:t>Summary of MIBG Results (June 30, 2012)</w:t>
            </w:r>
          </w:p>
        </w:tc>
      </w:tr>
      <w:tr w:rsidR="00DE1BED" w:rsidRPr="00844D12" w:rsidTr="00B330A2">
        <w:tc>
          <w:tcPr>
            <w:tcW w:w="1956" w:type="dxa"/>
          </w:tcPr>
          <w:p w:rsidR="00DE1BED" w:rsidRPr="00844D12" w:rsidRDefault="00DE1BED" w:rsidP="007A3B9E">
            <w:pPr>
              <w:pStyle w:val="TableText0"/>
            </w:pPr>
            <w:r w:rsidRPr="00844D12">
              <w:t>14.2.</w:t>
            </w:r>
            <w:del w:id="775" w:author="WRAdmin" w:date="2013-09-13T12:44:00Z">
              <w:r w:rsidRPr="00844D12" w:rsidDel="007A3B9E">
                <w:delText>6</w:delText>
              </w:r>
            </w:del>
            <w:ins w:id="776" w:author="WRAdmin" w:date="2013-09-13T12:44:00Z">
              <w:r w:rsidR="007A3B9E">
                <w:t>5</w:t>
              </w:r>
            </w:ins>
            <w:r w:rsidRPr="00844D12">
              <w:t>.1.1</w:t>
            </w:r>
          </w:p>
        </w:tc>
        <w:tc>
          <w:tcPr>
            <w:tcW w:w="7332" w:type="dxa"/>
          </w:tcPr>
          <w:p w:rsidR="00DE1BED" w:rsidRPr="00844D12" w:rsidRDefault="00DE1BED" w:rsidP="007A3B9E">
            <w:pPr>
              <w:pStyle w:val="TableText0"/>
              <w:jc w:val="both"/>
            </w:pPr>
            <w:r w:rsidRPr="00844D12">
              <w:t>Summary of HACA Results (June 30, 2009)</w:t>
            </w:r>
          </w:p>
        </w:tc>
      </w:tr>
      <w:tr w:rsidR="00DE1BED" w:rsidRPr="00844D12" w:rsidTr="00B330A2">
        <w:trPr>
          <w:ins w:id="777" w:author="WRAdmin" w:date="2013-09-13T11:48:00Z"/>
        </w:trPr>
        <w:tc>
          <w:tcPr>
            <w:tcW w:w="1956" w:type="dxa"/>
          </w:tcPr>
          <w:p w:rsidR="00DE1BED" w:rsidRPr="00844D12" w:rsidRDefault="00DE1BED" w:rsidP="007A3B9E">
            <w:pPr>
              <w:pStyle w:val="TableText0"/>
              <w:rPr>
                <w:ins w:id="778" w:author="WRAdmin" w:date="2013-09-13T11:48:00Z"/>
              </w:rPr>
            </w:pPr>
            <w:ins w:id="779" w:author="WRAdmin" w:date="2013-09-13T11:48:00Z">
              <w:r w:rsidRPr="00844D12">
                <w:t>14.2.</w:t>
              </w:r>
            </w:ins>
            <w:ins w:id="780" w:author="WRAdmin" w:date="2013-09-13T12:44:00Z">
              <w:r w:rsidR="007A3B9E">
                <w:t>5</w:t>
              </w:r>
            </w:ins>
            <w:ins w:id="781" w:author="WRAdmin" w:date="2013-09-13T11:48:00Z">
              <w:r w:rsidRPr="00844D12">
                <w:t>.1.2</w:t>
              </w:r>
            </w:ins>
          </w:p>
        </w:tc>
        <w:tc>
          <w:tcPr>
            <w:tcW w:w="7332" w:type="dxa"/>
          </w:tcPr>
          <w:p w:rsidR="007252CA" w:rsidRDefault="00DE1BED">
            <w:pPr>
              <w:pStyle w:val="TableText0"/>
              <w:rPr>
                <w:ins w:id="782" w:author="WRAdmin" w:date="2013-09-13T11:48:00Z"/>
              </w:rPr>
            </w:pPr>
            <w:ins w:id="783" w:author="WRAdmin" w:date="2013-09-13T11:48:00Z">
              <w:r w:rsidRPr="00844D12">
                <w:t>Summary of HACA Frequency Across Treatment Groups</w:t>
              </w:r>
            </w:ins>
            <w:ins w:id="784" w:author="WRAdmin" w:date="2013-09-13T12:53:00Z">
              <w:r w:rsidR="00E70FCA">
                <w:t xml:space="preserve"> (June 30, 2009)</w:t>
              </w:r>
            </w:ins>
          </w:p>
        </w:tc>
      </w:tr>
      <w:tr w:rsidR="00DE1BED" w:rsidRPr="00844D12" w:rsidTr="00B330A2">
        <w:tc>
          <w:tcPr>
            <w:tcW w:w="1956" w:type="dxa"/>
          </w:tcPr>
          <w:p w:rsidR="00DE1BED" w:rsidRPr="00844D12" w:rsidDel="00B424BB" w:rsidRDefault="00DE1BED" w:rsidP="00561E47">
            <w:pPr>
              <w:pStyle w:val="TableText0"/>
            </w:pPr>
            <w:r w:rsidRPr="00844D12">
              <w:t>14.2.</w:t>
            </w:r>
            <w:ins w:id="785" w:author="WRAdmin" w:date="2013-09-13T12:44:00Z">
              <w:r w:rsidR="007A3B9E">
                <w:t>6</w:t>
              </w:r>
            </w:ins>
            <w:r w:rsidRPr="00844D12">
              <w:t>7.1.1</w:t>
            </w:r>
          </w:p>
        </w:tc>
        <w:tc>
          <w:tcPr>
            <w:tcW w:w="7332" w:type="dxa"/>
          </w:tcPr>
          <w:p w:rsidR="00DE1BED" w:rsidRPr="00844D12" w:rsidDel="00B424BB" w:rsidRDefault="00DE1BED" w:rsidP="00764B46">
            <w:pPr>
              <w:pStyle w:val="TableText0"/>
            </w:pPr>
            <w:r w:rsidRPr="00844D12">
              <w:t>Summary of ch14.18 Plasma Results (June 30, 2009)</w:t>
            </w:r>
          </w:p>
        </w:tc>
      </w:tr>
      <w:tr w:rsidR="00DE1BED" w:rsidRPr="00844D12" w:rsidTr="00B330A2">
        <w:tc>
          <w:tcPr>
            <w:tcW w:w="1956" w:type="dxa"/>
          </w:tcPr>
          <w:p w:rsidR="00DE1BED" w:rsidRPr="00844D12" w:rsidRDefault="00DE1BED" w:rsidP="007A3B9E">
            <w:pPr>
              <w:pStyle w:val="TableText0"/>
            </w:pPr>
            <w:r w:rsidRPr="00844D12">
              <w:t>14.2.</w:t>
            </w:r>
            <w:del w:id="786" w:author="WRAdmin" w:date="2013-09-13T12:44:00Z">
              <w:r w:rsidRPr="00844D12" w:rsidDel="007A3B9E">
                <w:delText>8</w:delText>
              </w:r>
            </w:del>
            <w:ins w:id="787" w:author="WRAdmin" w:date="2013-09-13T12:44:00Z">
              <w:r w:rsidR="007A3B9E">
                <w:t>7</w:t>
              </w:r>
            </w:ins>
            <w:r w:rsidRPr="00844D12">
              <w:t>.1</w:t>
            </w:r>
          </w:p>
        </w:tc>
        <w:tc>
          <w:tcPr>
            <w:tcW w:w="7332" w:type="dxa"/>
          </w:tcPr>
          <w:p w:rsidR="00DE1BED" w:rsidRPr="00844D12" w:rsidRDefault="00DE1BED" w:rsidP="00561E47">
            <w:pPr>
              <w:pStyle w:val="TableText0"/>
            </w:pPr>
            <w:r w:rsidRPr="00844D12">
              <w:t>Summary of Soluble IL-2 Receptor Levels (June 30, 2009)</w:t>
            </w:r>
          </w:p>
        </w:tc>
      </w:tr>
      <w:tr w:rsidR="00DE1BED" w:rsidRPr="00844D12" w:rsidTr="00B330A2">
        <w:tc>
          <w:tcPr>
            <w:tcW w:w="1956" w:type="dxa"/>
          </w:tcPr>
          <w:p w:rsidR="00DE1BED" w:rsidRPr="00844D12" w:rsidRDefault="00DE1BED" w:rsidP="007A3B9E">
            <w:pPr>
              <w:pStyle w:val="TableText0"/>
            </w:pPr>
            <w:r w:rsidRPr="00844D12">
              <w:t>14.2.</w:t>
            </w:r>
            <w:del w:id="788" w:author="WRAdmin" w:date="2013-09-13T12:44:00Z">
              <w:r w:rsidRPr="00844D12" w:rsidDel="007A3B9E">
                <w:delText>9</w:delText>
              </w:r>
            </w:del>
            <w:ins w:id="789" w:author="WRAdmin" w:date="2013-09-13T12:44:00Z">
              <w:r w:rsidR="007A3B9E">
                <w:t>8</w:t>
              </w:r>
            </w:ins>
            <w:r w:rsidRPr="00844D12">
              <w:t>.1</w:t>
            </w:r>
          </w:p>
        </w:tc>
        <w:tc>
          <w:tcPr>
            <w:tcW w:w="7332" w:type="dxa"/>
          </w:tcPr>
          <w:p w:rsidR="00DE1BED" w:rsidRPr="00844D12" w:rsidRDefault="00DE1BED" w:rsidP="00561E47">
            <w:pPr>
              <w:pStyle w:val="TableText0"/>
            </w:pPr>
            <w:r w:rsidRPr="00844D12">
              <w:t>Summary of Relapse and Progression Reports (June 30, 2009)</w:t>
            </w:r>
          </w:p>
        </w:tc>
      </w:tr>
      <w:tr w:rsidR="00DE1BED" w:rsidRPr="00844D12" w:rsidTr="00B330A2">
        <w:tc>
          <w:tcPr>
            <w:tcW w:w="1956" w:type="dxa"/>
          </w:tcPr>
          <w:p w:rsidR="00DE1BED" w:rsidRPr="00844D12" w:rsidRDefault="00DE1BED" w:rsidP="007A3B9E">
            <w:pPr>
              <w:pStyle w:val="TableText0"/>
            </w:pPr>
            <w:r w:rsidRPr="00844D12">
              <w:t>14.2.</w:t>
            </w:r>
            <w:del w:id="790" w:author="WRAdmin" w:date="2013-09-13T12:44:00Z">
              <w:r w:rsidRPr="00844D12" w:rsidDel="007A3B9E">
                <w:delText>9</w:delText>
              </w:r>
            </w:del>
            <w:ins w:id="791" w:author="WRAdmin" w:date="2013-09-13T12:44:00Z">
              <w:r w:rsidR="007A3B9E">
                <w:t>8</w:t>
              </w:r>
            </w:ins>
            <w:r w:rsidRPr="00844D12">
              <w:t>.2</w:t>
            </w:r>
          </w:p>
        </w:tc>
        <w:tc>
          <w:tcPr>
            <w:tcW w:w="7332" w:type="dxa"/>
          </w:tcPr>
          <w:p w:rsidR="00DE1BED" w:rsidRPr="00844D12" w:rsidRDefault="00DE1BED" w:rsidP="00561E47">
            <w:pPr>
              <w:pStyle w:val="TableText0"/>
            </w:pPr>
            <w:r w:rsidRPr="00844D12">
              <w:t>Summary of Relapse and Progression Reports (June 30, 2012)</w:t>
            </w:r>
          </w:p>
        </w:tc>
      </w:tr>
      <w:tr w:rsidR="00DE1BED" w:rsidRPr="00844D12" w:rsidTr="00B330A2">
        <w:tc>
          <w:tcPr>
            <w:tcW w:w="1956" w:type="dxa"/>
          </w:tcPr>
          <w:p w:rsidR="00DE1BED" w:rsidRPr="00844D12" w:rsidRDefault="00DE1BED" w:rsidP="00561E47">
            <w:pPr>
              <w:pStyle w:val="TableText0"/>
            </w:pPr>
            <w:r w:rsidRPr="00844D12">
              <w:t>14.3.1.1.1.1</w:t>
            </w:r>
          </w:p>
        </w:tc>
        <w:tc>
          <w:tcPr>
            <w:tcW w:w="7332" w:type="dxa"/>
          </w:tcPr>
          <w:p w:rsidR="00DE1BED" w:rsidRPr="00844D12" w:rsidRDefault="00DE1BED" w:rsidP="00561E47">
            <w:pPr>
              <w:pStyle w:val="TableText0"/>
            </w:pPr>
            <w:r w:rsidRPr="00844D12">
              <w:t>Overall Summary of Toxicities (June 30, 2009)</w:t>
            </w:r>
          </w:p>
        </w:tc>
      </w:tr>
      <w:tr w:rsidR="00DE1BED" w:rsidRPr="00844D12" w:rsidTr="00B330A2">
        <w:tc>
          <w:tcPr>
            <w:tcW w:w="1956" w:type="dxa"/>
          </w:tcPr>
          <w:p w:rsidR="00DE1BED" w:rsidRPr="00844D12" w:rsidRDefault="00DE1BED" w:rsidP="00561E47">
            <w:pPr>
              <w:pStyle w:val="TableText0"/>
            </w:pPr>
            <w:r w:rsidRPr="00844D12">
              <w:t>14.3.1.1.1.2</w:t>
            </w:r>
          </w:p>
        </w:tc>
        <w:tc>
          <w:tcPr>
            <w:tcW w:w="7332" w:type="dxa"/>
          </w:tcPr>
          <w:p w:rsidR="00DE1BED" w:rsidRPr="00844D12" w:rsidRDefault="00DE1BED" w:rsidP="00561E47">
            <w:pPr>
              <w:pStyle w:val="TableText0"/>
            </w:pPr>
            <w:r w:rsidRPr="00844D12">
              <w:t>Overall Summary of Toxicities (June 30, 2012)</w:t>
            </w:r>
          </w:p>
        </w:tc>
      </w:tr>
      <w:tr w:rsidR="00DE1BED" w:rsidRPr="00844D12" w:rsidTr="00B330A2">
        <w:tc>
          <w:tcPr>
            <w:tcW w:w="1956" w:type="dxa"/>
          </w:tcPr>
          <w:p w:rsidR="00DE1BED" w:rsidRPr="00844D12" w:rsidRDefault="00DE1BED" w:rsidP="00561E47">
            <w:pPr>
              <w:pStyle w:val="TableText0"/>
            </w:pPr>
            <w:r w:rsidRPr="00844D12">
              <w:lastRenderedPageBreak/>
              <w:t>14.3.1.1.2.1</w:t>
            </w:r>
          </w:p>
        </w:tc>
        <w:tc>
          <w:tcPr>
            <w:tcW w:w="7332" w:type="dxa"/>
          </w:tcPr>
          <w:p w:rsidR="00DE1BED" w:rsidRPr="00844D12" w:rsidRDefault="00DE1BED" w:rsidP="00561E47">
            <w:pPr>
              <w:pStyle w:val="TableText0"/>
            </w:pPr>
            <w:r w:rsidRPr="00844D12">
              <w:t>Overall Summary of Targeted Toxicities (June 30, 2009)</w:t>
            </w:r>
          </w:p>
        </w:tc>
      </w:tr>
      <w:tr w:rsidR="00DE1BED" w:rsidRPr="00844D12" w:rsidTr="00B330A2">
        <w:tc>
          <w:tcPr>
            <w:tcW w:w="1956" w:type="dxa"/>
          </w:tcPr>
          <w:p w:rsidR="00DE1BED" w:rsidRPr="00844D12" w:rsidRDefault="00DE1BED" w:rsidP="00561E47">
            <w:pPr>
              <w:pStyle w:val="TableText0"/>
            </w:pPr>
            <w:r w:rsidRPr="00844D12">
              <w:t>14.3.1.1.2.2</w:t>
            </w:r>
          </w:p>
        </w:tc>
        <w:tc>
          <w:tcPr>
            <w:tcW w:w="7332" w:type="dxa"/>
          </w:tcPr>
          <w:p w:rsidR="00DE1BED" w:rsidRPr="00844D12" w:rsidRDefault="00DE1BED" w:rsidP="00561E47">
            <w:pPr>
              <w:pStyle w:val="TableText0"/>
            </w:pPr>
            <w:r w:rsidRPr="00844D12">
              <w:t>Overall Summary of Targeted Toxicities (June 30, 2012)</w:t>
            </w:r>
          </w:p>
        </w:tc>
      </w:tr>
      <w:tr w:rsidR="00DE1BED" w:rsidRPr="00844D12" w:rsidTr="00B330A2">
        <w:tc>
          <w:tcPr>
            <w:tcW w:w="1956" w:type="dxa"/>
          </w:tcPr>
          <w:p w:rsidR="00DE1BED" w:rsidRPr="00844D12" w:rsidRDefault="00DE1BED" w:rsidP="00561E47">
            <w:pPr>
              <w:pStyle w:val="TableText0"/>
            </w:pPr>
            <w:r w:rsidRPr="00844D12">
              <w:t>14.3.1.1.3.1</w:t>
            </w:r>
          </w:p>
        </w:tc>
        <w:tc>
          <w:tcPr>
            <w:tcW w:w="7332" w:type="dxa"/>
          </w:tcPr>
          <w:p w:rsidR="00DE1BED" w:rsidRPr="00844D12" w:rsidRDefault="00DE1BED" w:rsidP="00561E47">
            <w:pPr>
              <w:pStyle w:val="TableText0"/>
            </w:pPr>
            <w:r w:rsidRPr="00844D12">
              <w:t>Overall Summary of  Non-targeted Toxicities (June 30, 2009)</w:t>
            </w:r>
          </w:p>
        </w:tc>
      </w:tr>
      <w:tr w:rsidR="00DE1BED" w:rsidRPr="00844D12" w:rsidTr="00B330A2">
        <w:tc>
          <w:tcPr>
            <w:tcW w:w="1956" w:type="dxa"/>
          </w:tcPr>
          <w:p w:rsidR="00DE1BED" w:rsidRPr="00844D12" w:rsidRDefault="00DE1BED" w:rsidP="00561E47">
            <w:pPr>
              <w:pStyle w:val="TableText0"/>
            </w:pPr>
            <w:r w:rsidRPr="00844D12">
              <w:t>14.3.1.1.3.2</w:t>
            </w:r>
          </w:p>
        </w:tc>
        <w:tc>
          <w:tcPr>
            <w:tcW w:w="7332" w:type="dxa"/>
          </w:tcPr>
          <w:p w:rsidR="00DE1BED" w:rsidRPr="00844D12" w:rsidRDefault="00DE1BED" w:rsidP="00561E47">
            <w:pPr>
              <w:pStyle w:val="TableText0"/>
            </w:pPr>
            <w:r w:rsidRPr="00844D12">
              <w:t>Overall Summary of Non-targeted Toxicities (June 30, 2012)</w:t>
            </w:r>
          </w:p>
        </w:tc>
      </w:tr>
      <w:tr w:rsidR="00DE1BED" w:rsidRPr="00844D12" w:rsidTr="00B330A2">
        <w:tc>
          <w:tcPr>
            <w:tcW w:w="1956" w:type="dxa"/>
          </w:tcPr>
          <w:p w:rsidR="00DE1BED" w:rsidRPr="00844D12" w:rsidRDefault="00DE1BED" w:rsidP="00561E47">
            <w:pPr>
              <w:pStyle w:val="TableText0"/>
            </w:pPr>
            <w:r w:rsidRPr="00844D12">
              <w:t>14.3.1.2.1.1</w:t>
            </w:r>
          </w:p>
        </w:tc>
        <w:tc>
          <w:tcPr>
            <w:tcW w:w="7332" w:type="dxa"/>
          </w:tcPr>
          <w:p w:rsidR="00DE1BED" w:rsidRPr="00844D12" w:rsidRDefault="00DE1BED" w:rsidP="00561E47">
            <w:pPr>
              <w:pStyle w:val="TableText0"/>
            </w:pPr>
            <w:r w:rsidRPr="00844D12">
              <w:t>Summary of All Toxicities by System Organ Class (June 30, 2009)</w:t>
            </w:r>
          </w:p>
        </w:tc>
      </w:tr>
      <w:tr w:rsidR="00DE1BED" w:rsidRPr="00844D12" w:rsidTr="00B330A2">
        <w:tc>
          <w:tcPr>
            <w:tcW w:w="1956" w:type="dxa"/>
          </w:tcPr>
          <w:p w:rsidR="00DE1BED" w:rsidRPr="00844D12" w:rsidRDefault="00DE1BED" w:rsidP="00561E47">
            <w:pPr>
              <w:pStyle w:val="TableText0"/>
            </w:pPr>
            <w:r w:rsidRPr="00844D12">
              <w:t>14.3.1.2.1.2</w:t>
            </w:r>
          </w:p>
        </w:tc>
        <w:tc>
          <w:tcPr>
            <w:tcW w:w="7332" w:type="dxa"/>
          </w:tcPr>
          <w:p w:rsidR="00DE1BED" w:rsidRPr="00844D12" w:rsidRDefault="00DE1BED" w:rsidP="00561E47">
            <w:pPr>
              <w:pStyle w:val="TableText0"/>
            </w:pPr>
            <w:r w:rsidRPr="00844D12">
              <w:t>Summary of All Toxicities by System Organ Class (June 30, 2012)</w:t>
            </w:r>
          </w:p>
        </w:tc>
      </w:tr>
      <w:tr w:rsidR="00DE1BED" w:rsidRPr="00844D12" w:rsidTr="00B330A2">
        <w:tc>
          <w:tcPr>
            <w:tcW w:w="1956" w:type="dxa"/>
          </w:tcPr>
          <w:p w:rsidR="00DE1BED" w:rsidRPr="00844D12" w:rsidRDefault="00DE1BED" w:rsidP="00561E47">
            <w:pPr>
              <w:pStyle w:val="TableText0"/>
            </w:pPr>
            <w:r w:rsidRPr="00844D12">
              <w:t>14.3.1.2.2.1</w:t>
            </w:r>
          </w:p>
        </w:tc>
        <w:tc>
          <w:tcPr>
            <w:tcW w:w="7332" w:type="dxa"/>
          </w:tcPr>
          <w:p w:rsidR="00DE1BED" w:rsidRPr="00844D12" w:rsidRDefault="00DE1BED" w:rsidP="00561E47">
            <w:pPr>
              <w:pStyle w:val="TableText0"/>
            </w:pPr>
            <w:r w:rsidRPr="00844D12">
              <w:t>Summary of All Toxicities by Preferred Term (June 30, 2009)</w:t>
            </w:r>
          </w:p>
        </w:tc>
      </w:tr>
      <w:tr w:rsidR="00DE1BED" w:rsidRPr="00844D12" w:rsidTr="00B330A2">
        <w:tc>
          <w:tcPr>
            <w:tcW w:w="1956" w:type="dxa"/>
          </w:tcPr>
          <w:p w:rsidR="00DE1BED" w:rsidRPr="00844D12" w:rsidRDefault="00DE1BED" w:rsidP="00561E47">
            <w:pPr>
              <w:pStyle w:val="TableText0"/>
            </w:pPr>
            <w:r w:rsidRPr="00844D12">
              <w:t>14.3.1.2.2.2</w:t>
            </w:r>
          </w:p>
        </w:tc>
        <w:tc>
          <w:tcPr>
            <w:tcW w:w="7332" w:type="dxa"/>
          </w:tcPr>
          <w:p w:rsidR="00DE1BED" w:rsidRPr="00844D12" w:rsidRDefault="00DE1BED" w:rsidP="00561E47">
            <w:pPr>
              <w:pStyle w:val="TableText0"/>
            </w:pPr>
            <w:r w:rsidRPr="00844D12">
              <w:t>Summary of All Toxicities by Preferred Term (June 30, 2012)</w:t>
            </w:r>
          </w:p>
        </w:tc>
      </w:tr>
      <w:tr w:rsidR="00DE1BED" w:rsidRPr="00844D12" w:rsidTr="00B330A2">
        <w:tc>
          <w:tcPr>
            <w:tcW w:w="1956" w:type="dxa"/>
          </w:tcPr>
          <w:p w:rsidR="00DE1BED" w:rsidRPr="00844D12" w:rsidRDefault="00DE1BED" w:rsidP="00561E47">
            <w:pPr>
              <w:pStyle w:val="TableText0"/>
            </w:pPr>
            <w:r w:rsidRPr="00844D12">
              <w:t>14.3.1.3.1.1</w:t>
            </w:r>
          </w:p>
        </w:tc>
        <w:tc>
          <w:tcPr>
            <w:tcW w:w="7332" w:type="dxa"/>
          </w:tcPr>
          <w:p w:rsidR="00DE1BED" w:rsidRPr="00844D12" w:rsidRDefault="00DE1BED" w:rsidP="00561E47">
            <w:pPr>
              <w:pStyle w:val="TableText0"/>
            </w:pPr>
            <w:r w:rsidRPr="00844D12">
              <w:t>Summary of Targeted Toxicities by Preferred Term (June 30, 2009)</w:t>
            </w:r>
          </w:p>
        </w:tc>
      </w:tr>
      <w:tr w:rsidR="00DE1BED" w:rsidRPr="00844D12" w:rsidTr="00B330A2">
        <w:tc>
          <w:tcPr>
            <w:tcW w:w="1956" w:type="dxa"/>
          </w:tcPr>
          <w:p w:rsidR="00DE1BED" w:rsidRPr="00844D12" w:rsidRDefault="00DE1BED" w:rsidP="00561E47">
            <w:pPr>
              <w:pStyle w:val="TableText0"/>
            </w:pPr>
            <w:r w:rsidRPr="00844D12">
              <w:t>14.3.1.3.1.2</w:t>
            </w:r>
          </w:p>
        </w:tc>
        <w:tc>
          <w:tcPr>
            <w:tcW w:w="7332" w:type="dxa"/>
          </w:tcPr>
          <w:p w:rsidR="00DE1BED" w:rsidRPr="00844D12" w:rsidRDefault="00DE1BED" w:rsidP="00561E47">
            <w:pPr>
              <w:pStyle w:val="TableText0"/>
            </w:pPr>
            <w:r w:rsidRPr="00844D12">
              <w:t>Summary of Targeted Toxicities by Preferred Term (June 30, 2012)</w:t>
            </w:r>
          </w:p>
        </w:tc>
      </w:tr>
      <w:tr w:rsidR="00DE1BED" w:rsidRPr="00844D12" w:rsidTr="00B330A2">
        <w:tc>
          <w:tcPr>
            <w:tcW w:w="1956" w:type="dxa"/>
          </w:tcPr>
          <w:p w:rsidR="00DE1BED" w:rsidRPr="00844D12" w:rsidRDefault="00DE1BED" w:rsidP="00561E47">
            <w:pPr>
              <w:pStyle w:val="TableText0"/>
            </w:pPr>
            <w:r w:rsidRPr="00844D12">
              <w:t>14.3.1.3.2.1</w:t>
            </w:r>
          </w:p>
        </w:tc>
        <w:tc>
          <w:tcPr>
            <w:tcW w:w="7332" w:type="dxa"/>
          </w:tcPr>
          <w:p w:rsidR="00DE1BED" w:rsidRPr="00844D12" w:rsidRDefault="00DE1BED" w:rsidP="00561E47">
            <w:pPr>
              <w:pStyle w:val="TableText0"/>
            </w:pPr>
            <w:r w:rsidRPr="00844D12">
              <w:t>Summary of Non-Targeted Toxicities by Preferred Term (June 30, 2009)</w:t>
            </w:r>
          </w:p>
        </w:tc>
      </w:tr>
      <w:tr w:rsidR="00DE1BED" w:rsidRPr="00844D12" w:rsidTr="00B330A2">
        <w:tc>
          <w:tcPr>
            <w:tcW w:w="1956" w:type="dxa"/>
          </w:tcPr>
          <w:p w:rsidR="00DE1BED" w:rsidRPr="00844D12" w:rsidRDefault="00DE1BED" w:rsidP="00561E47">
            <w:pPr>
              <w:pStyle w:val="TableText0"/>
            </w:pPr>
            <w:r w:rsidRPr="00844D12">
              <w:t>14.3.1.3.2.2</w:t>
            </w:r>
          </w:p>
        </w:tc>
        <w:tc>
          <w:tcPr>
            <w:tcW w:w="7332" w:type="dxa"/>
          </w:tcPr>
          <w:p w:rsidR="00DE1BED" w:rsidRPr="00844D12" w:rsidRDefault="00DE1BED" w:rsidP="00561E47">
            <w:pPr>
              <w:pStyle w:val="TableText0"/>
            </w:pPr>
            <w:r w:rsidRPr="00844D12">
              <w:t>Summary of Non-Targeted Toxicities by Preferred Term (June 30, 2012)</w:t>
            </w:r>
          </w:p>
        </w:tc>
      </w:tr>
      <w:tr w:rsidR="00DE1BED" w:rsidRPr="00844D12" w:rsidTr="00B330A2">
        <w:tc>
          <w:tcPr>
            <w:tcW w:w="1956" w:type="dxa"/>
          </w:tcPr>
          <w:p w:rsidR="00DE1BED" w:rsidRPr="00844D12" w:rsidRDefault="00DE1BED" w:rsidP="00561E47">
            <w:pPr>
              <w:pStyle w:val="TableText0"/>
            </w:pPr>
            <w:r w:rsidRPr="00844D12">
              <w:t>14.3.1.4.1.1</w:t>
            </w:r>
          </w:p>
        </w:tc>
        <w:tc>
          <w:tcPr>
            <w:tcW w:w="7332" w:type="dxa"/>
          </w:tcPr>
          <w:p w:rsidR="00DE1BED" w:rsidRPr="00844D12" w:rsidRDefault="00DE1BED" w:rsidP="00561E47">
            <w:pPr>
              <w:pStyle w:val="TableText0"/>
            </w:pPr>
            <w:r w:rsidRPr="00844D12">
              <w:t>Summary of All Toxicities by Course, Grade and Preferred Term (June 30, 2009)</w:t>
            </w:r>
          </w:p>
        </w:tc>
      </w:tr>
      <w:tr w:rsidR="00DE1BED" w:rsidRPr="00844D12" w:rsidTr="00B330A2">
        <w:tc>
          <w:tcPr>
            <w:tcW w:w="1956" w:type="dxa"/>
          </w:tcPr>
          <w:p w:rsidR="00DE1BED" w:rsidRPr="00844D12" w:rsidRDefault="00DE1BED" w:rsidP="00561E47">
            <w:pPr>
              <w:pStyle w:val="TableText0"/>
            </w:pPr>
            <w:r w:rsidRPr="00844D12">
              <w:t>14.3.1.4.1.2</w:t>
            </w:r>
          </w:p>
        </w:tc>
        <w:tc>
          <w:tcPr>
            <w:tcW w:w="7332" w:type="dxa"/>
          </w:tcPr>
          <w:p w:rsidR="00DE1BED" w:rsidRPr="00844D12" w:rsidRDefault="00DE1BED" w:rsidP="00561E47">
            <w:pPr>
              <w:pStyle w:val="TableText0"/>
            </w:pPr>
            <w:r w:rsidRPr="00844D12">
              <w:t>Summary of All Toxicities by Course, Grade and Preferred Term (June 30, 2012)</w:t>
            </w:r>
          </w:p>
        </w:tc>
      </w:tr>
      <w:tr w:rsidR="00DE1BED" w:rsidRPr="00844D12" w:rsidTr="00561E47">
        <w:tc>
          <w:tcPr>
            <w:tcW w:w="1956" w:type="dxa"/>
          </w:tcPr>
          <w:p w:rsidR="00DE1BED" w:rsidRPr="00844D12" w:rsidRDefault="00DE1BED" w:rsidP="00561E47">
            <w:pPr>
              <w:pStyle w:val="TableText0"/>
            </w:pPr>
            <w:r w:rsidRPr="00844D12">
              <w:t>14.3.1.4.2.1</w:t>
            </w:r>
          </w:p>
        </w:tc>
        <w:tc>
          <w:tcPr>
            <w:tcW w:w="7332" w:type="dxa"/>
          </w:tcPr>
          <w:p w:rsidR="00DE1BED" w:rsidRPr="00844D12" w:rsidRDefault="00DE1BED" w:rsidP="00561E47">
            <w:pPr>
              <w:pStyle w:val="TableText0"/>
            </w:pPr>
            <w:r w:rsidRPr="00844D12">
              <w:t>Summary of Targeted Toxicities by Course, Grade and Preferred Term (June 30, 2009)</w:t>
            </w:r>
          </w:p>
        </w:tc>
      </w:tr>
      <w:tr w:rsidR="00DE1BED" w:rsidRPr="00844D12" w:rsidTr="00561E47">
        <w:tc>
          <w:tcPr>
            <w:tcW w:w="1956" w:type="dxa"/>
          </w:tcPr>
          <w:p w:rsidR="00DE1BED" w:rsidRPr="00844D12" w:rsidRDefault="00DE1BED" w:rsidP="00561E47">
            <w:pPr>
              <w:pStyle w:val="TableText0"/>
            </w:pPr>
            <w:r w:rsidRPr="00844D12">
              <w:t>14.3.1.4.2.2</w:t>
            </w:r>
          </w:p>
        </w:tc>
        <w:tc>
          <w:tcPr>
            <w:tcW w:w="7332" w:type="dxa"/>
          </w:tcPr>
          <w:p w:rsidR="00DE1BED" w:rsidRPr="00844D12" w:rsidRDefault="00DE1BED" w:rsidP="00561E47">
            <w:pPr>
              <w:pStyle w:val="TableText0"/>
            </w:pPr>
            <w:r w:rsidRPr="00844D12">
              <w:t>Summary of Targeted Toxicities by Course, Grade and Preferred Term (June 30, 2012)</w:t>
            </w:r>
          </w:p>
        </w:tc>
      </w:tr>
      <w:tr w:rsidR="00DE1BED" w:rsidRPr="00844D12" w:rsidTr="00B330A2">
        <w:tc>
          <w:tcPr>
            <w:tcW w:w="1956" w:type="dxa"/>
          </w:tcPr>
          <w:p w:rsidR="00DE1BED" w:rsidRPr="00844D12" w:rsidRDefault="00DE1BED" w:rsidP="00561E47">
            <w:pPr>
              <w:pStyle w:val="TableText0"/>
            </w:pPr>
            <w:r w:rsidRPr="00844D12">
              <w:t>14.3.1.4.3.1</w:t>
            </w:r>
          </w:p>
        </w:tc>
        <w:tc>
          <w:tcPr>
            <w:tcW w:w="7332" w:type="dxa"/>
          </w:tcPr>
          <w:p w:rsidR="00DE1BED" w:rsidRPr="00844D12" w:rsidRDefault="00DE1BED" w:rsidP="00561E47">
            <w:pPr>
              <w:pStyle w:val="TableText0"/>
            </w:pPr>
            <w:r w:rsidRPr="00844D12">
              <w:t>Summary of Non-targeted Toxicities by Course, Grade and Preferred Term (June 30, 2009)</w:t>
            </w:r>
          </w:p>
        </w:tc>
      </w:tr>
      <w:tr w:rsidR="00DE1BED" w:rsidRPr="00844D12" w:rsidTr="00B330A2">
        <w:tc>
          <w:tcPr>
            <w:tcW w:w="1956" w:type="dxa"/>
          </w:tcPr>
          <w:p w:rsidR="00DE1BED" w:rsidRPr="00844D12" w:rsidRDefault="00DE1BED" w:rsidP="00561E47">
            <w:pPr>
              <w:pStyle w:val="TableText0"/>
            </w:pPr>
            <w:r w:rsidRPr="00844D12">
              <w:t>14.3.1.4.3.2</w:t>
            </w:r>
          </w:p>
        </w:tc>
        <w:tc>
          <w:tcPr>
            <w:tcW w:w="7332" w:type="dxa"/>
          </w:tcPr>
          <w:p w:rsidR="00DE1BED" w:rsidRPr="00844D12" w:rsidRDefault="00DE1BED" w:rsidP="00561E47">
            <w:pPr>
              <w:pStyle w:val="TableText0"/>
            </w:pPr>
            <w:r w:rsidRPr="00844D12">
              <w:t>Summary of Non-targeted Toxicities by Course, Grade and Preferred Term (June 30, 2012)</w:t>
            </w:r>
          </w:p>
        </w:tc>
      </w:tr>
      <w:tr w:rsidR="00DE1BED" w:rsidRPr="00844D12" w:rsidTr="00B330A2">
        <w:tc>
          <w:tcPr>
            <w:tcW w:w="1956" w:type="dxa"/>
          </w:tcPr>
          <w:p w:rsidR="00DE1BED" w:rsidRPr="00844D12" w:rsidRDefault="00DE1BED" w:rsidP="00561E47">
            <w:pPr>
              <w:pStyle w:val="TableText0"/>
            </w:pPr>
            <w:r w:rsidRPr="00844D12">
              <w:t>14.3.1.5.1</w:t>
            </w:r>
          </w:p>
        </w:tc>
        <w:tc>
          <w:tcPr>
            <w:tcW w:w="7332" w:type="dxa"/>
          </w:tcPr>
          <w:p w:rsidR="00DE1BED" w:rsidRPr="00844D12" w:rsidRDefault="00DE1BED" w:rsidP="00561E47">
            <w:pPr>
              <w:pStyle w:val="TableText0"/>
            </w:pPr>
            <w:r w:rsidRPr="00844D12">
              <w:t>Summary of Pain-Related Toxicities by Course, Grade and Preferred Term (June 30, 2009)</w:t>
            </w:r>
          </w:p>
        </w:tc>
      </w:tr>
      <w:tr w:rsidR="00DE1BED" w:rsidRPr="00844D12" w:rsidTr="00B330A2">
        <w:tc>
          <w:tcPr>
            <w:tcW w:w="1956" w:type="dxa"/>
          </w:tcPr>
          <w:p w:rsidR="00DE1BED" w:rsidRPr="00844D12" w:rsidRDefault="00DE1BED" w:rsidP="00561E47">
            <w:pPr>
              <w:pStyle w:val="TableText0"/>
            </w:pPr>
            <w:r w:rsidRPr="00844D12">
              <w:t>14.3.1.5.2</w:t>
            </w:r>
          </w:p>
        </w:tc>
        <w:tc>
          <w:tcPr>
            <w:tcW w:w="7332" w:type="dxa"/>
          </w:tcPr>
          <w:p w:rsidR="00DE1BED" w:rsidRPr="00844D12" w:rsidRDefault="00DE1BED" w:rsidP="00561E47">
            <w:pPr>
              <w:pStyle w:val="TableText0"/>
            </w:pPr>
            <w:r w:rsidRPr="00844D12">
              <w:t>Summary of Pain-Related Toxicities by Course, Grade and Preferred Term (June 30, 2012)</w:t>
            </w:r>
          </w:p>
        </w:tc>
      </w:tr>
      <w:tr w:rsidR="00DE1BED" w:rsidRPr="00844D12" w:rsidTr="00B330A2">
        <w:tc>
          <w:tcPr>
            <w:tcW w:w="1956" w:type="dxa"/>
          </w:tcPr>
          <w:p w:rsidR="00DE1BED" w:rsidRPr="00844D12" w:rsidRDefault="00DE1BED" w:rsidP="00561E47">
            <w:pPr>
              <w:pStyle w:val="TableText0"/>
            </w:pPr>
            <w:r w:rsidRPr="00844D12">
              <w:t>14.3.1.6.1.1</w:t>
            </w:r>
          </w:p>
        </w:tc>
        <w:tc>
          <w:tcPr>
            <w:tcW w:w="7332" w:type="dxa"/>
          </w:tcPr>
          <w:p w:rsidR="00DE1BED" w:rsidRPr="00844D12" w:rsidRDefault="00DE1BED" w:rsidP="00561E47">
            <w:pPr>
              <w:pStyle w:val="TableText0"/>
            </w:pPr>
            <w:r w:rsidRPr="00844D12">
              <w:t>Summary of All Attributable Toxicities by Preferred Term (June 30, 2009)</w:t>
            </w:r>
          </w:p>
        </w:tc>
      </w:tr>
      <w:tr w:rsidR="00DE1BED" w:rsidRPr="00844D12" w:rsidTr="00B330A2">
        <w:tc>
          <w:tcPr>
            <w:tcW w:w="1956" w:type="dxa"/>
          </w:tcPr>
          <w:p w:rsidR="00DE1BED" w:rsidRPr="00844D12" w:rsidRDefault="00DE1BED" w:rsidP="00561E47">
            <w:pPr>
              <w:pStyle w:val="TableText0"/>
            </w:pPr>
            <w:r w:rsidRPr="00844D12">
              <w:t>14.3.1.6.1.2</w:t>
            </w:r>
          </w:p>
        </w:tc>
        <w:tc>
          <w:tcPr>
            <w:tcW w:w="7332" w:type="dxa"/>
          </w:tcPr>
          <w:p w:rsidR="00DE1BED" w:rsidRPr="00844D12" w:rsidRDefault="00DE1BED" w:rsidP="00561E47">
            <w:pPr>
              <w:pStyle w:val="TableText0"/>
            </w:pPr>
            <w:r w:rsidRPr="00844D12">
              <w:t>Summary of All Attributable Toxicities by Preferred Term (June 30, 2012)</w:t>
            </w:r>
          </w:p>
        </w:tc>
      </w:tr>
      <w:tr w:rsidR="00DE1BED" w:rsidRPr="00844D12" w:rsidTr="00B330A2">
        <w:tc>
          <w:tcPr>
            <w:tcW w:w="1956" w:type="dxa"/>
          </w:tcPr>
          <w:p w:rsidR="00DE1BED" w:rsidRPr="00844D12" w:rsidRDefault="00DE1BED" w:rsidP="00561E47">
            <w:pPr>
              <w:pStyle w:val="TableText0"/>
            </w:pPr>
            <w:r w:rsidRPr="00844D12">
              <w:t>14.3.1.6.2.1</w:t>
            </w:r>
          </w:p>
        </w:tc>
        <w:tc>
          <w:tcPr>
            <w:tcW w:w="7332" w:type="dxa"/>
          </w:tcPr>
          <w:p w:rsidR="00DE1BED" w:rsidRPr="00844D12" w:rsidRDefault="00DE1BED" w:rsidP="00561E47">
            <w:pPr>
              <w:pStyle w:val="TableText0"/>
            </w:pPr>
            <w:r w:rsidRPr="00844D12">
              <w:t>Summary of Attributable Targeted Toxicities by Preferred Term (June 30, 2009)</w:t>
            </w:r>
          </w:p>
        </w:tc>
      </w:tr>
      <w:tr w:rsidR="00DE1BED" w:rsidRPr="00844D12" w:rsidTr="00B330A2">
        <w:tc>
          <w:tcPr>
            <w:tcW w:w="1956" w:type="dxa"/>
          </w:tcPr>
          <w:p w:rsidR="00DE1BED" w:rsidRPr="00844D12" w:rsidRDefault="00DE1BED" w:rsidP="00561E47">
            <w:pPr>
              <w:pStyle w:val="TableText0"/>
            </w:pPr>
            <w:r w:rsidRPr="00844D12">
              <w:t>14.3.1.6.2.2</w:t>
            </w:r>
          </w:p>
        </w:tc>
        <w:tc>
          <w:tcPr>
            <w:tcW w:w="7332" w:type="dxa"/>
          </w:tcPr>
          <w:p w:rsidR="00DE1BED" w:rsidRPr="00844D12" w:rsidRDefault="00DE1BED" w:rsidP="00561E47">
            <w:pPr>
              <w:pStyle w:val="TableText0"/>
            </w:pPr>
            <w:r w:rsidRPr="00844D12">
              <w:t>Summary of Attributable Targeted Toxicities by Preferred Term (June 30, 2012)</w:t>
            </w:r>
          </w:p>
        </w:tc>
      </w:tr>
      <w:tr w:rsidR="00DE1BED" w:rsidRPr="00844D12" w:rsidTr="00B330A2">
        <w:tc>
          <w:tcPr>
            <w:tcW w:w="1956" w:type="dxa"/>
          </w:tcPr>
          <w:p w:rsidR="00DE1BED" w:rsidRPr="00844D12" w:rsidRDefault="00DE1BED" w:rsidP="00561E47">
            <w:pPr>
              <w:pStyle w:val="TableText0"/>
            </w:pPr>
            <w:r w:rsidRPr="00844D12">
              <w:t>14.3.1.6.3.1</w:t>
            </w:r>
          </w:p>
        </w:tc>
        <w:tc>
          <w:tcPr>
            <w:tcW w:w="7332" w:type="dxa"/>
          </w:tcPr>
          <w:p w:rsidR="00DE1BED" w:rsidRPr="00844D12" w:rsidRDefault="00DE1BED" w:rsidP="00561E47">
            <w:pPr>
              <w:pStyle w:val="TableText0"/>
            </w:pPr>
            <w:r w:rsidRPr="00844D12">
              <w:t>Summary of Attributable Non-Targeted Toxicities by Preferred Term (June 30, 2009)</w:t>
            </w:r>
          </w:p>
        </w:tc>
      </w:tr>
      <w:tr w:rsidR="00DE1BED" w:rsidRPr="00844D12" w:rsidTr="00B330A2">
        <w:tc>
          <w:tcPr>
            <w:tcW w:w="1956" w:type="dxa"/>
          </w:tcPr>
          <w:p w:rsidR="00DE1BED" w:rsidRPr="00844D12" w:rsidRDefault="00DE1BED" w:rsidP="00561E47">
            <w:pPr>
              <w:pStyle w:val="TableText0"/>
            </w:pPr>
            <w:r w:rsidRPr="00844D12">
              <w:t>14.3.1.6.3.2</w:t>
            </w:r>
          </w:p>
        </w:tc>
        <w:tc>
          <w:tcPr>
            <w:tcW w:w="7332" w:type="dxa"/>
          </w:tcPr>
          <w:p w:rsidR="00DE1BED" w:rsidRPr="00844D12" w:rsidRDefault="00DE1BED" w:rsidP="00561E47">
            <w:pPr>
              <w:pStyle w:val="TableText0"/>
            </w:pPr>
            <w:r w:rsidRPr="00844D12">
              <w:t>Summary of Attributable Non-Targeted Toxicities by Preferred Term (June 30, 2012)</w:t>
            </w:r>
          </w:p>
        </w:tc>
      </w:tr>
      <w:tr w:rsidR="00DE1BED" w:rsidRPr="00844D12" w:rsidTr="00B330A2">
        <w:tc>
          <w:tcPr>
            <w:tcW w:w="1956" w:type="dxa"/>
          </w:tcPr>
          <w:p w:rsidR="00DE1BED" w:rsidRPr="00844D12" w:rsidRDefault="00DE1BED" w:rsidP="00561E47">
            <w:pPr>
              <w:pStyle w:val="TableText0"/>
            </w:pPr>
            <w:r w:rsidRPr="00844D12">
              <w:t>14.3.1.6.4.1</w:t>
            </w:r>
          </w:p>
        </w:tc>
        <w:tc>
          <w:tcPr>
            <w:tcW w:w="7332" w:type="dxa"/>
          </w:tcPr>
          <w:p w:rsidR="00DE1BED" w:rsidRPr="00844D12" w:rsidRDefault="00DE1BED" w:rsidP="00561E47">
            <w:pPr>
              <w:pStyle w:val="TableText0"/>
            </w:pPr>
            <w:r w:rsidRPr="00844D12">
              <w:t>Summary of Attributable Grade 3 or Higher Toxicities by Preferred Term (June 30, 2009)</w:t>
            </w:r>
          </w:p>
        </w:tc>
      </w:tr>
      <w:tr w:rsidR="00DE1BED" w:rsidRPr="00844D12" w:rsidTr="00B330A2">
        <w:tc>
          <w:tcPr>
            <w:tcW w:w="1956" w:type="dxa"/>
          </w:tcPr>
          <w:p w:rsidR="00DE1BED" w:rsidRPr="00844D12" w:rsidRDefault="00DE1BED" w:rsidP="00561E47">
            <w:pPr>
              <w:pStyle w:val="TableText0"/>
            </w:pPr>
            <w:r w:rsidRPr="00844D12">
              <w:t>14.3.1.6.4.2</w:t>
            </w:r>
          </w:p>
        </w:tc>
        <w:tc>
          <w:tcPr>
            <w:tcW w:w="7332" w:type="dxa"/>
          </w:tcPr>
          <w:p w:rsidR="00DE1BED" w:rsidRPr="00844D12" w:rsidRDefault="00DE1BED" w:rsidP="00561E47">
            <w:pPr>
              <w:pStyle w:val="TableText0"/>
            </w:pPr>
            <w:r w:rsidRPr="00844D12">
              <w:t>Summary of Attributable Grade 3 or Higher Toxicities by Preferred Term (June 30, 2012)</w:t>
            </w:r>
          </w:p>
        </w:tc>
      </w:tr>
      <w:tr w:rsidR="00DE1BED" w:rsidRPr="00844D12" w:rsidTr="00B330A2">
        <w:tc>
          <w:tcPr>
            <w:tcW w:w="1956" w:type="dxa"/>
          </w:tcPr>
          <w:p w:rsidR="00DE1BED" w:rsidRPr="00844D12" w:rsidRDefault="00DE1BED" w:rsidP="00561E47">
            <w:pPr>
              <w:pStyle w:val="TableText0"/>
            </w:pPr>
            <w:r w:rsidRPr="00844D12">
              <w:t>14.3.2.1</w:t>
            </w:r>
          </w:p>
        </w:tc>
        <w:tc>
          <w:tcPr>
            <w:tcW w:w="7332" w:type="dxa"/>
          </w:tcPr>
          <w:p w:rsidR="00DE1BED" w:rsidRPr="00844D12" w:rsidRDefault="00DE1BED" w:rsidP="00782A12">
            <w:pPr>
              <w:pStyle w:val="TableText0"/>
            </w:pPr>
            <w:r w:rsidRPr="00844D12">
              <w:t xml:space="preserve">Summary of </w:t>
            </w:r>
            <w:del w:id="792" w:author="WRAdmin" w:date="2013-09-13T12:45:00Z">
              <w:r w:rsidRPr="00844D12" w:rsidDel="00782A12">
                <w:delText xml:space="preserve">Data </w:delText>
              </w:r>
            </w:del>
            <w:ins w:id="793" w:author="WRAdmin" w:date="2013-09-13T12:45:00Z">
              <w:r w:rsidR="00782A12">
                <w:t>Adverse Events</w:t>
              </w:r>
              <w:r w:rsidR="00782A12" w:rsidRPr="00844D12">
                <w:t xml:space="preserve"> </w:t>
              </w:r>
            </w:ins>
            <w:r w:rsidRPr="00844D12">
              <w:t>in the AdEERS Database by CTCAE Code (September 30, 2012)</w:t>
            </w:r>
          </w:p>
        </w:tc>
      </w:tr>
      <w:tr w:rsidR="00DE1BED" w:rsidRPr="00844D12" w:rsidTr="00B330A2">
        <w:tc>
          <w:tcPr>
            <w:tcW w:w="1956" w:type="dxa"/>
          </w:tcPr>
          <w:p w:rsidR="00DE1BED" w:rsidRPr="00844D12" w:rsidRDefault="00DE1BED" w:rsidP="00561E47">
            <w:pPr>
              <w:pStyle w:val="TableText0"/>
            </w:pPr>
            <w:r w:rsidRPr="00844D12">
              <w:t>14.3.2.2</w:t>
            </w:r>
          </w:p>
        </w:tc>
        <w:tc>
          <w:tcPr>
            <w:tcW w:w="7332" w:type="dxa"/>
          </w:tcPr>
          <w:p w:rsidR="00DE1BED" w:rsidRPr="00844D12" w:rsidRDefault="00DE1BED" w:rsidP="00561E47">
            <w:pPr>
              <w:pStyle w:val="TableText0"/>
            </w:pPr>
            <w:r w:rsidRPr="00844D12">
              <w:t xml:space="preserve">Summary of </w:t>
            </w:r>
            <w:ins w:id="794" w:author="WRAdmin" w:date="2013-09-13T12:46:00Z">
              <w:r w:rsidR="00782A12" w:rsidRPr="00844D12">
                <w:t xml:space="preserve">Adverse Events </w:t>
              </w:r>
            </w:ins>
            <w:del w:id="795" w:author="WRAdmin" w:date="2013-09-13T12:46:00Z">
              <w:r w:rsidRPr="00844D12" w:rsidDel="00782A12">
                <w:delText xml:space="preserve">Data </w:delText>
              </w:r>
            </w:del>
            <w:r w:rsidRPr="00844D12">
              <w:t>in the AdEERS Database by Course at Onset (September 30, 2012)</w:t>
            </w:r>
          </w:p>
        </w:tc>
      </w:tr>
      <w:tr w:rsidR="00DE1BED" w:rsidRPr="00844D12" w:rsidTr="00561E47">
        <w:tc>
          <w:tcPr>
            <w:tcW w:w="1956" w:type="dxa"/>
          </w:tcPr>
          <w:p w:rsidR="00DE1BED" w:rsidRPr="00844D12" w:rsidRDefault="00DE1BED" w:rsidP="00561E47">
            <w:pPr>
              <w:pStyle w:val="TableText0"/>
            </w:pPr>
            <w:r w:rsidRPr="00844D12">
              <w:t>14.3.2.3</w:t>
            </w:r>
          </w:p>
        </w:tc>
        <w:tc>
          <w:tcPr>
            <w:tcW w:w="7332" w:type="dxa"/>
          </w:tcPr>
          <w:p w:rsidR="00DE1BED" w:rsidRPr="00844D12" w:rsidRDefault="00DE1BED" w:rsidP="00561E47">
            <w:pPr>
              <w:pStyle w:val="TableText0"/>
            </w:pPr>
            <w:r w:rsidRPr="00844D12">
              <w:t>Summary of Deaths (June 30, 2009)</w:t>
            </w:r>
          </w:p>
        </w:tc>
      </w:tr>
      <w:tr w:rsidR="00DE1BED" w:rsidRPr="00844D12" w:rsidTr="00561E47">
        <w:tc>
          <w:tcPr>
            <w:tcW w:w="1956" w:type="dxa"/>
          </w:tcPr>
          <w:p w:rsidR="00DE1BED" w:rsidRPr="00844D12" w:rsidRDefault="00DE1BED" w:rsidP="00561E47">
            <w:pPr>
              <w:pStyle w:val="TableText0"/>
            </w:pPr>
            <w:r w:rsidRPr="00844D12">
              <w:t>14.3.2.4</w:t>
            </w:r>
          </w:p>
        </w:tc>
        <w:tc>
          <w:tcPr>
            <w:tcW w:w="7332" w:type="dxa"/>
          </w:tcPr>
          <w:p w:rsidR="00DE1BED" w:rsidRPr="00844D12" w:rsidRDefault="00DE1BED" w:rsidP="00561E47">
            <w:pPr>
              <w:pStyle w:val="TableText0"/>
            </w:pPr>
            <w:r w:rsidRPr="00844D12">
              <w:t>Summary of Deaths (June 30, 2012)</w:t>
            </w:r>
          </w:p>
        </w:tc>
      </w:tr>
      <w:tr w:rsidR="00DE1BED" w:rsidRPr="00844D12" w:rsidTr="00561E47">
        <w:tc>
          <w:tcPr>
            <w:tcW w:w="1956" w:type="dxa"/>
          </w:tcPr>
          <w:p w:rsidR="00DE1BED" w:rsidRPr="00844D12" w:rsidRDefault="00DE1BED" w:rsidP="00561E47">
            <w:pPr>
              <w:pStyle w:val="TableText0"/>
            </w:pPr>
            <w:r w:rsidRPr="00844D12">
              <w:lastRenderedPageBreak/>
              <w:t>14.3.4.1.1.1</w:t>
            </w:r>
          </w:p>
        </w:tc>
        <w:tc>
          <w:tcPr>
            <w:tcW w:w="7332" w:type="dxa"/>
          </w:tcPr>
          <w:p w:rsidR="00DE1BED" w:rsidRPr="00844D12" w:rsidRDefault="00DE1BED" w:rsidP="00561E47">
            <w:pPr>
              <w:pStyle w:val="TableText0"/>
            </w:pPr>
            <w:r w:rsidRPr="00844D12">
              <w:t>Summary of Segmented and Bands by Course/Cycle (June 30, 2009)</w:t>
            </w:r>
          </w:p>
        </w:tc>
      </w:tr>
      <w:tr w:rsidR="00DE1BED" w:rsidRPr="00844D12" w:rsidTr="00B330A2">
        <w:tc>
          <w:tcPr>
            <w:tcW w:w="1956" w:type="dxa"/>
          </w:tcPr>
          <w:p w:rsidR="00DE1BED" w:rsidRPr="00844D12" w:rsidRDefault="00DE1BED" w:rsidP="00561E47">
            <w:pPr>
              <w:pStyle w:val="TableText0"/>
            </w:pPr>
            <w:r w:rsidRPr="00844D12">
              <w:t>14.3.4.1.1.2</w:t>
            </w:r>
          </w:p>
        </w:tc>
        <w:tc>
          <w:tcPr>
            <w:tcW w:w="7332" w:type="dxa"/>
          </w:tcPr>
          <w:p w:rsidR="00DE1BED" w:rsidRPr="00844D12" w:rsidRDefault="00DE1BED" w:rsidP="00561E47">
            <w:pPr>
              <w:pStyle w:val="TableText0"/>
            </w:pPr>
            <w:r w:rsidRPr="00844D12">
              <w:t>Summary of Segmented and Bands by Course/Cycle (June 30, 2012)</w:t>
            </w:r>
          </w:p>
        </w:tc>
      </w:tr>
      <w:tr w:rsidR="00DE1BED" w:rsidRPr="00844D12" w:rsidTr="00B330A2">
        <w:tc>
          <w:tcPr>
            <w:tcW w:w="1956" w:type="dxa"/>
          </w:tcPr>
          <w:p w:rsidR="00DE1BED" w:rsidRPr="00844D12" w:rsidRDefault="00DE1BED" w:rsidP="00561E47">
            <w:pPr>
              <w:pStyle w:val="TableText0"/>
            </w:pPr>
            <w:r w:rsidRPr="00844D12">
              <w:t>14.3.4.1.2.1</w:t>
            </w:r>
          </w:p>
        </w:tc>
        <w:tc>
          <w:tcPr>
            <w:tcW w:w="7332" w:type="dxa"/>
          </w:tcPr>
          <w:p w:rsidR="00DE1BED" w:rsidRPr="00844D12" w:rsidRDefault="00DE1BED" w:rsidP="00561E47">
            <w:pPr>
              <w:pStyle w:val="TableText0"/>
            </w:pPr>
            <w:r w:rsidRPr="00844D12">
              <w:t>Summary of Lymphocytes by Course/Cycle (June 30, 2009)</w:t>
            </w:r>
          </w:p>
        </w:tc>
      </w:tr>
      <w:tr w:rsidR="00DE1BED" w:rsidRPr="00844D12" w:rsidTr="00B330A2">
        <w:tc>
          <w:tcPr>
            <w:tcW w:w="1956" w:type="dxa"/>
          </w:tcPr>
          <w:p w:rsidR="00DE1BED" w:rsidRPr="00844D12" w:rsidRDefault="00DE1BED" w:rsidP="00561E47">
            <w:pPr>
              <w:pStyle w:val="TableText0"/>
            </w:pPr>
            <w:r w:rsidRPr="00844D12">
              <w:t>14.3.4.1.2.2</w:t>
            </w:r>
          </w:p>
        </w:tc>
        <w:tc>
          <w:tcPr>
            <w:tcW w:w="7332" w:type="dxa"/>
          </w:tcPr>
          <w:p w:rsidR="00DE1BED" w:rsidRPr="00844D12" w:rsidRDefault="00DE1BED" w:rsidP="00561E47">
            <w:pPr>
              <w:pStyle w:val="TableText0"/>
            </w:pPr>
            <w:r w:rsidRPr="00844D12">
              <w:t>Summary of Lymphocytes by Course/Cycle (June 30, 2012)</w:t>
            </w:r>
          </w:p>
        </w:tc>
      </w:tr>
      <w:tr w:rsidR="00DE1BED" w:rsidRPr="00844D12" w:rsidTr="00B330A2">
        <w:tc>
          <w:tcPr>
            <w:tcW w:w="1956" w:type="dxa"/>
          </w:tcPr>
          <w:p w:rsidR="00DE1BED" w:rsidRPr="00844D12" w:rsidRDefault="00DE1BED" w:rsidP="00561E47">
            <w:pPr>
              <w:pStyle w:val="TableText0"/>
            </w:pPr>
            <w:r w:rsidRPr="00844D12">
              <w:t>14.3.4.1.3.1</w:t>
            </w:r>
          </w:p>
        </w:tc>
        <w:tc>
          <w:tcPr>
            <w:tcW w:w="7332" w:type="dxa"/>
          </w:tcPr>
          <w:p w:rsidR="00DE1BED" w:rsidRPr="00844D12" w:rsidRDefault="00DE1BED" w:rsidP="00561E47">
            <w:pPr>
              <w:pStyle w:val="TableText0"/>
            </w:pPr>
            <w:r w:rsidRPr="00844D12">
              <w:t>Summary of Monocytes by Course/Cycle (June 30, 2009)</w:t>
            </w:r>
          </w:p>
        </w:tc>
      </w:tr>
      <w:tr w:rsidR="00DE1BED" w:rsidRPr="00844D12" w:rsidTr="00B330A2">
        <w:tc>
          <w:tcPr>
            <w:tcW w:w="1956" w:type="dxa"/>
          </w:tcPr>
          <w:p w:rsidR="00DE1BED" w:rsidRPr="00844D12" w:rsidRDefault="00DE1BED" w:rsidP="00561E47">
            <w:pPr>
              <w:pStyle w:val="TableText0"/>
            </w:pPr>
            <w:r w:rsidRPr="00844D12">
              <w:t>14.3.4.1.3.2</w:t>
            </w:r>
          </w:p>
        </w:tc>
        <w:tc>
          <w:tcPr>
            <w:tcW w:w="7332" w:type="dxa"/>
          </w:tcPr>
          <w:p w:rsidR="00DE1BED" w:rsidRPr="00844D12" w:rsidRDefault="00DE1BED" w:rsidP="00561E47">
            <w:pPr>
              <w:pStyle w:val="TableText0"/>
            </w:pPr>
            <w:r w:rsidRPr="00844D12">
              <w:t>Summary of Monocytes by Course/Cycle (June 30, 2012)</w:t>
            </w:r>
          </w:p>
        </w:tc>
      </w:tr>
      <w:tr w:rsidR="00DE1BED" w:rsidRPr="00844D12" w:rsidTr="00B330A2">
        <w:tc>
          <w:tcPr>
            <w:tcW w:w="1956" w:type="dxa"/>
          </w:tcPr>
          <w:p w:rsidR="00DE1BED" w:rsidRPr="00844D12" w:rsidRDefault="00DE1BED" w:rsidP="00561E47">
            <w:pPr>
              <w:pStyle w:val="TableText0"/>
            </w:pPr>
            <w:r w:rsidRPr="00844D12">
              <w:t>14.3.4.2.1</w:t>
            </w:r>
          </w:p>
        </w:tc>
        <w:tc>
          <w:tcPr>
            <w:tcW w:w="7332" w:type="dxa"/>
          </w:tcPr>
          <w:p w:rsidR="00DE1BED" w:rsidRPr="00844D12" w:rsidRDefault="00DE1BED" w:rsidP="00561E47">
            <w:pPr>
              <w:pStyle w:val="TableText0"/>
            </w:pPr>
            <w:r w:rsidRPr="00844D12">
              <w:t>Summary of Hospitalizations and Hospitalization Caused by Infection (June 30, 2009)</w:t>
            </w:r>
          </w:p>
        </w:tc>
      </w:tr>
      <w:tr w:rsidR="00DE1BED" w:rsidRPr="00844D12" w:rsidTr="00B330A2">
        <w:tc>
          <w:tcPr>
            <w:tcW w:w="1956" w:type="dxa"/>
          </w:tcPr>
          <w:p w:rsidR="00DE1BED" w:rsidRPr="00844D12" w:rsidRDefault="00DE1BED" w:rsidP="00561E47">
            <w:pPr>
              <w:pStyle w:val="TableText0"/>
            </w:pPr>
            <w:r w:rsidRPr="00844D12">
              <w:t>14.3.4.2.2</w:t>
            </w:r>
          </w:p>
        </w:tc>
        <w:tc>
          <w:tcPr>
            <w:tcW w:w="7332" w:type="dxa"/>
          </w:tcPr>
          <w:p w:rsidR="00DE1BED" w:rsidRPr="00844D12" w:rsidRDefault="00DE1BED" w:rsidP="00561E47">
            <w:pPr>
              <w:pStyle w:val="TableText0"/>
            </w:pPr>
            <w:r w:rsidRPr="00844D12">
              <w:t>Summary of Hospitalizations and Hospitalization Caused by Infection (June 30, 2012)</w:t>
            </w:r>
          </w:p>
        </w:tc>
      </w:tr>
    </w:tbl>
    <w:p w:rsidR="004F2511" w:rsidRPr="00844D12" w:rsidRDefault="0012544F" w:rsidP="00561E47">
      <w:pPr>
        <w:pStyle w:val="Heading2"/>
        <w:pageBreakBefore/>
        <w:rPr>
          <w:bCs/>
          <w:caps w:val="0"/>
        </w:rPr>
      </w:pPr>
      <w:bookmarkStart w:id="796" w:name="_Toc366838318"/>
      <w:r w:rsidRPr="00844D12">
        <w:rPr>
          <w:bCs/>
          <w:caps w:val="0"/>
        </w:rPr>
        <w:lastRenderedPageBreak/>
        <w:t xml:space="preserve">List of </w:t>
      </w:r>
      <w:r w:rsidR="00261426" w:rsidRPr="00844D12">
        <w:rPr>
          <w:bCs/>
          <w:caps w:val="0"/>
        </w:rPr>
        <w:t>L</w:t>
      </w:r>
      <w:r w:rsidRPr="00844D12">
        <w:rPr>
          <w:bCs/>
          <w:caps w:val="0"/>
        </w:rPr>
        <w:t>istings</w:t>
      </w:r>
      <w:bookmarkEnd w:id="796"/>
    </w:p>
    <w:tbl>
      <w:tblPr>
        <w:tblStyle w:val="TableGrid"/>
        <w:tblW w:w="0" w:type="auto"/>
        <w:tblLook w:val="04A0"/>
      </w:tblPr>
      <w:tblGrid>
        <w:gridCol w:w="1818"/>
        <w:gridCol w:w="7470"/>
      </w:tblGrid>
      <w:tr w:rsidR="00DB1D4B" w:rsidRPr="00844D12" w:rsidTr="00620A09">
        <w:trPr>
          <w:cantSplit/>
          <w:tblHeader/>
        </w:trPr>
        <w:tc>
          <w:tcPr>
            <w:tcW w:w="1818" w:type="dxa"/>
          </w:tcPr>
          <w:p w:rsidR="00DB1D4B" w:rsidRPr="00844D12" w:rsidRDefault="007921DA" w:rsidP="00561E47">
            <w:pPr>
              <w:pStyle w:val="TableHeadingRow"/>
              <w:jc w:val="left"/>
            </w:pPr>
            <w:r w:rsidRPr="00844D12">
              <w:t xml:space="preserve">Appendix </w:t>
            </w:r>
            <w:r w:rsidR="00DB1D4B" w:rsidRPr="00844D12">
              <w:t>Number</w:t>
            </w:r>
          </w:p>
        </w:tc>
        <w:tc>
          <w:tcPr>
            <w:tcW w:w="7470" w:type="dxa"/>
          </w:tcPr>
          <w:p w:rsidR="00DB1D4B" w:rsidRPr="00844D12" w:rsidRDefault="00DB1D4B" w:rsidP="00561E47">
            <w:pPr>
              <w:pStyle w:val="TableHeadingRow"/>
              <w:jc w:val="left"/>
            </w:pPr>
            <w:r w:rsidRPr="00844D12">
              <w:t>Listing Title</w:t>
            </w:r>
          </w:p>
        </w:tc>
      </w:tr>
      <w:tr w:rsidR="0091529D" w:rsidRPr="00844D12" w:rsidTr="00620A09">
        <w:trPr>
          <w:cantSplit/>
        </w:trPr>
        <w:tc>
          <w:tcPr>
            <w:tcW w:w="1818" w:type="dxa"/>
          </w:tcPr>
          <w:p w:rsidR="0091529D" w:rsidRPr="00844D12" w:rsidDel="001F023A" w:rsidRDefault="0091529D" w:rsidP="00561E47">
            <w:pPr>
              <w:pStyle w:val="TableText0"/>
            </w:pPr>
            <w:r w:rsidRPr="00844D12">
              <w:t>16.2.1.1</w:t>
            </w:r>
            <w:r w:rsidR="0096719A" w:rsidRPr="00844D12">
              <w:t>.1</w:t>
            </w:r>
          </w:p>
        </w:tc>
        <w:tc>
          <w:tcPr>
            <w:tcW w:w="7470" w:type="dxa"/>
          </w:tcPr>
          <w:p w:rsidR="0091529D" w:rsidRPr="00844D12" w:rsidRDefault="009A5E84" w:rsidP="00561E47">
            <w:pPr>
              <w:pStyle w:val="TableText0"/>
            </w:pPr>
            <w:r w:rsidRPr="00844D12">
              <w:t xml:space="preserve">Listing of </w:t>
            </w:r>
            <w:r w:rsidR="0091529D" w:rsidRPr="00844D12">
              <w:t>Discontinued Subjects</w:t>
            </w:r>
            <w:r w:rsidR="0096719A" w:rsidRPr="00844D12">
              <w:t xml:space="preserve"> (June 30, 2009)</w:t>
            </w:r>
          </w:p>
        </w:tc>
      </w:tr>
      <w:tr w:rsidR="00E3022D" w:rsidRPr="00844D12" w:rsidTr="00620A09">
        <w:trPr>
          <w:cantSplit/>
        </w:trPr>
        <w:tc>
          <w:tcPr>
            <w:tcW w:w="1818" w:type="dxa"/>
          </w:tcPr>
          <w:p w:rsidR="00E3022D" w:rsidRPr="00844D12" w:rsidRDefault="0096719A" w:rsidP="00561E47">
            <w:pPr>
              <w:pStyle w:val="TableText0"/>
            </w:pPr>
            <w:r w:rsidRPr="00844D12">
              <w:t>16.2.1.1.2</w:t>
            </w:r>
          </w:p>
        </w:tc>
        <w:tc>
          <w:tcPr>
            <w:tcW w:w="7470" w:type="dxa"/>
          </w:tcPr>
          <w:p w:rsidR="00E3022D" w:rsidRPr="00844D12" w:rsidRDefault="0096719A" w:rsidP="00561E47">
            <w:pPr>
              <w:pStyle w:val="TableText0"/>
            </w:pPr>
            <w:r w:rsidRPr="00844D12">
              <w:t xml:space="preserve">Listing of Discontinued Subjects (June 30, </w:t>
            </w:r>
            <w:r w:rsidR="00DC12B3" w:rsidRPr="00844D12">
              <w:t>2012</w:t>
            </w:r>
            <w:r w:rsidRPr="00844D12">
              <w:t>)</w:t>
            </w:r>
          </w:p>
        </w:tc>
      </w:tr>
      <w:tr w:rsidR="0091529D" w:rsidRPr="00844D12" w:rsidTr="00620A09">
        <w:trPr>
          <w:cantSplit/>
        </w:trPr>
        <w:tc>
          <w:tcPr>
            <w:tcW w:w="1818" w:type="dxa"/>
          </w:tcPr>
          <w:p w:rsidR="0091529D" w:rsidRPr="00844D12" w:rsidRDefault="0091529D" w:rsidP="00561E47">
            <w:pPr>
              <w:pStyle w:val="TableText0"/>
            </w:pPr>
            <w:r w:rsidRPr="00844D12">
              <w:t>16.2.1.2</w:t>
            </w:r>
            <w:r w:rsidR="0096719A" w:rsidRPr="00844D12">
              <w:t>.1</w:t>
            </w:r>
          </w:p>
        </w:tc>
        <w:tc>
          <w:tcPr>
            <w:tcW w:w="7470" w:type="dxa"/>
          </w:tcPr>
          <w:p w:rsidR="0091529D" w:rsidRPr="00844D12" w:rsidRDefault="0091529D" w:rsidP="00561E47">
            <w:pPr>
              <w:pStyle w:val="TableText0"/>
            </w:pPr>
            <w:r w:rsidRPr="00844D12">
              <w:t xml:space="preserve">Listing of </w:t>
            </w:r>
            <w:r w:rsidR="00F13D0F" w:rsidRPr="00844D12">
              <w:t>Subject</w:t>
            </w:r>
            <w:r w:rsidRPr="00844D12">
              <w:t xml:space="preserve"> Accountability</w:t>
            </w:r>
            <w:r w:rsidR="0096719A" w:rsidRPr="00844D12">
              <w:t xml:space="preserve"> (June 30, 2009)</w:t>
            </w:r>
          </w:p>
        </w:tc>
      </w:tr>
      <w:tr w:rsidR="00E3022D" w:rsidRPr="00844D12" w:rsidTr="00620A09">
        <w:trPr>
          <w:cantSplit/>
        </w:trPr>
        <w:tc>
          <w:tcPr>
            <w:tcW w:w="1818" w:type="dxa"/>
          </w:tcPr>
          <w:p w:rsidR="00E3022D" w:rsidRPr="00844D12" w:rsidRDefault="0096719A" w:rsidP="00561E47">
            <w:pPr>
              <w:pStyle w:val="TableText0"/>
            </w:pPr>
            <w:r w:rsidRPr="00844D12">
              <w:t>16.2.1.2.2</w:t>
            </w:r>
          </w:p>
        </w:tc>
        <w:tc>
          <w:tcPr>
            <w:tcW w:w="7470" w:type="dxa"/>
          </w:tcPr>
          <w:p w:rsidR="00E3022D" w:rsidRPr="00844D12" w:rsidRDefault="0096719A" w:rsidP="00561E47">
            <w:pPr>
              <w:pStyle w:val="TableText0"/>
            </w:pPr>
            <w:r w:rsidRPr="00844D12">
              <w:t xml:space="preserve">Listing of </w:t>
            </w:r>
            <w:r w:rsidR="00F13D0F" w:rsidRPr="00844D12">
              <w:t>Subject</w:t>
            </w:r>
            <w:r w:rsidRPr="00844D12">
              <w:t xml:space="preserve"> Accountability (June 30, </w:t>
            </w:r>
            <w:r w:rsidR="00DC12B3" w:rsidRPr="00844D12">
              <w:t>2012</w:t>
            </w:r>
            <w:r w:rsidRPr="00844D12">
              <w:t>)</w:t>
            </w:r>
          </w:p>
        </w:tc>
      </w:tr>
      <w:tr w:rsidR="0091529D" w:rsidRPr="00844D12" w:rsidTr="00620A09">
        <w:trPr>
          <w:cantSplit/>
        </w:trPr>
        <w:tc>
          <w:tcPr>
            <w:tcW w:w="1818" w:type="dxa"/>
          </w:tcPr>
          <w:p w:rsidR="0091529D" w:rsidRPr="00844D12" w:rsidRDefault="0091529D" w:rsidP="00561E47">
            <w:pPr>
              <w:pStyle w:val="TableText0"/>
            </w:pPr>
            <w:r w:rsidRPr="00844D12">
              <w:t>16.2.2</w:t>
            </w:r>
            <w:r w:rsidR="0096719A" w:rsidRPr="00844D12">
              <w:t>.1</w:t>
            </w:r>
          </w:p>
        </w:tc>
        <w:tc>
          <w:tcPr>
            <w:tcW w:w="7470" w:type="dxa"/>
          </w:tcPr>
          <w:p w:rsidR="0091529D" w:rsidRPr="00844D12" w:rsidRDefault="0091529D" w:rsidP="00561E47">
            <w:pPr>
              <w:pStyle w:val="TableText0"/>
            </w:pPr>
            <w:r w:rsidRPr="00844D12">
              <w:t>Listing of Eligibility Criteria</w:t>
            </w:r>
            <w:r w:rsidR="0096719A" w:rsidRPr="00844D12">
              <w:t xml:space="preserve"> (June 30, 2009)</w:t>
            </w:r>
          </w:p>
        </w:tc>
      </w:tr>
      <w:tr w:rsidR="00E3022D" w:rsidRPr="00844D12" w:rsidTr="00620A09">
        <w:trPr>
          <w:cantSplit/>
        </w:trPr>
        <w:tc>
          <w:tcPr>
            <w:tcW w:w="1818" w:type="dxa"/>
          </w:tcPr>
          <w:p w:rsidR="00E3022D" w:rsidRPr="00844D12" w:rsidRDefault="0096719A" w:rsidP="00561E47">
            <w:pPr>
              <w:pStyle w:val="TableText0"/>
            </w:pPr>
            <w:r w:rsidRPr="00844D12">
              <w:t>16.2.2.2</w:t>
            </w:r>
          </w:p>
        </w:tc>
        <w:tc>
          <w:tcPr>
            <w:tcW w:w="7470" w:type="dxa"/>
          </w:tcPr>
          <w:p w:rsidR="00E3022D" w:rsidRPr="00844D12" w:rsidRDefault="0096719A" w:rsidP="00561E47">
            <w:pPr>
              <w:pStyle w:val="TableText0"/>
            </w:pPr>
            <w:r w:rsidRPr="00844D12">
              <w:t xml:space="preserve">Listing of Eligibility Criteria (June 30, </w:t>
            </w:r>
            <w:r w:rsidR="00DC12B3" w:rsidRPr="00844D12">
              <w:t>2012</w:t>
            </w:r>
            <w:r w:rsidRPr="00844D12">
              <w:t>)</w:t>
            </w:r>
          </w:p>
        </w:tc>
      </w:tr>
      <w:tr w:rsidR="0091529D" w:rsidRPr="00844D12" w:rsidTr="00620A09">
        <w:trPr>
          <w:cantSplit/>
        </w:trPr>
        <w:tc>
          <w:tcPr>
            <w:tcW w:w="1818" w:type="dxa"/>
          </w:tcPr>
          <w:p w:rsidR="0091529D" w:rsidRPr="00844D12" w:rsidDel="001F023A" w:rsidRDefault="0091529D" w:rsidP="00561E47">
            <w:pPr>
              <w:pStyle w:val="TableText0"/>
            </w:pPr>
            <w:r w:rsidRPr="00844D12">
              <w:t>16.2.3.1</w:t>
            </w:r>
          </w:p>
        </w:tc>
        <w:tc>
          <w:tcPr>
            <w:tcW w:w="7470" w:type="dxa"/>
          </w:tcPr>
          <w:p w:rsidR="0091529D" w:rsidRPr="00844D12" w:rsidRDefault="0091529D" w:rsidP="00561E47">
            <w:pPr>
              <w:pStyle w:val="TableText0"/>
            </w:pPr>
            <w:r w:rsidRPr="00844D12">
              <w:t>Subjects Excluded from the Efficacy Analysis</w:t>
            </w:r>
            <w:r w:rsidR="0096719A" w:rsidRPr="00844D12">
              <w:t xml:space="preserve"> (June 30, 2009)</w:t>
            </w:r>
          </w:p>
        </w:tc>
      </w:tr>
      <w:tr w:rsidR="00E3022D" w:rsidRPr="00844D12" w:rsidTr="00620A09">
        <w:trPr>
          <w:cantSplit/>
        </w:trPr>
        <w:tc>
          <w:tcPr>
            <w:tcW w:w="1818" w:type="dxa"/>
          </w:tcPr>
          <w:p w:rsidR="00E3022D" w:rsidRPr="00844D12" w:rsidRDefault="0096719A" w:rsidP="00561E47">
            <w:pPr>
              <w:pStyle w:val="TableText0"/>
            </w:pPr>
            <w:r w:rsidRPr="00844D12">
              <w:t>16.2.3.</w:t>
            </w:r>
            <w:r w:rsidR="001C6934" w:rsidRPr="00844D12">
              <w:t>2</w:t>
            </w:r>
          </w:p>
        </w:tc>
        <w:tc>
          <w:tcPr>
            <w:tcW w:w="7470" w:type="dxa"/>
          </w:tcPr>
          <w:p w:rsidR="00E3022D" w:rsidRPr="00844D12" w:rsidRDefault="0096719A" w:rsidP="00561E47">
            <w:pPr>
              <w:pStyle w:val="TableText0"/>
            </w:pPr>
            <w:r w:rsidRPr="00844D12">
              <w:t xml:space="preserve">Subjects Excluded from the Efficacy Analysis (June 30, </w:t>
            </w:r>
            <w:r w:rsidR="00DC12B3" w:rsidRPr="00844D12">
              <w:t>2012</w:t>
            </w:r>
            <w:r w:rsidRPr="00844D12">
              <w:t>)</w:t>
            </w:r>
          </w:p>
        </w:tc>
      </w:tr>
      <w:tr w:rsidR="0091529D" w:rsidRPr="00844D12" w:rsidTr="00620A09">
        <w:trPr>
          <w:cantSplit/>
        </w:trPr>
        <w:tc>
          <w:tcPr>
            <w:tcW w:w="1818" w:type="dxa"/>
          </w:tcPr>
          <w:p w:rsidR="0091529D" w:rsidRPr="00844D12" w:rsidRDefault="0091529D" w:rsidP="00561E47">
            <w:pPr>
              <w:pStyle w:val="TableText0"/>
            </w:pPr>
            <w:r w:rsidRPr="00844D12">
              <w:t>16.2.4.1</w:t>
            </w:r>
            <w:r w:rsidR="0096719A" w:rsidRPr="00844D12">
              <w:t>.1</w:t>
            </w:r>
          </w:p>
        </w:tc>
        <w:tc>
          <w:tcPr>
            <w:tcW w:w="7470" w:type="dxa"/>
          </w:tcPr>
          <w:p w:rsidR="0091529D" w:rsidRPr="00844D12" w:rsidRDefault="0091529D" w:rsidP="00561E47">
            <w:pPr>
              <w:pStyle w:val="TableText0"/>
            </w:pPr>
            <w:r w:rsidRPr="00844D12">
              <w:t>Listing of Demographics</w:t>
            </w:r>
            <w:r w:rsidR="0096719A" w:rsidRPr="00844D12">
              <w:t xml:space="preserve"> (June 30, 2009)</w:t>
            </w:r>
          </w:p>
        </w:tc>
      </w:tr>
      <w:tr w:rsidR="00E3022D" w:rsidRPr="00844D12" w:rsidTr="00620A09">
        <w:trPr>
          <w:cantSplit/>
        </w:trPr>
        <w:tc>
          <w:tcPr>
            <w:tcW w:w="1818" w:type="dxa"/>
          </w:tcPr>
          <w:p w:rsidR="00E3022D" w:rsidRPr="00844D12" w:rsidRDefault="0096719A" w:rsidP="00561E47">
            <w:pPr>
              <w:pStyle w:val="TableText0"/>
            </w:pPr>
            <w:r w:rsidRPr="00844D12">
              <w:t>16.2.4.1.2</w:t>
            </w:r>
          </w:p>
        </w:tc>
        <w:tc>
          <w:tcPr>
            <w:tcW w:w="7470" w:type="dxa"/>
          </w:tcPr>
          <w:p w:rsidR="00E3022D" w:rsidRPr="00844D12" w:rsidRDefault="0096719A" w:rsidP="00561E47">
            <w:pPr>
              <w:pStyle w:val="TableText0"/>
            </w:pPr>
            <w:r w:rsidRPr="00844D12">
              <w:t xml:space="preserve">Listing of Demographics (June 30, </w:t>
            </w:r>
            <w:r w:rsidR="00DC12B3" w:rsidRPr="00844D12">
              <w:t>2012</w:t>
            </w:r>
            <w:r w:rsidRPr="00844D12">
              <w:t>)</w:t>
            </w:r>
          </w:p>
        </w:tc>
      </w:tr>
      <w:tr w:rsidR="007E07D9" w:rsidRPr="00844D12" w:rsidTr="00620A09">
        <w:trPr>
          <w:cantSplit/>
        </w:trPr>
        <w:tc>
          <w:tcPr>
            <w:tcW w:w="1818" w:type="dxa"/>
          </w:tcPr>
          <w:p w:rsidR="007E07D9" w:rsidRPr="00844D12" w:rsidRDefault="007E07D9" w:rsidP="00561E47">
            <w:pPr>
              <w:pStyle w:val="TableText0"/>
            </w:pPr>
            <w:r w:rsidRPr="00844D12">
              <w:t>16.2.4.2</w:t>
            </w:r>
            <w:r w:rsidR="0096719A" w:rsidRPr="00844D12">
              <w:t>.1</w:t>
            </w:r>
          </w:p>
        </w:tc>
        <w:tc>
          <w:tcPr>
            <w:tcW w:w="7470" w:type="dxa"/>
          </w:tcPr>
          <w:p w:rsidR="007E07D9" w:rsidRPr="00844D12" w:rsidRDefault="007E07D9" w:rsidP="00561E47">
            <w:pPr>
              <w:pStyle w:val="TableText0"/>
            </w:pPr>
            <w:r w:rsidRPr="00844D12">
              <w:t>Listing of Diagnosis Data</w:t>
            </w:r>
            <w:r w:rsidR="0096719A" w:rsidRPr="00844D12">
              <w:t xml:space="preserve"> (June 30, 2009)</w:t>
            </w:r>
          </w:p>
        </w:tc>
      </w:tr>
      <w:tr w:rsidR="0096719A" w:rsidRPr="00844D12" w:rsidTr="00620A09">
        <w:trPr>
          <w:cantSplit/>
        </w:trPr>
        <w:tc>
          <w:tcPr>
            <w:tcW w:w="1818" w:type="dxa"/>
          </w:tcPr>
          <w:p w:rsidR="0096719A" w:rsidRPr="00844D12" w:rsidRDefault="0096719A" w:rsidP="00561E47">
            <w:pPr>
              <w:pStyle w:val="TableText0"/>
            </w:pPr>
            <w:r w:rsidRPr="00844D12">
              <w:t>16.2.4.2.2</w:t>
            </w:r>
          </w:p>
        </w:tc>
        <w:tc>
          <w:tcPr>
            <w:tcW w:w="7470" w:type="dxa"/>
          </w:tcPr>
          <w:p w:rsidR="0096719A" w:rsidRPr="00844D12" w:rsidRDefault="0096719A" w:rsidP="00561E47">
            <w:pPr>
              <w:pStyle w:val="TableText0"/>
            </w:pPr>
            <w:r w:rsidRPr="00844D12">
              <w:t xml:space="preserve">Listing of Diagnosis Data (June 30, </w:t>
            </w:r>
            <w:r w:rsidR="00DC12B3" w:rsidRPr="00844D12">
              <w:t>2012</w:t>
            </w:r>
            <w:r w:rsidRPr="00844D12">
              <w:t>)</w:t>
            </w:r>
          </w:p>
        </w:tc>
      </w:tr>
      <w:tr w:rsidR="0096719A" w:rsidRPr="00844D12" w:rsidTr="00620A09">
        <w:trPr>
          <w:cantSplit/>
        </w:trPr>
        <w:tc>
          <w:tcPr>
            <w:tcW w:w="1818" w:type="dxa"/>
          </w:tcPr>
          <w:p w:rsidR="0096719A" w:rsidRPr="00844D12" w:rsidRDefault="0096719A" w:rsidP="00561E47">
            <w:pPr>
              <w:pStyle w:val="TableText0"/>
            </w:pPr>
            <w:r w:rsidRPr="00844D12">
              <w:t>16.2.4.3.1</w:t>
            </w:r>
          </w:p>
        </w:tc>
        <w:tc>
          <w:tcPr>
            <w:tcW w:w="7470" w:type="dxa"/>
          </w:tcPr>
          <w:p w:rsidR="0096719A" w:rsidRPr="00844D12" w:rsidRDefault="0096719A" w:rsidP="00561E47">
            <w:pPr>
              <w:pStyle w:val="TableText0"/>
            </w:pPr>
            <w:r w:rsidRPr="00844D12">
              <w:t>Listing of Baseline Disease Characteristics (June 30, 2009)</w:t>
            </w:r>
          </w:p>
        </w:tc>
      </w:tr>
      <w:tr w:rsidR="0096719A" w:rsidRPr="00844D12" w:rsidTr="00620A09">
        <w:trPr>
          <w:cantSplit/>
        </w:trPr>
        <w:tc>
          <w:tcPr>
            <w:tcW w:w="1818" w:type="dxa"/>
          </w:tcPr>
          <w:p w:rsidR="0096719A" w:rsidRPr="00844D12" w:rsidRDefault="0096719A" w:rsidP="00561E47">
            <w:pPr>
              <w:pStyle w:val="TableText0"/>
            </w:pPr>
            <w:r w:rsidRPr="00844D12">
              <w:t>16.2.4.3.2</w:t>
            </w:r>
          </w:p>
        </w:tc>
        <w:tc>
          <w:tcPr>
            <w:tcW w:w="7470" w:type="dxa"/>
          </w:tcPr>
          <w:p w:rsidR="0096719A" w:rsidRPr="00844D12" w:rsidRDefault="0096719A" w:rsidP="00561E47">
            <w:pPr>
              <w:pStyle w:val="TableText0"/>
            </w:pPr>
            <w:r w:rsidRPr="00844D12">
              <w:t xml:space="preserve">Listing of Baseline Disease Characteristics (June 30, </w:t>
            </w:r>
            <w:r w:rsidR="00DC12B3" w:rsidRPr="00844D12">
              <w:t>2012</w:t>
            </w:r>
            <w:r w:rsidRPr="00844D12">
              <w:t>)</w:t>
            </w:r>
          </w:p>
        </w:tc>
      </w:tr>
      <w:tr w:rsidR="0096719A" w:rsidRPr="00844D12" w:rsidTr="00620A09">
        <w:trPr>
          <w:cantSplit/>
        </w:trPr>
        <w:tc>
          <w:tcPr>
            <w:tcW w:w="1818" w:type="dxa"/>
          </w:tcPr>
          <w:p w:rsidR="0096719A" w:rsidRPr="00844D12" w:rsidRDefault="0096719A" w:rsidP="00561E47">
            <w:pPr>
              <w:pStyle w:val="TableText0"/>
            </w:pPr>
            <w:r w:rsidRPr="00844D12">
              <w:t>16.2.4.4.1</w:t>
            </w:r>
          </w:p>
        </w:tc>
        <w:tc>
          <w:tcPr>
            <w:tcW w:w="7470" w:type="dxa"/>
          </w:tcPr>
          <w:p w:rsidR="0096719A" w:rsidRPr="00844D12" w:rsidRDefault="0096719A" w:rsidP="00561E47">
            <w:pPr>
              <w:pStyle w:val="TableText0"/>
            </w:pPr>
            <w:r w:rsidRPr="00844D12">
              <w:t>Listing of Prior Therapy (June 30, 2009)</w:t>
            </w:r>
          </w:p>
        </w:tc>
      </w:tr>
      <w:tr w:rsidR="0096719A" w:rsidRPr="00844D12" w:rsidTr="00620A09">
        <w:trPr>
          <w:cantSplit/>
        </w:trPr>
        <w:tc>
          <w:tcPr>
            <w:tcW w:w="1818" w:type="dxa"/>
          </w:tcPr>
          <w:p w:rsidR="0096719A" w:rsidRPr="00844D12" w:rsidRDefault="0096719A" w:rsidP="00561E47">
            <w:pPr>
              <w:pStyle w:val="TableText0"/>
            </w:pPr>
            <w:r w:rsidRPr="00844D12">
              <w:t>16.2.4.4.2</w:t>
            </w:r>
          </w:p>
        </w:tc>
        <w:tc>
          <w:tcPr>
            <w:tcW w:w="7470" w:type="dxa"/>
          </w:tcPr>
          <w:p w:rsidR="0096719A" w:rsidRPr="00844D12" w:rsidRDefault="0096719A" w:rsidP="00561E47">
            <w:pPr>
              <w:pStyle w:val="TableText0"/>
            </w:pPr>
            <w:r w:rsidRPr="00844D12">
              <w:t xml:space="preserve">Listing of Prior Therapy (June 30, </w:t>
            </w:r>
            <w:r w:rsidR="00DC12B3" w:rsidRPr="00844D12">
              <w:t>2012</w:t>
            </w:r>
            <w:r w:rsidRPr="00844D12">
              <w:t>)</w:t>
            </w:r>
          </w:p>
        </w:tc>
      </w:tr>
      <w:tr w:rsidR="0096719A" w:rsidRPr="00844D12" w:rsidTr="00620A09">
        <w:trPr>
          <w:cantSplit/>
        </w:trPr>
        <w:tc>
          <w:tcPr>
            <w:tcW w:w="1818" w:type="dxa"/>
          </w:tcPr>
          <w:p w:rsidR="0096719A" w:rsidRPr="00844D12" w:rsidRDefault="0096719A" w:rsidP="00561E47">
            <w:pPr>
              <w:pStyle w:val="TableText0"/>
            </w:pPr>
            <w:r w:rsidRPr="00844D12">
              <w:t>16.2.4.</w:t>
            </w:r>
            <w:r w:rsidR="00F75ACA" w:rsidRPr="00844D12">
              <w:t>5</w:t>
            </w:r>
            <w:r w:rsidRPr="00844D12">
              <w:t>.1</w:t>
            </w:r>
          </w:p>
        </w:tc>
        <w:tc>
          <w:tcPr>
            <w:tcW w:w="7470" w:type="dxa"/>
          </w:tcPr>
          <w:p w:rsidR="0096719A" w:rsidRPr="00844D12" w:rsidRDefault="0096719A" w:rsidP="00561E47">
            <w:pPr>
              <w:pStyle w:val="TableText0"/>
            </w:pPr>
            <w:r w:rsidRPr="00844D12">
              <w:t>Listing of Baseline Performance Status (June 30, 2009)</w:t>
            </w:r>
          </w:p>
        </w:tc>
      </w:tr>
      <w:tr w:rsidR="0096719A" w:rsidRPr="00844D12" w:rsidTr="00620A09">
        <w:trPr>
          <w:cantSplit/>
        </w:trPr>
        <w:tc>
          <w:tcPr>
            <w:tcW w:w="1818" w:type="dxa"/>
          </w:tcPr>
          <w:p w:rsidR="0096719A" w:rsidRPr="00844D12" w:rsidRDefault="0096719A" w:rsidP="00561E47">
            <w:pPr>
              <w:pStyle w:val="TableText0"/>
            </w:pPr>
            <w:r w:rsidRPr="00844D12">
              <w:t>16.2.4.</w:t>
            </w:r>
            <w:r w:rsidR="00F75ACA" w:rsidRPr="00844D12">
              <w:t>5</w:t>
            </w:r>
            <w:r w:rsidRPr="00844D12">
              <w:t>.2</w:t>
            </w:r>
          </w:p>
        </w:tc>
        <w:tc>
          <w:tcPr>
            <w:tcW w:w="7470" w:type="dxa"/>
          </w:tcPr>
          <w:p w:rsidR="0096719A" w:rsidRPr="00844D12" w:rsidRDefault="0096719A" w:rsidP="00561E47">
            <w:pPr>
              <w:pStyle w:val="TableText0"/>
            </w:pPr>
            <w:r w:rsidRPr="00844D12">
              <w:t xml:space="preserve">Listing of Baseline Performance Status (June 30, </w:t>
            </w:r>
            <w:r w:rsidR="00DC12B3" w:rsidRPr="00844D12">
              <w:t>2012</w:t>
            </w:r>
            <w:r w:rsidRPr="00844D12">
              <w:t>)</w:t>
            </w:r>
          </w:p>
        </w:tc>
      </w:tr>
      <w:tr w:rsidR="0096719A" w:rsidRPr="00844D12" w:rsidTr="00620A09">
        <w:trPr>
          <w:cantSplit/>
        </w:trPr>
        <w:tc>
          <w:tcPr>
            <w:tcW w:w="1818" w:type="dxa"/>
          </w:tcPr>
          <w:p w:rsidR="0096719A" w:rsidRPr="00844D12" w:rsidRDefault="0096719A" w:rsidP="00561E47">
            <w:pPr>
              <w:pStyle w:val="TableText0"/>
            </w:pPr>
            <w:r w:rsidRPr="00844D12">
              <w:t>16.2.5.1.1</w:t>
            </w:r>
          </w:p>
        </w:tc>
        <w:tc>
          <w:tcPr>
            <w:tcW w:w="7470" w:type="dxa"/>
          </w:tcPr>
          <w:p w:rsidR="0096719A" w:rsidRPr="00844D12" w:rsidRDefault="0096719A" w:rsidP="00561E47">
            <w:pPr>
              <w:pStyle w:val="TableText0"/>
            </w:pPr>
            <w:r w:rsidRPr="00844D12">
              <w:t>Listing of Study Drug Dosing (June 30, 2009)</w:t>
            </w:r>
          </w:p>
        </w:tc>
      </w:tr>
      <w:tr w:rsidR="0096719A" w:rsidRPr="00844D12" w:rsidTr="00620A09">
        <w:trPr>
          <w:cantSplit/>
        </w:trPr>
        <w:tc>
          <w:tcPr>
            <w:tcW w:w="1818" w:type="dxa"/>
          </w:tcPr>
          <w:p w:rsidR="0096719A" w:rsidRPr="00844D12" w:rsidRDefault="0096719A" w:rsidP="00561E47">
            <w:pPr>
              <w:pStyle w:val="TableText0"/>
            </w:pPr>
            <w:r w:rsidRPr="00844D12">
              <w:t>16.2.5.1.2</w:t>
            </w:r>
          </w:p>
        </w:tc>
        <w:tc>
          <w:tcPr>
            <w:tcW w:w="7470" w:type="dxa"/>
          </w:tcPr>
          <w:p w:rsidR="0096719A" w:rsidRPr="00844D12" w:rsidRDefault="0096719A" w:rsidP="00561E47">
            <w:pPr>
              <w:pStyle w:val="TableText0"/>
            </w:pPr>
            <w:r w:rsidRPr="00844D12">
              <w:t xml:space="preserve">Listing of Study Drug Dosing (June 30, </w:t>
            </w:r>
            <w:r w:rsidR="00DC12B3" w:rsidRPr="00844D12">
              <w:t>2012</w:t>
            </w:r>
            <w:r w:rsidRPr="00844D12">
              <w:t>)</w:t>
            </w:r>
          </w:p>
        </w:tc>
      </w:tr>
      <w:tr w:rsidR="0096719A" w:rsidRPr="00844D12" w:rsidTr="00620A09">
        <w:trPr>
          <w:cantSplit/>
        </w:trPr>
        <w:tc>
          <w:tcPr>
            <w:tcW w:w="1818" w:type="dxa"/>
          </w:tcPr>
          <w:p w:rsidR="0096719A" w:rsidRPr="00844D12" w:rsidRDefault="0096719A" w:rsidP="0086073A">
            <w:pPr>
              <w:pStyle w:val="TableText0"/>
            </w:pPr>
            <w:r w:rsidRPr="00844D12">
              <w:t>16.2.5.</w:t>
            </w:r>
            <w:r w:rsidR="0086073A" w:rsidRPr="00844D12">
              <w:t>2</w:t>
            </w:r>
            <w:r w:rsidRPr="00844D12">
              <w:t>.1</w:t>
            </w:r>
          </w:p>
        </w:tc>
        <w:tc>
          <w:tcPr>
            <w:tcW w:w="7470" w:type="dxa"/>
          </w:tcPr>
          <w:p w:rsidR="0096719A" w:rsidRPr="00844D12" w:rsidRDefault="0096719A" w:rsidP="00764B46">
            <w:pPr>
              <w:pStyle w:val="TableText0"/>
            </w:pPr>
            <w:r w:rsidRPr="00844D12">
              <w:t xml:space="preserve">Listing of ch14.18 </w:t>
            </w:r>
            <w:r w:rsidR="00764B46" w:rsidRPr="00844D12">
              <w:t>Plasma</w:t>
            </w:r>
            <w:r w:rsidRPr="00844D12">
              <w:t xml:space="preserve"> Levels (June 30, 2009)</w:t>
            </w:r>
          </w:p>
        </w:tc>
      </w:tr>
      <w:tr w:rsidR="0096719A" w:rsidRPr="00844D12" w:rsidTr="00620A09">
        <w:trPr>
          <w:cantSplit/>
        </w:trPr>
        <w:tc>
          <w:tcPr>
            <w:tcW w:w="1818" w:type="dxa"/>
          </w:tcPr>
          <w:p w:rsidR="0096719A" w:rsidRPr="00844D12" w:rsidRDefault="0096719A" w:rsidP="00561E47">
            <w:pPr>
              <w:pStyle w:val="TableText0"/>
            </w:pPr>
            <w:r w:rsidRPr="00844D12">
              <w:t>16.2.6.1.1.1</w:t>
            </w:r>
          </w:p>
        </w:tc>
        <w:tc>
          <w:tcPr>
            <w:tcW w:w="7470" w:type="dxa"/>
          </w:tcPr>
          <w:p w:rsidR="0096719A" w:rsidRPr="00844D12" w:rsidRDefault="0096719A" w:rsidP="00561E47">
            <w:pPr>
              <w:pStyle w:val="TableText0"/>
            </w:pPr>
            <w:r w:rsidRPr="00844D12">
              <w:t>Listing of Event-Free Survival (June 30, 2009)</w:t>
            </w:r>
          </w:p>
        </w:tc>
      </w:tr>
      <w:tr w:rsidR="0096719A" w:rsidRPr="00844D12" w:rsidTr="00620A09">
        <w:trPr>
          <w:cantSplit/>
        </w:trPr>
        <w:tc>
          <w:tcPr>
            <w:tcW w:w="1818" w:type="dxa"/>
          </w:tcPr>
          <w:p w:rsidR="0096719A" w:rsidRPr="00844D12" w:rsidRDefault="0096719A" w:rsidP="00561E47">
            <w:pPr>
              <w:pStyle w:val="TableText0"/>
            </w:pPr>
            <w:r w:rsidRPr="00844D12">
              <w:t>16.2.6.1.1.2</w:t>
            </w:r>
          </w:p>
        </w:tc>
        <w:tc>
          <w:tcPr>
            <w:tcW w:w="7470" w:type="dxa"/>
          </w:tcPr>
          <w:p w:rsidR="0096719A" w:rsidRPr="00844D12" w:rsidRDefault="0096719A" w:rsidP="00561E47">
            <w:pPr>
              <w:pStyle w:val="TableText0"/>
            </w:pPr>
            <w:r w:rsidRPr="00844D12">
              <w:t xml:space="preserve">Listing of Event-Free Survival (June 30, </w:t>
            </w:r>
            <w:r w:rsidR="00DC12B3" w:rsidRPr="00844D12">
              <w:t>2012</w:t>
            </w:r>
            <w:r w:rsidRPr="00844D12">
              <w:t>)</w:t>
            </w:r>
          </w:p>
        </w:tc>
      </w:tr>
      <w:tr w:rsidR="00175800" w:rsidRPr="00844D12" w:rsidTr="00620A09">
        <w:trPr>
          <w:cantSplit/>
        </w:trPr>
        <w:tc>
          <w:tcPr>
            <w:tcW w:w="1818" w:type="dxa"/>
          </w:tcPr>
          <w:p w:rsidR="00175800" w:rsidRPr="00844D12" w:rsidRDefault="00175800" w:rsidP="00561E47">
            <w:pPr>
              <w:pStyle w:val="TableText0"/>
            </w:pPr>
            <w:r w:rsidRPr="00844D12">
              <w:t>16.2.6.1.2</w:t>
            </w:r>
          </w:p>
        </w:tc>
        <w:tc>
          <w:tcPr>
            <w:tcW w:w="7470" w:type="dxa"/>
          </w:tcPr>
          <w:p w:rsidR="00175800" w:rsidRPr="00844D12" w:rsidRDefault="00175800" w:rsidP="00292F03">
            <w:pPr>
              <w:pStyle w:val="TableText0"/>
            </w:pPr>
            <w:r w:rsidRPr="00844D12">
              <w:t xml:space="preserve">Listing of Event-Free Survival Differences (June 30, 2009 vs. Jan </w:t>
            </w:r>
            <w:r w:rsidR="00292F03" w:rsidRPr="00844D12">
              <w:t>13</w:t>
            </w:r>
            <w:r w:rsidRPr="00844D12">
              <w:t>, 2009)</w:t>
            </w:r>
          </w:p>
        </w:tc>
      </w:tr>
      <w:tr w:rsidR="0096719A" w:rsidRPr="00844D12" w:rsidTr="00620A09">
        <w:trPr>
          <w:cantSplit/>
        </w:trPr>
        <w:tc>
          <w:tcPr>
            <w:tcW w:w="1818" w:type="dxa"/>
          </w:tcPr>
          <w:p w:rsidR="0096719A" w:rsidRPr="00844D12" w:rsidRDefault="0096719A" w:rsidP="00561E47">
            <w:pPr>
              <w:pStyle w:val="TableText0"/>
            </w:pPr>
            <w:r w:rsidRPr="00844D12">
              <w:t>16.2.6.1.3.1</w:t>
            </w:r>
          </w:p>
        </w:tc>
        <w:tc>
          <w:tcPr>
            <w:tcW w:w="7470" w:type="dxa"/>
          </w:tcPr>
          <w:p w:rsidR="0096719A" w:rsidRPr="00844D12" w:rsidRDefault="0096719A" w:rsidP="00561E47">
            <w:pPr>
              <w:pStyle w:val="TableText0"/>
            </w:pPr>
            <w:r w:rsidRPr="00844D12">
              <w:t xml:space="preserve">Listing of Event-Free Survival:  INSS Stage 4 </w:t>
            </w:r>
            <w:r w:rsidR="00815E7F" w:rsidRPr="00844D12">
              <w:t>Randomized ITT</w:t>
            </w:r>
            <w:r w:rsidRPr="00844D12">
              <w:t xml:space="preserve"> population (June 30, 2009)</w:t>
            </w:r>
          </w:p>
        </w:tc>
      </w:tr>
      <w:tr w:rsidR="0096719A" w:rsidRPr="00844D12" w:rsidTr="00620A09">
        <w:trPr>
          <w:cantSplit/>
        </w:trPr>
        <w:tc>
          <w:tcPr>
            <w:tcW w:w="1818" w:type="dxa"/>
          </w:tcPr>
          <w:p w:rsidR="0096719A" w:rsidRPr="00844D12" w:rsidRDefault="0096719A" w:rsidP="00561E47">
            <w:pPr>
              <w:pStyle w:val="TableText0"/>
            </w:pPr>
            <w:r w:rsidRPr="00844D12">
              <w:t>16.2.6.1.3.2</w:t>
            </w:r>
          </w:p>
        </w:tc>
        <w:tc>
          <w:tcPr>
            <w:tcW w:w="7470" w:type="dxa"/>
          </w:tcPr>
          <w:p w:rsidR="0096719A" w:rsidRPr="00844D12" w:rsidRDefault="0096719A" w:rsidP="00561E47">
            <w:pPr>
              <w:pStyle w:val="TableText0"/>
            </w:pPr>
            <w:r w:rsidRPr="00844D12">
              <w:t xml:space="preserve">Listing of Event-Free Survival:  INSS Stage 4 </w:t>
            </w:r>
            <w:r w:rsidR="00815E7F" w:rsidRPr="00844D12">
              <w:t>Randomized ITT</w:t>
            </w:r>
            <w:r w:rsidRPr="00844D12">
              <w:t xml:space="preserve"> population (June 30, </w:t>
            </w:r>
            <w:r w:rsidR="00DC12B3" w:rsidRPr="00844D12">
              <w:t>2012</w:t>
            </w:r>
            <w:r w:rsidRPr="00844D12">
              <w:t>)</w:t>
            </w:r>
          </w:p>
        </w:tc>
      </w:tr>
      <w:tr w:rsidR="0096719A" w:rsidRPr="00844D12" w:rsidTr="00620A09">
        <w:trPr>
          <w:cantSplit/>
        </w:trPr>
        <w:tc>
          <w:tcPr>
            <w:tcW w:w="1818" w:type="dxa"/>
          </w:tcPr>
          <w:p w:rsidR="0096719A" w:rsidRPr="00844D12" w:rsidRDefault="0096719A" w:rsidP="00561E47">
            <w:pPr>
              <w:pStyle w:val="TableText0"/>
            </w:pPr>
            <w:r w:rsidRPr="00844D12">
              <w:t>16.2.6.1.4.1</w:t>
            </w:r>
          </w:p>
        </w:tc>
        <w:tc>
          <w:tcPr>
            <w:tcW w:w="7470" w:type="dxa"/>
          </w:tcPr>
          <w:p w:rsidR="0096719A" w:rsidRPr="00844D12" w:rsidRDefault="0096719A" w:rsidP="00561E47">
            <w:pPr>
              <w:pStyle w:val="TableText0"/>
            </w:pPr>
            <w:r w:rsidRPr="00844D12">
              <w:t>Listing of Event-Free Survival:  Stratum 07 (June 30, 2009)</w:t>
            </w:r>
          </w:p>
        </w:tc>
      </w:tr>
      <w:tr w:rsidR="0096719A" w:rsidRPr="00844D12" w:rsidTr="00620A09">
        <w:trPr>
          <w:cantSplit/>
        </w:trPr>
        <w:tc>
          <w:tcPr>
            <w:tcW w:w="1818" w:type="dxa"/>
          </w:tcPr>
          <w:p w:rsidR="0096719A" w:rsidRPr="00844D12" w:rsidRDefault="0096719A" w:rsidP="00561E47">
            <w:pPr>
              <w:pStyle w:val="TableText0"/>
            </w:pPr>
            <w:r w:rsidRPr="00844D12">
              <w:t>16.2.6.1.4.2</w:t>
            </w:r>
          </w:p>
        </w:tc>
        <w:tc>
          <w:tcPr>
            <w:tcW w:w="7470" w:type="dxa"/>
          </w:tcPr>
          <w:p w:rsidR="0096719A" w:rsidRPr="00844D12" w:rsidRDefault="0096719A" w:rsidP="00561E47">
            <w:pPr>
              <w:pStyle w:val="TableText0"/>
            </w:pPr>
            <w:r w:rsidRPr="00844D12">
              <w:t xml:space="preserve">Listing of Event-Free Survival:  Stratum 07 (June 30, </w:t>
            </w:r>
            <w:r w:rsidR="00DC12B3" w:rsidRPr="00844D12">
              <w:t>2012</w:t>
            </w:r>
            <w:r w:rsidRPr="00844D12">
              <w:t>)</w:t>
            </w:r>
          </w:p>
        </w:tc>
      </w:tr>
      <w:tr w:rsidR="0096719A" w:rsidRPr="00844D12" w:rsidTr="00620A09">
        <w:trPr>
          <w:cantSplit/>
        </w:trPr>
        <w:tc>
          <w:tcPr>
            <w:tcW w:w="1818" w:type="dxa"/>
          </w:tcPr>
          <w:p w:rsidR="0096719A" w:rsidRPr="00844D12" w:rsidRDefault="0096719A" w:rsidP="00561E47">
            <w:pPr>
              <w:pStyle w:val="TableText0"/>
            </w:pPr>
            <w:r w:rsidRPr="00844D12">
              <w:t>16.2.6.2.1.1</w:t>
            </w:r>
          </w:p>
        </w:tc>
        <w:tc>
          <w:tcPr>
            <w:tcW w:w="7470" w:type="dxa"/>
          </w:tcPr>
          <w:p w:rsidR="0096719A" w:rsidRPr="00844D12" w:rsidRDefault="0096719A" w:rsidP="00561E47">
            <w:pPr>
              <w:pStyle w:val="TableText0"/>
            </w:pPr>
            <w:r w:rsidRPr="00844D12">
              <w:t>Listing of Overall Survival  (June 30, 2009)</w:t>
            </w:r>
          </w:p>
        </w:tc>
      </w:tr>
      <w:tr w:rsidR="0096719A" w:rsidRPr="00844D12" w:rsidTr="00620A09">
        <w:trPr>
          <w:cantSplit/>
        </w:trPr>
        <w:tc>
          <w:tcPr>
            <w:tcW w:w="1818" w:type="dxa"/>
          </w:tcPr>
          <w:p w:rsidR="0096719A" w:rsidRPr="00844D12" w:rsidRDefault="0096719A" w:rsidP="00561E47">
            <w:pPr>
              <w:pStyle w:val="TableText0"/>
            </w:pPr>
            <w:r w:rsidRPr="00844D12">
              <w:t>16.2.6.2.1.2</w:t>
            </w:r>
          </w:p>
        </w:tc>
        <w:tc>
          <w:tcPr>
            <w:tcW w:w="7470" w:type="dxa"/>
          </w:tcPr>
          <w:p w:rsidR="0096719A" w:rsidRPr="00844D12" w:rsidRDefault="0096719A" w:rsidP="00561E47">
            <w:pPr>
              <w:pStyle w:val="TableText0"/>
            </w:pPr>
            <w:r w:rsidRPr="00844D12">
              <w:t xml:space="preserve">Listing of Overall Survival  (June 30, </w:t>
            </w:r>
            <w:r w:rsidR="00DC12B3" w:rsidRPr="00844D12">
              <w:t>2012</w:t>
            </w:r>
            <w:r w:rsidRPr="00844D12">
              <w:t>)</w:t>
            </w:r>
          </w:p>
        </w:tc>
      </w:tr>
      <w:tr w:rsidR="0096719A" w:rsidRPr="00844D12" w:rsidTr="00620A09">
        <w:trPr>
          <w:cantSplit/>
        </w:trPr>
        <w:tc>
          <w:tcPr>
            <w:tcW w:w="1818" w:type="dxa"/>
          </w:tcPr>
          <w:p w:rsidR="0096719A" w:rsidRPr="00844D12" w:rsidRDefault="0096719A" w:rsidP="00561E47">
            <w:pPr>
              <w:pStyle w:val="TableText0"/>
            </w:pPr>
            <w:r w:rsidRPr="00844D12">
              <w:t>16.2.6.2.2</w:t>
            </w:r>
          </w:p>
        </w:tc>
        <w:tc>
          <w:tcPr>
            <w:tcW w:w="7470" w:type="dxa"/>
          </w:tcPr>
          <w:p w:rsidR="0096719A" w:rsidRPr="00844D12" w:rsidRDefault="0096719A" w:rsidP="00561E47">
            <w:pPr>
              <w:pStyle w:val="TableText0"/>
            </w:pPr>
            <w:r w:rsidRPr="00844D12">
              <w:t>Listing of Overall Survival Differences (June 30, 2009</w:t>
            </w:r>
            <w:r w:rsidR="00175800" w:rsidRPr="00844D12">
              <w:t xml:space="preserve"> vs. Jan 9, 2009</w:t>
            </w:r>
            <w:r w:rsidRPr="00844D12">
              <w:t>)</w:t>
            </w:r>
          </w:p>
        </w:tc>
      </w:tr>
      <w:tr w:rsidR="0096719A" w:rsidRPr="00844D12" w:rsidTr="00620A09">
        <w:trPr>
          <w:cantSplit/>
        </w:trPr>
        <w:tc>
          <w:tcPr>
            <w:tcW w:w="1818" w:type="dxa"/>
          </w:tcPr>
          <w:p w:rsidR="0096719A" w:rsidRPr="00844D12" w:rsidRDefault="0096719A" w:rsidP="00561E47">
            <w:pPr>
              <w:pStyle w:val="TableText0"/>
            </w:pPr>
            <w:r w:rsidRPr="00844D12">
              <w:t>16.2.6.2.3.1</w:t>
            </w:r>
          </w:p>
        </w:tc>
        <w:tc>
          <w:tcPr>
            <w:tcW w:w="7470" w:type="dxa"/>
          </w:tcPr>
          <w:p w:rsidR="0096719A" w:rsidRPr="00844D12" w:rsidRDefault="0096719A" w:rsidP="00561E47">
            <w:pPr>
              <w:pStyle w:val="TableText0"/>
            </w:pPr>
            <w:r w:rsidRPr="00844D12">
              <w:t xml:space="preserve">Listing of Overall Survival:  INSS Stage 4 </w:t>
            </w:r>
            <w:r w:rsidR="00815E7F" w:rsidRPr="00844D12">
              <w:t>Randomized ITT</w:t>
            </w:r>
            <w:r w:rsidRPr="00844D12">
              <w:t xml:space="preserve"> population (June 30, 2009)</w:t>
            </w:r>
          </w:p>
        </w:tc>
      </w:tr>
      <w:tr w:rsidR="0096719A" w:rsidRPr="00844D12" w:rsidTr="00620A09">
        <w:trPr>
          <w:cantSplit/>
        </w:trPr>
        <w:tc>
          <w:tcPr>
            <w:tcW w:w="1818" w:type="dxa"/>
          </w:tcPr>
          <w:p w:rsidR="0096719A" w:rsidRPr="00844D12" w:rsidRDefault="0096719A" w:rsidP="00561E47">
            <w:pPr>
              <w:pStyle w:val="TableText0"/>
            </w:pPr>
            <w:r w:rsidRPr="00844D12">
              <w:t>16.2.6.2.3.2</w:t>
            </w:r>
          </w:p>
        </w:tc>
        <w:tc>
          <w:tcPr>
            <w:tcW w:w="7470" w:type="dxa"/>
          </w:tcPr>
          <w:p w:rsidR="0096719A" w:rsidRPr="00844D12" w:rsidRDefault="0096719A" w:rsidP="00561E47">
            <w:pPr>
              <w:pStyle w:val="TableText0"/>
            </w:pPr>
            <w:r w:rsidRPr="00844D12">
              <w:t xml:space="preserve">Listing of Overall Survival:  INSS Stage 4 </w:t>
            </w:r>
            <w:r w:rsidR="00815E7F" w:rsidRPr="00844D12">
              <w:t>Randomized ITT</w:t>
            </w:r>
            <w:r w:rsidRPr="00844D12">
              <w:t xml:space="preserve"> population (June 30, </w:t>
            </w:r>
            <w:r w:rsidR="00DC12B3" w:rsidRPr="00844D12">
              <w:t>2012</w:t>
            </w:r>
            <w:r w:rsidRPr="00844D12">
              <w:t>)</w:t>
            </w:r>
          </w:p>
        </w:tc>
      </w:tr>
      <w:tr w:rsidR="00322950" w:rsidRPr="00844D12" w:rsidTr="00C66287">
        <w:trPr>
          <w:cantSplit/>
        </w:trPr>
        <w:tc>
          <w:tcPr>
            <w:tcW w:w="1818" w:type="dxa"/>
          </w:tcPr>
          <w:p w:rsidR="00322950" w:rsidRPr="00844D12" w:rsidRDefault="00322950" w:rsidP="00561E47">
            <w:pPr>
              <w:pStyle w:val="TableText0"/>
            </w:pPr>
            <w:r w:rsidRPr="00844D12">
              <w:t>16.2.6.3.1</w:t>
            </w:r>
          </w:p>
        </w:tc>
        <w:tc>
          <w:tcPr>
            <w:tcW w:w="7470" w:type="dxa"/>
          </w:tcPr>
          <w:p w:rsidR="00322950" w:rsidRPr="00844D12" w:rsidRDefault="00322950" w:rsidP="00561E47">
            <w:pPr>
              <w:pStyle w:val="TableText0"/>
            </w:pPr>
            <w:r w:rsidRPr="00844D12">
              <w:t>Listing of Disease Status (June 30, 2009)</w:t>
            </w:r>
          </w:p>
        </w:tc>
      </w:tr>
      <w:tr w:rsidR="00322950" w:rsidRPr="00844D12" w:rsidTr="00C66287">
        <w:trPr>
          <w:cantSplit/>
        </w:trPr>
        <w:tc>
          <w:tcPr>
            <w:tcW w:w="1818" w:type="dxa"/>
          </w:tcPr>
          <w:p w:rsidR="00322950" w:rsidRPr="00844D12" w:rsidRDefault="00322950" w:rsidP="00561E47">
            <w:pPr>
              <w:pStyle w:val="TableText0"/>
            </w:pPr>
            <w:r w:rsidRPr="00844D12">
              <w:t>16.2.6.3.2</w:t>
            </w:r>
          </w:p>
        </w:tc>
        <w:tc>
          <w:tcPr>
            <w:tcW w:w="7470" w:type="dxa"/>
          </w:tcPr>
          <w:p w:rsidR="00322950" w:rsidRPr="00844D12" w:rsidRDefault="00322950" w:rsidP="00561E47">
            <w:pPr>
              <w:pStyle w:val="TableText0"/>
            </w:pPr>
            <w:r w:rsidRPr="00844D12">
              <w:t>Listing of Disease Status (June 30, 2012)</w:t>
            </w:r>
          </w:p>
        </w:tc>
      </w:tr>
      <w:tr w:rsidR="0096719A" w:rsidRPr="00844D12" w:rsidTr="00620A09">
        <w:trPr>
          <w:cantSplit/>
        </w:trPr>
        <w:tc>
          <w:tcPr>
            <w:tcW w:w="1818" w:type="dxa"/>
          </w:tcPr>
          <w:p w:rsidR="0096719A" w:rsidRPr="00844D12" w:rsidRDefault="0096719A" w:rsidP="00561E47">
            <w:pPr>
              <w:pStyle w:val="TableText0"/>
            </w:pPr>
            <w:r w:rsidRPr="00844D12">
              <w:lastRenderedPageBreak/>
              <w:t>16.2.6.</w:t>
            </w:r>
            <w:r w:rsidR="00322950" w:rsidRPr="00844D12">
              <w:t>4</w:t>
            </w:r>
            <w:r w:rsidRPr="00844D12">
              <w:t>.1</w:t>
            </w:r>
          </w:p>
        </w:tc>
        <w:tc>
          <w:tcPr>
            <w:tcW w:w="7470" w:type="dxa"/>
          </w:tcPr>
          <w:p w:rsidR="0096719A" w:rsidRPr="00844D12" w:rsidRDefault="0096719A" w:rsidP="006E6005">
            <w:pPr>
              <w:pStyle w:val="TableText0"/>
            </w:pPr>
            <w:r w:rsidRPr="00844D12">
              <w:t xml:space="preserve">Listing of </w:t>
            </w:r>
            <w:r w:rsidR="006E6005" w:rsidRPr="00844D12">
              <w:t>Minimal Residual Disease</w:t>
            </w:r>
            <w:r w:rsidRPr="00844D12">
              <w:t xml:space="preserve"> Assessments by MIBG (June 30, 2009)</w:t>
            </w:r>
          </w:p>
        </w:tc>
      </w:tr>
      <w:tr w:rsidR="006E6005" w:rsidRPr="00844D12" w:rsidTr="00620A09">
        <w:trPr>
          <w:cantSplit/>
        </w:trPr>
        <w:tc>
          <w:tcPr>
            <w:tcW w:w="1818" w:type="dxa"/>
          </w:tcPr>
          <w:p w:rsidR="006E6005" w:rsidRPr="00844D12" w:rsidRDefault="006E6005" w:rsidP="00561E47">
            <w:pPr>
              <w:pStyle w:val="TableText0"/>
            </w:pPr>
            <w:r w:rsidRPr="00844D12">
              <w:t>16.2.6.4.2</w:t>
            </w:r>
          </w:p>
        </w:tc>
        <w:tc>
          <w:tcPr>
            <w:tcW w:w="7470" w:type="dxa"/>
          </w:tcPr>
          <w:p w:rsidR="006E6005" w:rsidRPr="00844D12" w:rsidRDefault="006E6005" w:rsidP="00561E47">
            <w:pPr>
              <w:pStyle w:val="TableText0"/>
            </w:pPr>
            <w:r w:rsidRPr="00844D12">
              <w:t>Listing of Minimal Residual Disease Assessments by MIBG (June 30, 2012)</w:t>
            </w:r>
          </w:p>
        </w:tc>
      </w:tr>
      <w:tr w:rsidR="0096719A" w:rsidRPr="00844D12" w:rsidTr="00620A09">
        <w:trPr>
          <w:cantSplit/>
        </w:trPr>
        <w:tc>
          <w:tcPr>
            <w:tcW w:w="1818" w:type="dxa"/>
          </w:tcPr>
          <w:p w:rsidR="0096719A" w:rsidRPr="00844D12" w:rsidRDefault="0096719A" w:rsidP="00561E47">
            <w:pPr>
              <w:pStyle w:val="TableText0"/>
            </w:pPr>
            <w:r w:rsidRPr="00844D12">
              <w:t>16.2.6.4.</w:t>
            </w:r>
            <w:r w:rsidR="00322950" w:rsidRPr="00844D12">
              <w:t>3</w:t>
            </w:r>
          </w:p>
        </w:tc>
        <w:tc>
          <w:tcPr>
            <w:tcW w:w="7470" w:type="dxa"/>
          </w:tcPr>
          <w:p w:rsidR="0096719A" w:rsidRPr="00844D12" w:rsidRDefault="0096719A" w:rsidP="00561E47">
            <w:pPr>
              <w:pStyle w:val="TableText0"/>
            </w:pPr>
            <w:r w:rsidRPr="00844D12">
              <w:t>Listing of MRD Assessments by RT-PCR (TLDA) (June 30, 2009)</w:t>
            </w:r>
          </w:p>
        </w:tc>
      </w:tr>
      <w:tr w:rsidR="0096719A" w:rsidRPr="00844D12" w:rsidTr="00620A09">
        <w:trPr>
          <w:cantSplit/>
        </w:trPr>
        <w:tc>
          <w:tcPr>
            <w:tcW w:w="1818" w:type="dxa"/>
          </w:tcPr>
          <w:p w:rsidR="0096719A" w:rsidRPr="00844D12" w:rsidRDefault="0096719A" w:rsidP="00561E47">
            <w:pPr>
              <w:pStyle w:val="TableText0"/>
            </w:pPr>
            <w:r w:rsidRPr="00844D12">
              <w:t>16.2.6.5.1</w:t>
            </w:r>
          </w:p>
        </w:tc>
        <w:tc>
          <w:tcPr>
            <w:tcW w:w="7470" w:type="dxa"/>
          </w:tcPr>
          <w:p w:rsidR="0096719A" w:rsidRPr="00844D12" w:rsidRDefault="0096719A" w:rsidP="00561E47">
            <w:pPr>
              <w:pStyle w:val="TableText0"/>
            </w:pPr>
            <w:r w:rsidRPr="00844D12">
              <w:t>Listing of HACA Results (June 30, 2009)</w:t>
            </w:r>
          </w:p>
        </w:tc>
      </w:tr>
      <w:tr w:rsidR="0096719A" w:rsidRPr="00844D12" w:rsidTr="00620A09">
        <w:trPr>
          <w:cantSplit/>
        </w:trPr>
        <w:tc>
          <w:tcPr>
            <w:tcW w:w="1818" w:type="dxa"/>
          </w:tcPr>
          <w:p w:rsidR="0096719A" w:rsidRPr="00844D12" w:rsidRDefault="0096719A" w:rsidP="00561E47">
            <w:pPr>
              <w:pStyle w:val="TableText0"/>
            </w:pPr>
            <w:r w:rsidRPr="00844D12">
              <w:t>16.2.6.6.1</w:t>
            </w:r>
          </w:p>
        </w:tc>
        <w:tc>
          <w:tcPr>
            <w:tcW w:w="7470" w:type="dxa"/>
          </w:tcPr>
          <w:p w:rsidR="0096719A" w:rsidRPr="00844D12" w:rsidRDefault="0096719A" w:rsidP="00561E47">
            <w:pPr>
              <w:pStyle w:val="TableText0"/>
            </w:pPr>
            <w:r w:rsidRPr="00844D12">
              <w:t>Listing of Soluble IL-2 Receptor Levels (June 30, 2009)</w:t>
            </w:r>
          </w:p>
        </w:tc>
      </w:tr>
      <w:tr w:rsidR="0096719A" w:rsidRPr="00844D12" w:rsidTr="00620A09">
        <w:trPr>
          <w:cantSplit/>
        </w:trPr>
        <w:tc>
          <w:tcPr>
            <w:tcW w:w="1818" w:type="dxa"/>
          </w:tcPr>
          <w:p w:rsidR="0096719A" w:rsidRPr="00844D12" w:rsidRDefault="0096719A" w:rsidP="00561E47">
            <w:pPr>
              <w:pStyle w:val="TableText0"/>
            </w:pPr>
            <w:bookmarkStart w:id="797" w:name="_GoBack"/>
            <w:bookmarkEnd w:id="797"/>
            <w:r w:rsidRPr="00844D12">
              <w:t>16.2.6.7.1</w:t>
            </w:r>
          </w:p>
        </w:tc>
        <w:tc>
          <w:tcPr>
            <w:tcW w:w="7470" w:type="dxa"/>
          </w:tcPr>
          <w:p w:rsidR="0096719A" w:rsidRPr="00844D12" w:rsidRDefault="0096719A" w:rsidP="00561E47">
            <w:pPr>
              <w:pStyle w:val="TableText0"/>
            </w:pPr>
            <w:r w:rsidRPr="00844D12">
              <w:t>Listing of Relapse/Progression Reports (June 30, 2009)</w:t>
            </w:r>
          </w:p>
        </w:tc>
      </w:tr>
      <w:tr w:rsidR="0096719A" w:rsidRPr="00844D12" w:rsidTr="00620A09">
        <w:trPr>
          <w:cantSplit/>
        </w:trPr>
        <w:tc>
          <w:tcPr>
            <w:tcW w:w="1818" w:type="dxa"/>
          </w:tcPr>
          <w:p w:rsidR="0096719A" w:rsidRPr="00844D12" w:rsidRDefault="0096719A" w:rsidP="00561E47">
            <w:pPr>
              <w:pStyle w:val="TableText0"/>
            </w:pPr>
            <w:r w:rsidRPr="00844D12">
              <w:t>16.2.6.7.2</w:t>
            </w:r>
          </w:p>
        </w:tc>
        <w:tc>
          <w:tcPr>
            <w:tcW w:w="7470" w:type="dxa"/>
          </w:tcPr>
          <w:p w:rsidR="0096719A" w:rsidRPr="00844D12" w:rsidRDefault="0096719A" w:rsidP="00561E47">
            <w:pPr>
              <w:pStyle w:val="TableText0"/>
            </w:pPr>
            <w:r w:rsidRPr="00844D12">
              <w:t xml:space="preserve">Listing of Relapse/Progression Reports (June 30, </w:t>
            </w:r>
            <w:r w:rsidR="00DC12B3" w:rsidRPr="00844D12">
              <w:t>2012</w:t>
            </w:r>
            <w:r w:rsidRPr="00844D12">
              <w:t>)</w:t>
            </w:r>
          </w:p>
        </w:tc>
      </w:tr>
      <w:tr w:rsidR="0096719A" w:rsidRPr="00844D12" w:rsidTr="00620A09">
        <w:trPr>
          <w:cantSplit/>
        </w:trPr>
        <w:tc>
          <w:tcPr>
            <w:tcW w:w="1818" w:type="dxa"/>
          </w:tcPr>
          <w:p w:rsidR="0096719A" w:rsidRPr="00844D12" w:rsidRDefault="0096719A" w:rsidP="00561E47">
            <w:pPr>
              <w:pStyle w:val="TableText0"/>
            </w:pPr>
            <w:r w:rsidRPr="00844D12">
              <w:t>16.2.7.1.1</w:t>
            </w:r>
          </w:p>
        </w:tc>
        <w:tc>
          <w:tcPr>
            <w:tcW w:w="7470" w:type="dxa"/>
          </w:tcPr>
          <w:p w:rsidR="0096719A" w:rsidRPr="00844D12" w:rsidRDefault="0096719A" w:rsidP="00561E47">
            <w:pPr>
              <w:pStyle w:val="TableText0"/>
            </w:pPr>
            <w:r w:rsidRPr="00844D12">
              <w:t>Listing of All Toxicities (June 30, 2009)</w:t>
            </w:r>
          </w:p>
        </w:tc>
      </w:tr>
      <w:tr w:rsidR="0096719A" w:rsidRPr="00844D12" w:rsidTr="00620A09">
        <w:trPr>
          <w:cantSplit/>
        </w:trPr>
        <w:tc>
          <w:tcPr>
            <w:tcW w:w="1818" w:type="dxa"/>
          </w:tcPr>
          <w:p w:rsidR="0096719A" w:rsidRPr="00844D12" w:rsidRDefault="0096719A" w:rsidP="00561E47">
            <w:pPr>
              <w:pStyle w:val="TableText0"/>
            </w:pPr>
            <w:r w:rsidRPr="00844D12">
              <w:t>16.2.7.1.2</w:t>
            </w:r>
          </w:p>
        </w:tc>
        <w:tc>
          <w:tcPr>
            <w:tcW w:w="7470" w:type="dxa"/>
          </w:tcPr>
          <w:p w:rsidR="0096719A" w:rsidRPr="00844D12" w:rsidRDefault="0096719A" w:rsidP="00561E47">
            <w:pPr>
              <w:pStyle w:val="TableText0"/>
            </w:pPr>
            <w:r w:rsidRPr="00844D12">
              <w:t xml:space="preserve">Listing of All Toxicities (June 30, </w:t>
            </w:r>
            <w:r w:rsidR="00DC12B3" w:rsidRPr="00844D12">
              <w:t>2012</w:t>
            </w:r>
            <w:r w:rsidRPr="00844D12">
              <w:t>)</w:t>
            </w:r>
          </w:p>
        </w:tc>
      </w:tr>
      <w:tr w:rsidR="00934DB4" w:rsidRPr="00844D12" w:rsidTr="00620A09">
        <w:trPr>
          <w:cantSplit/>
        </w:trPr>
        <w:tc>
          <w:tcPr>
            <w:tcW w:w="1818" w:type="dxa"/>
          </w:tcPr>
          <w:p w:rsidR="00934DB4" w:rsidRPr="00844D12" w:rsidRDefault="00934DB4" w:rsidP="00561E47">
            <w:pPr>
              <w:pStyle w:val="TableText0"/>
            </w:pPr>
            <w:r w:rsidRPr="00844D12">
              <w:t>16.2.7.2</w:t>
            </w:r>
          </w:p>
        </w:tc>
        <w:tc>
          <w:tcPr>
            <w:tcW w:w="7470" w:type="dxa"/>
          </w:tcPr>
          <w:p w:rsidR="00934DB4" w:rsidRPr="00844D12" w:rsidRDefault="00934DB4" w:rsidP="00561E47">
            <w:pPr>
              <w:pStyle w:val="TableText0"/>
            </w:pPr>
            <w:r w:rsidRPr="00844D12">
              <w:t xml:space="preserve">Listing of </w:t>
            </w:r>
            <w:r w:rsidR="00F13D0F" w:rsidRPr="00844D12">
              <w:t>Data in the</w:t>
            </w:r>
            <w:r w:rsidR="00720974" w:rsidRPr="00844D12">
              <w:t xml:space="preserve"> AdEERS</w:t>
            </w:r>
            <w:r w:rsidR="00F13D0F" w:rsidRPr="00844D12">
              <w:t xml:space="preserve"> Database</w:t>
            </w:r>
            <w:r w:rsidRPr="00844D12">
              <w:t xml:space="preserve"> (</w:t>
            </w:r>
            <w:r w:rsidR="005F0282" w:rsidRPr="00844D12">
              <w:t xml:space="preserve">September </w:t>
            </w:r>
            <w:r w:rsidRPr="00844D12">
              <w:t>30, 20</w:t>
            </w:r>
            <w:r w:rsidR="005F0282" w:rsidRPr="00844D12">
              <w:t>12</w:t>
            </w:r>
            <w:r w:rsidRPr="00844D12">
              <w:t>)</w:t>
            </w:r>
          </w:p>
        </w:tc>
      </w:tr>
      <w:tr w:rsidR="0096719A" w:rsidRPr="00844D12" w:rsidTr="00620A09">
        <w:trPr>
          <w:cantSplit/>
        </w:trPr>
        <w:tc>
          <w:tcPr>
            <w:tcW w:w="1818" w:type="dxa"/>
          </w:tcPr>
          <w:p w:rsidR="0096719A" w:rsidRPr="00844D12" w:rsidRDefault="0096719A" w:rsidP="00561E47">
            <w:pPr>
              <w:pStyle w:val="TableText0"/>
            </w:pPr>
            <w:r w:rsidRPr="00844D12">
              <w:t>16.2.7.3.1</w:t>
            </w:r>
          </w:p>
        </w:tc>
        <w:tc>
          <w:tcPr>
            <w:tcW w:w="7470" w:type="dxa"/>
          </w:tcPr>
          <w:p w:rsidR="0096719A" w:rsidRPr="00844D12" w:rsidRDefault="0096719A" w:rsidP="00561E47">
            <w:pPr>
              <w:pStyle w:val="TableText0"/>
            </w:pPr>
            <w:r w:rsidRPr="00844D12">
              <w:t>Listing of Deaths (June 30, 2009)</w:t>
            </w:r>
          </w:p>
        </w:tc>
      </w:tr>
      <w:tr w:rsidR="0096719A" w:rsidRPr="00844D12" w:rsidTr="00620A09">
        <w:trPr>
          <w:cantSplit/>
        </w:trPr>
        <w:tc>
          <w:tcPr>
            <w:tcW w:w="1818" w:type="dxa"/>
          </w:tcPr>
          <w:p w:rsidR="0096719A" w:rsidRPr="00844D12" w:rsidRDefault="0096719A" w:rsidP="00561E47">
            <w:pPr>
              <w:pStyle w:val="TableText0"/>
            </w:pPr>
            <w:r w:rsidRPr="00844D12">
              <w:t>16.2.7.3.2</w:t>
            </w:r>
          </w:p>
        </w:tc>
        <w:tc>
          <w:tcPr>
            <w:tcW w:w="7470" w:type="dxa"/>
          </w:tcPr>
          <w:p w:rsidR="0096719A" w:rsidRPr="00844D12" w:rsidRDefault="0096719A" w:rsidP="00561E47">
            <w:pPr>
              <w:pStyle w:val="TableText0"/>
            </w:pPr>
            <w:r w:rsidRPr="00844D12">
              <w:t xml:space="preserve">Listing of Deaths (June 30, </w:t>
            </w:r>
            <w:r w:rsidR="00DC12B3" w:rsidRPr="00844D12">
              <w:t>2012</w:t>
            </w:r>
            <w:r w:rsidRPr="00844D12">
              <w:t>)</w:t>
            </w:r>
          </w:p>
        </w:tc>
      </w:tr>
      <w:tr w:rsidR="0096719A" w:rsidRPr="00844D12" w:rsidTr="00620A09">
        <w:trPr>
          <w:cantSplit/>
        </w:trPr>
        <w:tc>
          <w:tcPr>
            <w:tcW w:w="1818" w:type="dxa"/>
          </w:tcPr>
          <w:p w:rsidR="0096719A" w:rsidRPr="00844D12" w:rsidRDefault="0096719A" w:rsidP="00561E47">
            <w:pPr>
              <w:pStyle w:val="TableText0"/>
            </w:pPr>
            <w:r w:rsidRPr="00844D12">
              <w:t>16.2.8.1.1</w:t>
            </w:r>
          </w:p>
        </w:tc>
        <w:tc>
          <w:tcPr>
            <w:tcW w:w="7470" w:type="dxa"/>
          </w:tcPr>
          <w:p w:rsidR="0096719A" w:rsidRPr="00844D12" w:rsidRDefault="0096719A" w:rsidP="00561E47">
            <w:pPr>
              <w:pStyle w:val="TableText0"/>
            </w:pPr>
            <w:r w:rsidRPr="00844D12">
              <w:t>Listing of Urine Catecholamine (June 30, 2009)</w:t>
            </w:r>
          </w:p>
        </w:tc>
      </w:tr>
      <w:tr w:rsidR="0096719A" w:rsidRPr="00844D12" w:rsidTr="00620A09">
        <w:trPr>
          <w:cantSplit/>
        </w:trPr>
        <w:tc>
          <w:tcPr>
            <w:tcW w:w="1818" w:type="dxa"/>
          </w:tcPr>
          <w:p w:rsidR="0096719A" w:rsidRPr="00844D12" w:rsidRDefault="0096719A" w:rsidP="00561E47">
            <w:pPr>
              <w:pStyle w:val="TableText0"/>
            </w:pPr>
            <w:r w:rsidRPr="00844D12">
              <w:t>16.2.8.1.2</w:t>
            </w:r>
          </w:p>
        </w:tc>
        <w:tc>
          <w:tcPr>
            <w:tcW w:w="7470" w:type="dxa"/>
          </w:tcPr>
          <w:p w:rsidR="0096719A" w:rsidRPr="00844D12" w:rsidRDefault="0096719A" w:rsidP="00561E47">
            <w:pPr>
              <w:pStyle w:val="TableText0"/>
            </w:pPr>
            <w:r w:rsidRPr="00844D12">
              <w:t xml:space="preserve">Listing of Urine Catecholamine (June 30, </w:t>
            </w:r>
            <w:r w:rsidR="00DC12B3" w:rsidRPr="00844D12">
              <w:t>2012</w:t>
            </w:r>
            <w:r w:rsidRPr="00844D12">
              <w:t>)</w:t>
            </w:r>
          </w:p>
        </w:tc>
      </w:tr>
      <w:tr w:rsidR="0096719A" w:rsidRPr="00844D12" w:rsidTr="00620A09">
        <w:trPr>
          <w:cantSplit/>
        </w:trPr>
        <w:tc>
          <w:tcPr>
            <w:tcW w:w="1818" w:type="dxa"/>
          </w:tcPr>
          <w:p w:rsidR="0096719A" w:rsidRPr="00844D12" w:rsidRDefault="0096719A" w:rsidP="00561E47">
            <w:pPr>
              <w:pStyle w:val="TableText0"/>
            </w:pPr>
            <w:r w:rsidRPr="00844D12">
              <w:t>16.2.8.2.1</w:t>
            </w:r>
          </w:p>
        </w:tc>
        <w:tc>
          <w:tcPr>
            <w:tcW w:w="7470" w:type="dxa"/>
          </w:tcPr>
          <w:p w:rsidR="0096719A" w:rsidRPr="00844D12" w:rsidRDefault="0096719A" w:rsidP="00561E47">
            <w:pPr>
              <w:pStyle w:val="TableText0"/>
            </w:pPr>
            <w:r w:rsidRPr="00844D12">
              <w:t>Listing of Course/Cycle Labs (June 30, 2009)</w:t>
            </w:r>
          </w:p>
        </w:tc>
      </w:tr>
      <w:tr w:rsidR="0096719A" w:rsidRPr="00844D12" w:rsidTr="00620A09">
        <w:trPr>
          <w:cantSplit/>
        </w:trPr>
        <w:tc>
          <w:tcPr>
            <w:tcW w:w="1818" w:type="dxa"/>
          </w:tcPr>
          <w:p w:rsidR="0096719A" w:rsidRPr="00844D12" w:rsidRDefault="0096719A" w:rsidP="00561E47">
            <w:pPr>
              <w:pStyle w:val="TableText0"/>
            </w:pPr>
            <w:r w:rsidRPr="00844D12">
              <w:t>16.2.8.2.2</w:t>
            </w:r>
          </w:p>
        </w:tc>
        <w:tc>
          <w:tcPr>
            <w:tcW w:w="7470" w:type="dxa"/>
          </w:tcPr>
          <w:p w:rsidR="0096719A" w:rsidRPr="00844D12" w:rsidRDefault="0096719A" w:rsidP="00561E47">
            <w:pPr>
              <w:pStyle w:val="TableText0"/>
            </w:pPr>
            <w:r w:rsidRPr="00844D12">
              <w:t xml:space="preserve">Listing of Course/Cycle Labs (June 30, </w:t>
            </w:r>
            <w:r w:rsidR="00DC12B3" w:rsidRPr="00844D12">
              <w:t>2012</w:t>
            </w:r>
            <w:r w:rsidRPr="00844D12">
              <w:t>)</w:t>
            </w:r>
          </w:p>
        </w:tc>
      </w:tr>
      <w:tr w:rsidR="0096719A" w:rsidRPr="00844D12" w:rsidTr="00827089">
        <w:trPr>
          <w:cantSplit/>
        </w:trPr>
        <w:tc>
          <w:tcPr>
            <w:tcW w:w="1818" w:type="dxa"/>
          </w:tcPr>
          <w:p w:rsidR="0096719A" w:rsidRPr="00844D12" w:rsidRDefault="0096719A" w:rsidP="00561E47">
            <w:pPr>
              <w:pStyle w:val="TableText0"/>
            </w:pPr>
            <w:r w:rsidRPr="00844D12">
              <w:t>16.2.8.3.1</w:t>
            </w:r>
          </w:p>
        </w:tc>
        <w:tc>
          <w:tcPr>
            <w:tcW w:w="7470" w:type="dxa"/>
          </w:tcPr>
          <w:p w:rsidR="0096719A" w:rsidRPr="00844D12" w:rsidRDefault="0096719A" w:rsidP="00561E47">
            <w:pPr>
              <w:pStyle w:val="TableText0"/>
            </w:pPr>
            <w:r w:rsidRPr="00844D12">
              <w:t>Listing of Hospitalizations and Infections (June 30, 2009)</w:t>
            </w:r>
          </w:p>
        </w:tc>
      </w:tr>
      <w:tr w:rsidR="0096719A" w:rsidRPr="00844D12" w:rsidTr="00827089">
        <w:trPr>
          <w:cantSplit/>
        </w:trPr>
        <w:tc>
          <w:tcPr>
            <w:tcW w:w="1818" w:type="dxa"/>
          </w:tcPr>
          <w:p w:rsidR="0096719A" w:rsidRPr="00844D12" w:rsidRDefault="0096719A" w:rsidP="00561E47">
            <w:pPr>
              <w:pStyle w:val="TableText0"/>
            </w:pPr>
            <w:r w:rsidRPr="00844D12">
              <w:t>16.2.8.3.2</w:t>
            </w:r>
          </w:p>
        </w:tc>
        <w:tc>
          <w:tcPr>
            <w:tcW w:w="7470" w:type="dxa"/>
          </w:tcPr>
          <w:p w:rsidR="0096719A" w:rsidRPr="00844D12" w:rsidRDefault="0096719A" w:rsidP="00561E47">
            <w:pPr>
              <w:pStyle w:val="TableText0"/>
            </w:pPr>
            <w:r w:rsidRPr="00844D12">
              <w:t xml:space="preserve">Listing of Hospitalizations and Infections (June 30, </w:t>
            </w:r>
            <w:r w:rsidR="00DC12B3" w:rsidRPr="00844D12">
              <w:t>2012</w:t>
            </w:r>
            <w:r w:rsidRPr="00844D12">
              <w:t>)</w:t>
            </w:r>
          </w:p>
        </w:tc>
      </w:tr>
    </w:tbl>
    <w:p w:rsidR="00561E47" w:rsidRPr="00844D12" w:rsidRDefault="00561E47" w:rsidP="00561E47"/>
    <w:p w:rsidR="004F2511" w:rsidRPr="00844D12" w:rsidRDefault="00261426">
      <w:pPr>
        <w:pStyle w:val="Heading2"/>
        <w:rPr>
          <w:bCs/>
          <w:caps w:val="0"/>
        </w:rPr>
      </w:pPr>
      <w:bookmarkStart w:id="798" w:name="_Toc366838319"/>
      <w:r w:rsidRPr="00844D12">
        <w:rPr>
          <w:bCs/>
          <w:caps w:val="0"/>
        </w:rPr>
        <w:t>L</w:t>
      </w:r>
      <w:r w:rsidR="0012544F" w:rsidRPr="00844D12">
        <w:rPr>
          <w:bCs/>
          <w:caps w:val="0"/>
        </w:rPr>
        <w:t xml:space="preserve">ist of </w:t>
      </w:r>
      <w:r w:rsidRPr="00844D12">
        <w:rPr>
          <w:bCs/>
          <w:caps w:val="0"/>
        </w:rPr>
        <w:t>F</w:t>
      </w:r>
      <w:r w:rsidR="0012544F" w:rsidRPr="00844D12">
        <w:rPr>
          <w:bCs/>
          <w:caps w:val="0"/>
        </w:rPr>
        <w:t>igures</w:t>
      </w:r>
      <w:bookmarkEnd w:id="798"/>
    </w:p>
    <w:tbl>
      <w:tblPr>
        <w:tblStyle w:val="TableGrid"/>
        <w:tblW w:w="0" w:type="auto"/>
        <w:tblLook w:val="04A0"/>
      </w:tblPr>
      <w:tblGrid>
        <w:gridCol w:w="1818"/>
        <w:gridCol w:w="7470"/>
      </w:tblGrid>
      <w:tr w:rsidR="005241C6" w:rsidRPr="00844D12" w:rsidTr="00683C55">
        <w:tc>
          <w:tcPr>
            <w:tcW w:w="1818" w:type="dxa"/>
          </w:tcPr>
          <w:p w:rsidR="005241C6" w:rsidRPr="00844D12" w:rsidRDefault="005241C6" w:rsidP="00561E47">
            <w:pPr>
              <w:pStyle w:val="TableHeadingRow"/>
              <w:jc w:val="left"/>
            </w:pPr>
            <w:r w:rsidRPr="00844D12">
              <w:t>Figure Number</w:t>
            </w:r>
          </w:p>
        </w:tc>
        <w:tc>
          <w:tcPr>
            <w:tcW w:w="7470" w:type="dxa"/>
          </w:tcPr>
          <w:p w:rsidR="005241C6" w:rsidRPr="00844D12" w:rsidRDefault="005241C6" w:rsidP="00561E47">
            <w:pPr>
              <w:pStyle w:val="TableHeadingRow"/>
              <w:jc w:val="left"/>
            </w:pPr>
            <w:r w:rsidRPr="00844D12">
              <w:t>Figure Title</w:t>
            </w:r>
          </w:p>
        </w:tc>
      </w:tr>
      <w:tr w:rsidR="007921DA" w:rsidRPr="00844D12" w:rsidTr="00683C55">
        <w:tc>
          <w:tcPr>
            <w:tcW w:w="1818" w:type="dxa"/>
          </w:tcPr>
          <w:p w:rsidR="007921DA" w:rsidRPr="00844D12" w:rsidRDefault="007921DA" w:rsidP="00561E47">
            <w:pPr>
              <w:pStyle w:val="TableText0"/>
            </w:pPr>
            <w:r w:rsidRPr="00844D12">
              <w:t>14.2.1.1</w:t>
            </w:r>
            <w:r w:rsidR="0096719A" w:rsidRPr="00844D12">
              <w:t>.1</w:t>
            </w:r>
          </w:p>
        </w:tc>
        <w:tc>
          <w:tcPr>
            <w:tcW w:w="7470" w:type="dxa"/>
          </w:tcPr>
          <w:p w:rsidR="007921DA" w:rsidRPr="00844D12" w:rsidRDefault="007921DA" w:rsidP="00561E47">
            <w:pPr>
              <w:pStyle w:val="TableText0"/>
            </w:pPr>
            <w:r w:rsidRPr="00844D12">
              <w:t xml:space="preserve">Event-Free Survival Analysis (primary analysis):  </w:t>
            </w:r>
            <w:r w:rsidR="00815E7F" w:rsidRPr="00844D12">
              <w:t>Randomized ITT</w:t>
            </w:r>
            <w:r w:rsidRPr="00844D12">
              <w:t xml:space="preserve"> population</w:t>
            </w:r>
            <w:r w:rsidR="0096719A" w:rsidRPr="00844D12">
              <w:t xml:space="preserve"> (June 30, 2009)</w:t>
            </w:r>
          </w:p>
        </w:tc>
      </w:tr>
      <w:tr w:rsidR="0096719A" w:rsidRPr="00844D12" w:rsidTr="00683C55">
        <w:tc>
          <w:tcPr>
            <w:tcW w:w="1818" w:type="dxa"/>
          </w:tcPr>
          <w:p w:rsidR="0096719A" w:rsidRPr="00844D12" w:rsidRDefault="0096719A" w:rsidP="00561E47">
            <w:pPr>
              <w:pStyle w:val="TableText0"/>
            </w:pPr>
            <w:r w:rsidRPr="00844D12">
              <w:t>14.2.1.1.2</w:t>
            </w:r>
          </w:p>
        </w:tc>
        <w:tc>
          <w:tcPr>
            <w:tcW w:w="7470" w:type="dxa"/>
          </w:tcPr>
          <w:p w:rsidR="0096719A" w:rsidRPr="00844D12" w:rsidRDefault="0096719A" w:rsidP="00561E47">
            <w:pPr>
              <w:pStyle w:val="TableText0"/>
            </w:pPr>
            <w:r w:rsidRPr="00844D12">
              <w:t xml:space="preserve">Event-Free Survival Analysis (primary analysis):  </w:t>
            </w:r>
            <w:r w:rsidR="00815E7F" w:rsidRPr="00844D12">
              <w:t>Randomized ITT</w:t>
            </w:r>
            <w:r w:rsidRPr="00844D12">
              <w:t xml:space="preserve"> population (June 30, 2012)</w:t>
            </w:r>
          </w:p>
        </w:tc>
      </w:tr>
      <w:tr w:rsidR="007921DA" w:rsidRPr="00844D12" w:rsidTr="00183FEE">
        <w:tc>
          <w:tcPr>
            <w:tcW w:w="1818" w:type="dxa"/>
          </w:tcPr>
          <w:p w:rsidR="007921DA" w:rsidRPr="00844D12" w:rsidRDefault="007921DA" w:rsidP="00561E47">
            <w:pPr>
              <w:pStyle w:val="TableText0"/>
            </w:pPr>
            <w:r w:rsidRPr="00844D12">
              <w:t>14.2.1.2</w:t>
            </w:r>
            <w:r w:rsidR="0096719A" w:rsidRPr="00844D12">
              <w:t>.1</w:t>
            </w:r>
          </w:p>
        </w:tc>
        <w:tc>
          <w:tcPr>
            <w:tcW w:w="7470" w:type="dxa"/>
          </w:tcPr>
          <w:p w:rsidR="007921DA" w:rsidRPr="00844D12" w:rsidRDefault="007921DA" w:rsidP="00561E47">
            <w:pPr>
              <w:pStyle w:val="TableText0"/>
            </w:pPr>
            <w:r w:rsidRPr="00844D12">
              <w:t xml:space="preserve">Event-Free Survival Analysis:  INSS Stage 4 </w:t>
            </w:r>
            <w:r w:rsidR="00815E7F" w:rsidRPr="00844D12">
              <w:t>Randomized ITT</w:t>
            </w:r>
            <w:r w:rsidRPr="00844D12">
              <w:t xml:space="preserve"> population</w:t>
            </w:r>
            <w:r w:rsidR="0096719A" w:rsidRPr="00844D12">
              <w:t xml:space="preserve"> (June 30, 2009)</w:t>
            </w:r>
          </w:p>
        </w:tc>
      </w:tr>
      <w:tr w:rsidR="0096719A" w:rsidRPr="00844D12" w:rsidTr="00183FEE">
        <w:tc>
          <w:tcPr>
            <w:tcW w:w="1818" w:type="dxa"/>
          </w:tcPr>
          <w:p w:rsidR="0096719A" w:rsidRPr="00844D12" w:rsidRDefault="0096719A" w:rsidP="00561E47">
            <w:pPr>
              <w:pStyle w:val="TableText0"/>
            </w:pPr>
            <w:r w:rsidRPr="00844D12">
              <w:t>14.2.1.2.2</w:t>
            </w:r>
          </w:p>
        </w:tc>
        <w:tc>
          <w:tcPr>
            <w:tcW w:w="7470" w:type="dxa"/>
          </w:tcPr>
          <w:p w:rsidR="0096719A" w:rsidRPr="00844D12" w:rsidRDefault="0096719A" w:rsidP="00561E47">
            <w:pPr>
              <w:pStyle w:val="TableText0"/>
            </w:pPr>
            <w:r w:rsidRPr="00844D12">
              <w:t xml:space="preserve">Event-Free Survival Analysis:  INSS Stage 4 </w:t>
            </w:r>
            <w:r w:rsidR="00815E7F" w:rsidRPr="00844D12">
              <w:t>Randomized ITT</w:t>
            </w:r>
            <w:r w:rsidRPr="00844D12">
              <w:t xml:space="preserve"> population (June 30, 2012)</w:t>
            </w:r>
          </w:p>
        </w:tc>
      </w:tr>
      <w:tr w:rsidR="00F25DBC" w:rsidRPr="00844D12" w:rsidTr="008B345A">
        <w:tc>
          <w:tcPr>
            <w:tcW w:w="1818" w:type="dxa"/>
          </w:tcPr>
          <w:p w:rsidR="00F25DBC" w:rsidRPr="00844D12" w:rsidRDefault="00F25DBC" w:rsidP="00561E47">
            <w:pPr>
              <w:pStyle w:val="TableText0"/>
            </w:pPr>
            <w:r w:rsidRPr="00844D12">
              <w:t>14.2.1.</w:t>
            </w:r>
            <w:r w:rsidR="0050040B" w:rsidRPr="00844D12">
              <w:t>3</w:t>
            </w:r>
            <w:r w:rsidR="0096719A" w:rsidRPr="00844D12">
              <w:t>.1</w:t>
            </w:r>
          </w:p>
        </w:tc>
        <w:tc>
          <w:tcPr>
            <w:tcW w:w="7470" w:type="dxa"/>
          </w:tcPr>
          <w:p w:rsidR="00F25DBC" w:rsidRPr="00844D12" w:rsidRDefault="00F25DBC" w:rsidP="00561E47">
            <w:pPr>
              <w:pStyle w:val="TableText0"/>
            </w:pPr>
            <w:r w:rsidRPr="00844D12">
              <w:t>E</w:t>
            </w:r>
            <w:r w:rsidR="003204CE" w:rsidRPr="00844D12">
              <w:t>vent-</w:t>
            </w:r>
            <w:r w:rsidRPr="00844D12">
              <w:t>F</w:t>
            </w:r>
            <w:r w:rsidR="003204CE" w:rsidRPr="00844D12">
              <w:t xml:space="preserve">ree </w:t>
            </w:r>
            <w:r w:rsidRPr="00844D12">
              <w:t>S</w:t>
            </w:r>
            <w:r w:rsidR="003204CE" w:rsidRPr="00844D12">
              <w:t>urvival</w:t>
            </w:r>
            <w:r w:rsidR="009C6EB3" w:rsidRPr="00844D12">
              <w:t xml:space="preserve">: Stratum 07 </w:t>
            </w:r>
            <w:r w:rsidR="0096719A" w:rsidRPr="00844D12">
              <w:t xml:space="preserve"> (June 30, 2009)</w:t>
            </w:r>
          </w:p>
        </w:tc>
      </w:tr>
      <w:tr w:rsidR="0096719A" w:rsidRPr="00844D12" w:rsidTr="008B345A">
        <w:tc>
          <w:tcPr>
            <w:tcW w:w="1818" w:type="dxa"/>
          </w:tcPr>
          <w:p w:rsidR="0096719A" w:rsidRPr="00844D12" w:rsidRDefault="0096719A" w:rsidP="00561E47">
            <w:pPr>
              <w:pStyle w:val="TableText0"/>
            </w:pPr>
            <w:r w:rsidRPr="00844D12">
              <w:t>14.2.1.3.2</w:t>
            </w:r>
          </w:p>
        </w:tc>
        <w:tc>
          <w:tcPr>
            <w:tcW w:w="7470" w:type="dxa"/>
          </w:tcPr>
          <w:p w:rsidR="0096719A" w:rsidRPr="00844D12" w:rsidRDefault="0096719A" w:rsidP="00561E47">
            <w:pPr>
              <w:pStyle w:val="TableText0"/>
            </w:pPr>
            <w:r w:rsidRPr="00844D12">
              <w:t>Event-Free Survival: Stratum 07  (June 30, 2012)</w:t>
            </w:r>
          </w:p>
        </w:tc>
      </w:tr>
      <w:tr w:rsidR="007921DA" w:rsidRPr="00844D12" w:rsidTr="00683C55">
        <w:tc>
          <w:tcPr>
            <w:tcW w:w="1818" w:type="dxa"/>
          </w:tcPr>
          <w:p w:rsidR="007921DA" w:rsidRPr="00844D12" w:rsidRDefault="007921DA" w:rsidP="00561E47">
            <w:pPr>
              <w:pStyle w:val="TableText0"/>
            </w:pPr>
            <w:r w:rsidRPr="00844D12">
              <w:t>14.2.2.1</w:t>
            </w:r>
            <w:r w:rsidR="0096719A" w:rsidRPr="00844D12">
              <w:t>.1</w:t>
            </w:r>
          </w:p>
        </w:tc>
        <w:tc>
          <w:tcPr>
            <w:tcW w:w="7470" w:type="dxa"/>
          </w:tcPr>
          <w:p w:rsidR="007921DA" w:rsidRPr="00844D12" w:rsidRDefault="007921DA" w:rsidP="00561E47">
            <w:pPr>
              <w:pStyle w:val="TableText0"/>
            </w:pPr>
            <w:r w:rsidRPr="00844D12">
              <w:t xml:space="preserve">Overall Survival Analysis:  </w:t>
            </w:r>
            <w:r w:rsidR="00815E7F" w:rsidRPr="00844D12">
              <w:t>Randomized ITT</w:t>
            </w:r>
            <w:r w:rsidRPr="00844D12">
              <w:t xml:space="preserve"> Population</w:t>
            </w:r>
            <w:r w:rsidR="0096719A" w:rsidRPr="00844D12">
              <w:t xml:space="preserve"> (June 30, 2009)</w:t>
            </w:r>
          </w:p>
        </w:tc>
      </w:tr>
      <w:tr w:rsidR="0096719A" w:rsidRPr="00844D12" w:rsidTr="00683C55">
        <w:tc>
          <w:tcPr>
            <w:tcW w:w="1818" w:type="dxa"/>
          </w:tcPr>
          <w:p w:rsidR="0096719A" w:rsidRPr="00844D12" w:rsidRDefault="0096719A" w:rsidP="00561E47">
            <w:pPr>
              <w:pStyle w:val="TableText0"/>
            </w:pPr>
            <w:r w:rsidRPr="00844D12">
              <w:t>14.2.2.1.2</w:t>
            </w:r>
          </w:p>
        </w:tc>
        <w:tc>
          <w:tcPr>
            <w:tcW w:w="7470" w:type="dxa"/>
          </w:tcPr>
          <w:p w:rsidR="0096719A" w:rsidRPr="00844D12" w:rsidRDefault="0096719A" w:rsidP="00561E47">
            <w:pPr>
              <w:pStyle w:val="TableText0"/>
            </w:pPr>
            <w:r w:rsidRPr="00844D12">
              <w:t xml:space="preserve">Overall Survival Analysis:  </w:t>
            </w:r>
            <w:r w:rsidR="00815E7F" w:rsidRPr="00844D12">
              <w:t>Randomized ITT</w:t>
            </w:r>
            <w:r w:rsidRPr="00844D12">
              <w:t xml:space="preserve"> Population (June 30, 2012)</w:t>
            </w:r>
          </w:p>
        </w:tc>
      </w:tr>
      <w:tr w:rsidR="007921DA" w:rsidRPr="00844D12" w:rsidTr="00683C55">
        <w:tc>
          <w:tcPr>
            <w:tcW w:w="1818" w:type="dxa"/>
          </w:tcPr>
          <w:p w:rsidR="007921DA" w:rsidRPr="00844D12" w:rsidRDefault="007921DA" w:rsidP="00561E47">
            <w:pPr>
              <w:pStyle w:val="TableText0"/>
            </w:pPr>
            <w:r w:rsidRPr="00844D12">
              <w:t>14.2.2.2</w:t>
            </w:r>
            <w:r w:rsidR="0096719A" w:rsidRPr="00844D12">
              <w:t>.1</w:t>
            </w:r>
          </w:p>
        </w:tc>
        <w:tc>
          <w:tcPr>
            <w:tcW w:w="7470" w:type="dxa"/>
          </w:tcPr>
          <w:p w:rsidR="007921DA" w:rsidRPr="00844D12" w:rsidRDefault="007921DA" w:rsidP="00561E47">
            <w:pPr>
              <w:pStyle w:val="TableText0"/>
            </w:pPr>
            <w:r w:rsidRPr="00844D12">
              <w:t xml:space="preserve">Overall Survival Analysis:  INSS Stage 4 </w:t>
            </w:r>
            <w:r w:rsidR="00815E7F" w:rsidRPr="00844D12">
              <w:t>Randomized ITT</w:t>
            </w:r>
            <w:r w:rsidRPr="00844D12">
              <w:t xml:space="preserve"> Population</w:t>
            </w:r>
            <w:r w:rsidR="0096719A" w:rsidRPr="00844D12">
              <w:t xml:space="preserve"> (June 30, 2009)</w:t>
            </w:r>
          </w:p>
        </w:tc>
      </w:tr>
      <w:tr w:rsidR="0096719A" w:rsidRPr="00844D12" w:rsidTr="00683C55">
        <w:tc>
          <w:tcPr>
            <w:tcW w:w="1818" w:type="dxa"/>
          </w:tcPr>
          <w:p w:rsidR="0096719A" w:rsidRPr="00844D12" w:rsidRDefault="0096719A" w:rsidP="00561E47">
            <w:pPr>
              <w:pStyle w:val="TableText0"/>
            </w:pPr>
            <w:r w:rsidRPr="00844D12">
              <w:t>14.2.2.2.2</w:t>
            </w:r>
          </w:p>
        </w:tc>
        <w:tc>
          <w:tcPr>
            <w:tcW w:w="7470" w:type="dxa"/>
          </w:tcPr>
          <w:p w:rsidR="0096719A" w:rsidRPr="00844D12" w:rsidRDefault="0096719A" w:rsidP="00561E47">
            <w:pPr>
              <w:pStyle w:val="TableText0"/>
            </w:pPr>
            <w:r w:rsidRPr="00844D12">
              <w:t xml:space="preserve">Overall Survival Analysis:  INSS Stage 4 </w:t>
            </w:r>
            <w:r w:rsidR="00815E7F" w:rsidRPr="00844D12">
              <w:t>Randomized ITT</w:t>
            </w:r>
            <w:r w:rsidRPr="00844D12">
              <w:t xml:space="preserve"> Population (June 30, 2012)</w:t>
            </w:r>
          </w:p>
        </w:tc>
      </w:tr>
    </w:tbl>
    <w:p w:rsidR="00D64D1D" w:rsidRDefault="00D64D1D" w:rsidP="00605B75">
      <w:pPr>
        <w:spacing w:beforeLines="60" w:afterLines="60"/>
        <w:ind w:left="450" w:hanging="450"/>
        <w:rPr>
          <w:sz w:val="20"/>
        </w:rPr>
        <w:pPrChange w:id="799" w:author="Jody Cleveland" w:date="2013-09-17T11:05:00Z">
          <w:pPr>
            <w:spacing w:beforeLines="60" w:afterLines="60"/>
            <w:ind w:left="450" w:hanging="450"/>
          </w:pPr>
        </w:pPrChange>
      </w:pPr>
    </w:p>
    <w:p w:rsidR="008F76B5" w:rsidRPr="00844D12" w:rsidRDefault="008F76B5" w:rsidP="008F76B5">
      <w:pPr>
        <w:pStyle w:val="Heading2"/>
        <w:rPr>
          <w:bCs/>
          <w:caps w:val="0"/>
        </w:rPr>
      </w:pPr>
      <w:bookmarkStart w:id="800" w:name="_Ref323907444"/>
      <w:bookmarkStart w:id="801" w:name="_Toc366838320"/>
      <w:r w:rsidRPr="00844D12">
        <w:rPr>
          <w:bCs/>
          <w:caps w:val="0"/>
        </w:rPr>
        <w:lastRenderedPageBreak/>
        <w:t>Publications</w:t>
      </w:r>
      <w:bookmarkEnd w:id="800"/>
      <w:bookmarkEnd w:id="801"/>
    </w:p>
    <w:p w:rsidR="00372E63" w:rsidRPr="00844D12" w:rsidRDefault="00D64D1D" w:rsidP="00605B75">
      <w:pPr>
        <w:spacing w:beforeLines="60" w:afterLines="60"/>
        <w:ind w:left="450" w:hanging="450"/>
        <w:rPr>
          <w:sz w:val="20"/>
        </w:rPr>
      </w:pPr>
      <w:hyperlink r:id="rId10" w:history="1">
        <w:r w:rsidR="00C40E48" w:rsidRPr="00844D12">
          <w:rPr>
            <w:sz w:val="20"/>
          </w:rPr>
          <w:object w:dxaOrig="8505" w:dyaOrig="11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566.2pt" o:ole="">
              <v:imagedata r:id="rId11" o:title=""/>
            </v:shape>
            <o:OLEObject Type="Embed" ProgID="AcroExch.Document.7" ShapeID="_x0000_i1025" DrawAspect="Content" ObjectID="_1440942372" r:id="rId12"/>
          </w:object>
        </w:r>
      </w:hyperlink>
    </w:p>
    <w:sectPr w:rsidR="00372E63" w:rsidRPr="00844D12" w:rsidSect="00BD2A5E">
      <w:endnotePr>
        <w:numFmt w:val="decimal"/>
      </w:endnotePr>
      <w:pgSz w:w="12240" w:h="15840" w:code="1"/>
      <w:pgMar w:top="1296" w:right="1440" w:bottom="1296" w:left="1728" w:header="720" w:footer="720" w:gutter="0"/>
      <w:paperSrc w:first="15" w:other="15"/>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B75" w:rsidRDefault="00605B75">
      <w:r>
        <w:separator/>
      </w:r>
    </w:p>
    <w:p w:rsidR="00605B75" w:rsidRDefault="00605B75"/>
  </w:endnote>
  <w:endnote w:type="continuationSeparator" w:id="0">
    <w:p w:rsidR="00605B75" w:rsidRDefault="00605B75">
      <w:r>
        <w:continuationSeparator/>
      </w:r>
    </w:p>
    <w:p w:rsidR="00605B75" w:rsidRDefault="00605B7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Sans Serif">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B75" w:rsidRPr="008454D3" w:rsidRDefault="00605B75" w:rsidP="008454D3">
    <w:pPr>
      <w:pStyle w:val="Footer"/>
      <w:tabs>
        <w:tab w:val="right" w:pos="9072"/>
      </w:tabs>
      <w:jc w:val="left"/>
      <w:rPr>
        <w:b w:val="0"/>
        <w:sz w:val="24"/>
      </w:rPr>
    </w:pPr>
    <w:r w:rsidRPr="008454D3">
      <w:rPr>
        <w:noProof/>
        <w:szCs w:val="22"/>
      </w:rPr>
      <w:t>Statistical Analysis Plan</w:t>
    </w:r>
    <w:r w:rsidRPr="008454D3">
      <w:rPr>
        <w:szCs w:val="22"/>
      </w:rPr>
      <w:tab/>
    </w:r>
    <w:r>
      <w:t xml:space="preserve">Page </w:t>
    </w:r>
    <w:r>
      <w:rPr>
        <w:b w:val="0"/>
        <w:bCs/>
        <w:sz w:val="24"/>
      </w:rPr>
      <w:fldChar w:fldCharType="begin"/>
    </w:r>
    <w:r>
      <w:rPr>
        <w:bCs/>
      </w:rPr>
      <w:instrText xml:space="preserve"> PAGE </w:instrText>
    </w:r>
    <w:r>
      <w:rPr>
        <w:b w:val="0"/>
        <w:bCs/>
        <w:sz w:val="24"/>
      </w:rPr>
      <w:fldChar w:fldCharType="separate"/>
    </w:r>
    <w:r w:rsidR="007D0C6B">
      <w:rPr>
        <w:bCs/>
        <w:noProof/>
      </w:rPr>
      <w:t>27</w:t>
    </w:r>
    <w:r>
      <w:rPr>
        <w:b w:val="0"/>
        <w:bCs/>
        <w:sz w:val="24"/>
      </w:rPr>
      <w:fldChar w:fldCharType="end"/>
    </w:r>
    <w:r>
      <w:t xml:space="preserve"> of </w:t>
    </w:r>
    <w:r>
      <w:rPr>
        <w:b w:val="0"/>
        <w:bCs/>
        <w:sz w:val="24"/>
      </w:rPr>
      <w:fldChar w:fldCharType="begin"/>
    </w:r>
    <w:r>
      <w:rPr>
        <w:bCs/>
      </w:rPr>
      <w:instrText xml:space="preserve"> NUMPAGES  </w:instrText>
    </w:r>
    <w:r>
      <w:rPr>
        <w:b w:val="0"/>
        <w:bCs/>
        <w:sz w:val="24"/>
      </w:rPr>
      <w:fldChar w:fldCharType="separate"/>
    </w:r>
    <w:r w:rsidR="007D0C6B">
      <w:rPr>
        <w:bCs/>
        <w:noProof/>
      </w:rPr>
      <w:t>51</w:t>
    </w:r>
    <w:r>
      <w:rPr>
        <w:b w:val="0"/>
        <w:bCs/>
        <w:sz w:val="24"/>
      </w:rPr>
      <w:fldChar w:fldCharType="end"/>
    </w:r>
    <w:r>
      <w:rPr>
        <w:rStyle w:val="PageNumber"/>
        <w:szCs w:val="22"/>
      </w:rPr>
      <w:br/>
      <w:t xml:space="preserve">FINAL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B75" w:rsidRDefault="00605B75">
      <w:r>
        <w:separator/>
      </w:r>
    </w:p>
    <w:p w:rsidR="00605B75" w:rsidRDefault="00605B75"/>
  </w:footnote>
  <w:footnote w:type="continuationSeparator" w:id="0">
    <w:p w:rsidR="00605B75" w:rsidRDefault="00605B75">
      <w:r>
        <w:continuationSeparator/>
      </w:r>
    </w:p>
    <w:p w:rsidR="00605B75" w:rsidRDefault="00605B7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B75" w:rsidRPr="00B9058A" w:rsidRDefault="00605B75" w:rsidP="00B9058A">
    <w:pPr>
      <w:pStyle w:val="Header"/>
      <w:spacing w:after="840"/>
      <w:rPr>
        <w:color w:val="000000"/>
      </w:rPr>
    </w:pPr>
    <w:r w:rsidRPr="00B9058A">
      <w:t>CONFIDENTIAL</w:t>
    </w:r>
    <w:r w:rsidRPr="00B9058A">
      <w:rPr>
        <w:color w:val="000000"/>
      </w:rPr>
      <w:tab/>
      <w:t xml:space="preserve">Protocol:  </w:t>
    </w:r>
    <w:r>
      <w:rPr>
        <w:color w:val="000000"/>
      </w:rPr>
      <w:t>ANBL0032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7E4CD086"/>
    <w:lvl w:ilvl="0">
      <w:start w:val="1"/>
      <w:numFmt w:val="decimal"/>
      <w:pStyle w:val="ListNumber4"/>
      <w:lvlText w:val="%1."/>
      <w:lvlJc w:val="left"/>
      <w:pPr>
        <w:tabs>
          <w:tab w:val="num" w:pos="1440"/>
        </w:tabs>
        <w:ind w:left="1440" w:hanging="360"/>
      </w:pPr>
    </w:lvl>
  </w:abstractNum>
  <w:abstractNum w:abstractNumId="1">
    <w:nsid w:val="FFFFFF83"/>
    <w:multiLevelType w:val="singleLevel"/>
    <w:tmpl w:val="D6B6BCF8"/>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7DA0EF6A"/>
    <w:lvl w:ilvl="0">
      <w:start w:val="1"/>
      <w:numFmt w:val="lowerLetter"/>
      <w:pStyle w:val="ListNum2"/>
      <w:lvlText w:val="%1."/>
      <w:lvlJc w:val="left"/>
      <w:pPr>
        <w:tabs>
          <w:tab w:val="num" w:pos="360"/>
        </w:tabs>
        <w:ind w:left="1080" w:hanging="360"/>
      </w:pPr>
      <w:rPr>
        <w:rFonts w:ascii="Times New Roman" w:hAnsi="Times New Roman" w:hint="default"/>
        <w:b w:val="0"/>
        <w:i w:val="0"/>
        <w:color w:val="auto"/>
        <w:sz w:val="24"/>
      </w:rPr>
    </w:lvl>
  </w:abstractNum>
  <w:abstractNum w:abstractNumId="3">
    <w:nsid w:val="0243012F"/>
    <w:multiLevelType w:val="hybridMultilevel"/>
    <w:tmpl w:val="123E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7D131A"/>
    <w:multiLevelType w:val="hybridMultilevel"/>
    <w:tmpl w:val="09C66B82"/>
    <w:lvl w:ilvl="0" w:tplc="1300461E">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2B62013"/>
    <w:multiLevelType w:val="hybridMultilevel"/>
    <w:tmpl w:val="692C4EC0"/>
    <w:lvl w:ilvl="0" w:tplc="E676BE34">
      <w:start w:val="1"/>
      <w:numFmt w:val="decimal"/>
      <w:pStyle w:val="ListNum"/>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92791"/>
    <w:multiLevelType w:val="hybridMultilevel"/>
    <w:tmpl w:val="469AD45A"/>
    <w:lvl w:ilvl="0" w:tplc="1300461E">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EC54DB2"/>
    <w:multiLevelType w:val="hybridMultilevel"/>
    <w:tmpl w:val="40A2DC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27FB2"/>
    <w:multiLevelType w:val="hybridMultilevel"/>
    <w:tmpl w:val="9B7A3F22"/>
    <w:lvl w:ilvl="0" w:tplc="C096BF6A">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3C8078C"/>
    <w:multiLevelType w:val="singleLevel"/>
    <w:tmpl w:val="6C789868"/>
    <w:lvl w:ilvl="0">
      <w:start w:val="1"/>
      <w:numFmt w:val="lowerLetter"/>
      <w:lvlText w:val="%1)"/>
      <w:lvlJc w:val="left"/>
      <w:pPr>
        <w:tabs>
          <w:tab w:val="num" w:pos="2520"/>
        </w:tabs>
        <w:ind w:left="2520" w:hanging="360"/>
      </w:pPr>
      <w:rPr>
        <w:rFonts w:hint="default"/>
      </w:rPr>
    </w:lvl>
  </w:abstractNum>
  <w:abstractNum w:abstractNumId="10">
    <w:nsid w:val="1BC04A17"/>
    <w:multiLevelType w:val="hybridMultilevel"/>
    <w:tmpl w:val="1BCA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253F27"/>
    <w:multiLevelType w:val="singleLevel"/>
    <w:tmpl w:val="9808CEC6"/>
    <w:lvl w:ilvl="0">
      <w:start w:val="1"/>
      <w:numFmt w:val="lowerRoman"/>
      <w:pStyle w:val="ListNum3"/>
      <w:lvlText w:val="%1."/>
      <w:legacy w:legacy="1" w:legacySpace="0" w:legacyIndent="360"/>
      <w:lvlJc w:val="left"/>
      <w:pPr>
        <w:ind w:left="360" w:hanging="360"/>
      </w:pPr>
    </w:lvl>
  </w:abstractNum>
  <w:abstractNum w:abstractNumId="12">
    <w:nsid w:val="26E83EAC"/>
    <w:multiLevelType w:val="hybridMultilevel"/>
    <w:tmpl w:val="09C66B82"/>
    <w:lvl w:ilvl="0" w:tplc="1300461E">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67629E"/>
    <w:multiLevelType w:val="hybridMultilevel"/>
    <w:tmpl w:val="9B7A3F22"/>
    <w:lvl w:ilvl="0" w:tplc="C096BF6A">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8B32820"/>
    <w:multiLevelType w:val="hybridMultilevel"/>
    <w:tmpl w:val="23F4A014"/>
    <w:lvl w:ilvl="0" w:tplc="1300461E">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A330BD"/>
    <w:multiLevelType w:val="hybridMultilevel"/>
    <w:tmpl w:val="E6E2F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DB01F9"/>
    <w:multiLevelType w:val="hybridMultilevel"/>
    <w:tmpl w:val="9B7A3F22"/>
    <w:lvl w:ilvl="0" w:tplc="C096BF6A">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3D3733C"/>
    <w:multiLevelType w:val="hybridMultilevel"/>
    <w:tmpl w:val="0F2EB234"/>
    <w:lvl w:ilvl="0" w:tplc="C096BF6A">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34C93583"/>
    <w:multiLevelType w:val="multilevel"/>
    <w:tmpl w:val="5A74A7A6"/>
    <w:lvl w:ilvl="0">
      <w:start w:val="1"/>
      <w:numFmt w:val="decimal"/>
      <w:pStyle w:val="Heading1"/>
      <w:lvlText w:val="%1"/>
      <w:lvlJc w:val="left"/>
      <w:pPr>
        <w:tabs>
          <w:tab w:val="num" w:pos="720"/>
        </w:tabs>
        <w:ind w:left="720" w:hanging="720"/>
      </w:pPr>
      <w:rPr>
        <w:rFonts w:ascii="Times New Roman Bold" w:hAnsi="Times New Roman Bold" w:hint="default"/>
        <w:b/>
        <w:i w:val="0"/>
        <w:sz w:val="24"/>
      </w:rPr>
    </w:lvl>
    <w:lvl w:ilvl="1">
      <w:start w:val="1"/>
      <w:numFmt w:val="decimal"/>
      <w:pStyle w:val="Heading2"/>
      <w:lvlText w:val="%1.%2"/>
      <w:lvlJc w:val="left"/>
      <w:pPr>
        <w:tabs>
          <w:tab w:val="num" w:pos="720"/>
        </w:tabs>
        <w:ind w:left="720" w:hanging="720"/>
      </w:pPr>
      <w:rPr>
        <w:rFonts w:ascii="Times New Roman Bold" w:hAnsi="Times New Roman Bold" w:hint="default"/>
        <w:b/>
        <w:i w:val="0"/>
        <w:sz w:val="24"/>
      </w:rPr>
    </w:lvl>
    <w:lvl w:ilvl="2">
      <w:start w:val="1"/>
      <w:numFmt w:val="decimal"/>
      <w:pStyle w:val="Heading3"/>
      <w:lvlText w:val="%1.%2.%3"/>
      <w:lvlJc w:val="left"/>
      <w:pPr>
        <w:tabs>
          <w:tab w:val="num" w:pos="1080"/>
        </w:tabs>
        <w:ind w:left="1080" w:hanging="1080"/>
      </w:pPr>
      <w:rPr>
        <w:rFonts w:ascii="Times New Roman Bold" w:hAnsi="Times New Roman Bold" w:hint="default"/>
        <w:b/>
        <w:i/>
        <w:sz w:val="24"/>
      </w:rPr>
    </w:lvl>
    <w:lvl w:ilvl="3">
      <w:start w:val="1"/>
      <w:numFmt w:val="decimal"/>
      <w:pStyle w:val="Heading4"/>
      <w:lvlText w:val="%1.%2.%3.%4"/>
      <w:lvlJc w:val="left"/>
      <w:pPr>
        <w:tabs>
          <w:tab w:val="num" w:pos="1080"/>
        </w:tabs>
        <w:ind w:left="1080" w:hanging="1080"/>
      </w:pPr>
      <w:rPr>
        <w:rFonts w:ascii="Times New Roman Bold" w:hAnsi="Times New Roman Bold" w:hint="default"/>
        <w:b/>
        <w:i/>
        <w:sz w:val="24"/>
      </w:rPr>
    </w:lvl>
    <w:lvl w:ilvl="4">
      <w:start w:val="1"/>
      <w:numFmt w:val="decimal"/>
      <w:pStyle w:val="Heading5"/>
      <w:lvlText w:val="%1.%2.%3.%4.%5"/>
      <w:lvlJc w:val="left"/>
      <w:pPr>
        <w:tabs>
          <w:tab w:val="num" w:pos="1440"/>
        </w:tabs>
        <w:ind w:left="1440" w:hanging="1440"/>
      </w:pPr>
      <w:rPr>
        <w:rFonts w:ascii="Times New Roman" w:hAnsi="Times New Roman" w:hint="default"/>
        <w:b w:val="0"/>
        <w:i/>
        <w:sz w:val="24"/>
        <w:u w:val="none"/>
      </w:rPr>
    </w:lvl>
    <w:lvl w:ilvl="5">
      <w:start w:val="1"/>
      <w:numFmt w:val="decimal"/>
      <w:pStyle w:val="Heading6"/>
      <w:lvlText w:val="%1.%2.%3.%4.%5.%6"/>
      <w:lvlJc w:val="left"/>
      <w:pPr>
        <w:tabs>
          <w:tab w:val="num" w:pos="1440"/>
        </w:tabs>
        <w:ind w:left="1440" w:hanging="1440"/>
      </w:pPr>
      <w:rPr>
        <w:rFonts w:ascii="Times New Roman" w:hAnsi="Times New Roman" w:hint="default"/>
        <w:b w:val="0"/>
        <w:i/>
        <w:sz w:val="24"/>
        <w:u w:val="none"/>
      </w:rPr>
    </w:lvl>
    <w:lvl w:ilvl="6">
      <w:start w:val="1"/>
      <w:numFmt w:val="decimal"/>
      <w:pStyle w:val="Heading7"/>
      <w:lvlText w:val="%1.%2.%3.%4.%5.%6.%7"/>
      <w:lvlJc w:val="left"/>
      <w:pPr>
        <w:tabs>
          <w:tab w:val="num" w:pos="1800"/>
        </w:tabs>
        <w:ind w:left="1800" w:hanging="1800"/>
      </w:pPr>
      <w:rPr>
        <w:rFonts w:ascii="Times New Roman" w:hAnsi="Times New Roman" w:hint="default"/>
        <w:b w:val="0"/>
        <w:i w:val="0"/>
        <w:sz w:val="24"/>
        <w:u w:val="none"/>
      </w:rPr>
    </w:lvl>
    <w:lvl w:ilvl="7">
      <w:start w:val="1"/>
      <w:numFmt w:val="decimal"/>
      <w:pStyle w:val="Heading8"/>
      <w:lvlText w:val="%1.%2.%3.%4.%5.%6.%7.%8"/>
      <w:lvlJc w:val="left"/>
      <w:pPr>
        <w:tabs>
          <w:tab w:val="num" w:pos="1800"/>
        </w:tabs>
        <w:ind w:left="1800" w:hanging="1800"/>
      </w:pPr>
      <w:rPr>
        <w:rFonts w:ascii="Times New Roman" w:hAnsi="Times New Roman" w:hint="default"/>
        <w:b w:val="0"/>
        <w:i w:val="0"/>
        <w:sz w:val="24"/>
        <w:u w:val="none"/>
      </w:rPr>
    </w:lvl>
    <w:lvl w:ilvl="8">
      <w:start w:val="1"/>
      <w:numFmt w:val="decimal"/>
      <w:pStyle w:val="Heading9"/>
      <w:lvlText w:val="%1.%2.%3.%4.%5.%6.%7.%8.%9"/>
      <w:lvlJc w:val="left"/>
      <w:pPr>
        <w:tabs>
          <w:tab w:val="num" w:pos="2160"/>
        </w:tabs>
        <w:ind w:left="2160" w:hanging="2160"/>
      </w:pPr>
      <w:rPr>
        <w:rFonts w:ascii="Times New Roman" w:hAnsi="Times New Roman" w:hint="default"/>
        <w:b w:val="0"/>
        <w:i w:val="0"/>
        <w:sz w:val="24"/>
        <w:u w:val="none"/>
      </w:rPr>
    </w:lvl>
  </w:abstractNum>
  <w:abstractNum w:abstractNumId="19">
    <w:nsid w:val="3C6B0D7A"/>
    <w:multiLevelType w:val="hybridMultilevel"/>
    <w:tmpl w:val="FCB447FE"/>
    <w:lvl w:ilvl="0" w:tplc="1300461E">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4B87F69"/>
    <w:multiLevelType w:val="singleLevel"/>
    <w:tmpl w:val="1300461E"/>
    <w:lvl w:ilvl="0">
      <w:start w:val="1"/>
      <w:numFmt w:val="decimal"/>
      <w:lvlText w:val="%1."/>
      <w:legacy w:legacy="1" w:legacySpace="0" w:legacyIndent="360"/>
      <w:lvlJc w:val="left"/>
      <w:pPr>
        <w:ind w:left="360" w:hanging="360"/>
      </w:pPr>
    </w:lvl>
  </w:abstractNum>
  <w:abstractNum w:abstractNumId="21">
    <w:nsid w:val="478030A1"/>
    <w:multiLevelType w:val="hybridMultilevel"/>
    <w:tmpl w:val="888AB93A"/>
    <w:lvl w:ilvl="0" w:tplc="1300461E">
      <w:start w:val="1"/>
      <w:numFmt w:val="decimal"/>
      <w:lvlText w:val="%1."/>
      <w:legacy w:legacy="1" w:legacySpace="0" w:legacyIndent="360"/>
      <w:lvlJc w:val="left"/>
      <w:pPr>
        <w:ind w:left="720" w:hanging="360"/>
      </w:pPr>
    </w:lvl>
    <w:lvl w:ilvl="1" w:tplc="8624B226">
      <w:start w:val="16"/>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B0F3E44"/>
    <w:multiLevelType w:val="hybridMultilevel"/>
    <w:tmpl w:val="29588076"/>
    <w:lvl w:ilvl="0" w:tplc="8B5A8126">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503F531D"/>
    <w:multiLevelType w:val="hybridMultilevel"/>
    <w:tmpl w:val="09C66B82"/>
    <w:lvl w:ilvl="0" w:tplc="1300461E">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0800C35"/>
    <w:multiLevelType w:val="hybridMultilevel"/>
    <w:tmpl w:val="9B7A3F22"/>
    <w:lvl w:ilvl="0" w:tplc="C096BF6A">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9F266CD"/>
    <w:multiLevelType w:val="singleLevel"/>
    <w:tmpl w:val="015C6126"/>
    <w:lvl w:ilvl="0">
      <w:start w:val="1"/>
      <w:numFmt w:val="lowerRoman"/>
      <w:pStyle w:val="listnum20"/>
      <w:lvlText w:val="%1."/>
      <w:legacy w:legacy="1" w:legacySpace="0" w:legacyIndent="360"/>
      <w:lvlJc w:val="left"/>
      <w:pPr>
        <w:ind w:left="360" w:hanging="360"/>
      </w:pPr>
    </w:lvl>
  </w:abstractNum>
  <w:abstractNum w:abstractNumId="26">
    <w:nsid w:val="5AE953C8"/>
    <w:multiLevelType w:val="hybridMultilevel"/>
    <w:tmpl w:val="5AD874C4"/>
    <w:lvl w:ilvl="0" w:tplc="DCC2B33C">
      <w:start w:val="1"/>
      <w:numFmt w:val="decimal"/>
      <w:pStyle w:val="NumberedList"/>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F0474B9"/>
    <w:multiLevelType w:val="hybridMultilevel"/>
    <w:tmpl w:val="D21AB45A"/>
    <w:lvl w:ilvl="0" w:tplc="1300461E">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3B01FBE"/>
    <w:multiLevelType w:val="hybridMultilevel"/>
    <w:tmpl w:val="7AC413DE"/>
    <w:lvl w:ilvl="0" w:tplc="3E1417FC">
      <w:start w:val="16"/>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F57043"/>
    <w:multiLevelType w:val="hybridMultilevel"/>
    <w:tmpl w:val="E6C8301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A190B9E"/>
    <w:multiLevelType w:val="hybridMultilevel"/>
    <w:tmpl w:val="D0807FAE"/>
    <w:lvl w:ilvl="0" w:tplc="C096BF6A">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D1E68E0"/>
    <w:multiLevelType w:val="hybridMultilevel"/>
    <w:tmpl w:val="23F4A014"/>
    <w:lvl w:ilvl="0" w:tplc="1300461E">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D732C9E"/>
    <w:multiLevelType w:val="hybridMultilevel"/>
    <w:tmpl w:val="D21AB45A"/>
    <w:lvl w:ilvl="0" w:tplc="1300461E">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EF1694A"/>
    <w:multiLevelType w:val="hybridMultilevel"/>
    <w:tmpl w:val="9B7A3F22"/>
    <w:lvl w:ilvl="0" w:tplc="C096BF6A">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0251C31"/>
    <w:multiLevelType w:val="hybridMultilevel"/>
    <w:tmpl w:val="9B7A3F22"/>
    <w:lvl w:ilvl="0" w:tplc="C096BF6A">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1436AFB"/>
    <w:multiLevelType w:val="hybridMultilevel"/>
    <w:tmpl w:val="658C347C"/>
    <w:lvl w:ilvl="0" w:tplc="E350F6F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ED0002"/>
    <w:multiLevelType w:val="hybridMultilevel"/>
    <w:tmpl w:val="9B7A3F22"/>
    <w:lvl w:ilvl="0" w:tplc="C096BF6A">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4"/>
  </w:num>
  <w:num w:numId="3">
    <w:abstractNumId w:val="6"/>
  </w:num>
  <w:num w:numId="4">
    <w:abstractNumId w:val="11"/>
  </w:num>
  <w:num w:numId="5">
    <w:abstractNumId w:val="32"/>
  </w:num>
  <w:num w:numId="6">
    <w:abstractNumId w:val="14"/>
  </w:num>
  <w:num w:numId="7">
    <w:abstractNumId w:val="25"/>
  </w:num>
  <w:num w:numId="8">
    <w:abstractNumId w:val="17"/>
  </w:num>
  <w:num w:numId="9">
    <w:abstractNumId w:val="30"/>
  </w:num>
  <w:num w:numId="10">
    <w:abstractNumId w:val="16"/>
  </w:num>
  <w:num w:numId="11">
    <w:abstractNumId w:val="26"/>
  </w:num>
  <w:num w:numId="12">
    <w:abstractNumId w:val="2"/>
  </w:num>
  <w:num w:numId="13">
    <w:abstractNumId w:val="9"/>
  </w:num>
  <w:num w:numId="14">
    <w:abstractNumId w:val="29"/>
  </w:num>
  <w:num w:numId="15">
    <w:abstractNumId w:val="23"/>
  </w:num>
  <w:num w:numId="16">
    <w:abstractNumId w:val="7"/>
  </w:num>
  <w:num w:numId="17">
    <w:abstractNumId w:val="22"/>
  </w:num>
  <w:num w:numId="18">
    <w:abstractNumId w:val="22"/>
    <w:lvlOverride w:ilvl="0">
      <w:startOverride w:val="1"/>
    </w:lvlOverride>
  </w:num>
  <w:num w:numId="19">
    <w:abstractNumId w:val="0"/>
  </w:num>
  <w:num w:numId="20">
    <w:abstractNumId w:val="22"/>
    <w:lvlOverride w:ilvl="0">
      <w:startOverride w:val="1"/>
    </w:lvlOverride>
  </w:num>
  <w:num w:numId="21">
    <w:abstractNumId w:val="22"/>
    <w:lvlOverride w:ilvl="0">
      <w:startOverride w:val="1"/>
    </w:lvlOverride>
  </w:num>
  <w:num w:numId="22">
    <w:abstractNumId w:val="22"/>
    <w:lvlOverride w:ilvl="0">
      <w:startOverride w:val="1"/>
    </w:lvlOverride>
  </w:num>
  <w:num w:numId="23">
    <w:abstractNumId w:val="13"/>
  </w:num>
  <w:num w:numId="24">
    <w:abstractNumId w:val="21"/>
  </w:num>
  <w:num w:numId="25">
    <w:abstractNumId w:val="34"/>
  </w:num>
  <w:num w:numId="26">
    <w:abstractNumId w:val="8"/>
  </w:num>
  <w:num w:numId="27">
    <w:abstractNumId w:val="27"/>
  </w:num>
  <w:num w:numId="28">
    <w:abstractNumId w:val="3"/>
  </w:num>
  <w:num w:numId="29">
    <w:abstractNumId w:val="12"/>
  </w:num>
  <w:num w:numId="30">
    <w:abstractNumId w:val="22"/>
    <w:lvlOverride w:ilvl="0">
      <w:startOverride w:val="1"/>
    </w:lvlOverride>
  </w:num>
  <w:num w:numId="31">
    <w:abstractNumId w:val="36"/>
  </w:num>
  <w:num w:numId="32">
    <w:abstractNumId w:val="24"/>
  </w:num>
  <w:num w:numId="33">
    <w:abstractNumId w:val="22"/>
    <w:lvlOverride w:ilvl="0">
      <w:startOverride w:val="1"/>
    </w:lvlOverride>
  </w:num>
  <w:num w:numId="34">
    <w:abstractNumId w:val="1"/>
  </w:num>
  <w:num w:numId="35">
    <w:abstractNumId w:val="35"/>
  </w:num>
  <w:num w:numId="36">
    <w:abstractNumId w:val="5"/>
  </w:num>
  <w:num w:numId="37">
    <w:abstractNumId w:val="18"/>
  </w:num>
  <w:num w:numId="38">
    <w:abstractNumId w:val="5"/>
    <w:lvlOverride w:ilvl="0">
      <w:startOverride w:val="2"/>
    </w:lvlOverride>
  </w:num>
  <w:num w:numId="39">
    <w:abstractNumId w:val="22"/>
  </w:num>
  <w:num w:numId="40">
    <w:abstractNumId w:val="5"/>
    <w:lvlOverride w:ilvl="0">
      <w:startOverride w:val="3"/>
    </w:lvlOverride>
  </w:num>
  <w:num w:numId="41">
    <w:abstractNumId w:val="5"/>
    <w:lvlOverride w:ilvl="0">
      <w:startOverride w:val="3"/>
    </w:lvlOverride>
  </w:num>
  <w:num w:numId="42">
    <w:abstractNumId w:val="5"/>
    <w:lvlOverride w:ilvl="0">
      <w:startOverride w:val="2"/>
    </w:lvlOverride>
  </w:num>
  <w:num w:numId="43">
    <w:abstractNumId w:val="28"/>
  </w:num>
  <w:num w:numId="44">
    <w:abstractNumId w:val="31"/>
  </w:num>
  <w:num w:numId="45">
    <w:abstractNumId w:val="10"/>
  </w:num>
  <w:num w:numId="46">
    <w:abstractNumId w:val="33"/>
  </w:num>
  <w:num w:numId="47">
    <w:abstractNumId w:val="15"/>
  </w:num>
  <w:num w:numId="48">
    <w:abstractNumId w:val="19"/>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intFractionalCharacterWidth/>
  <w:hideSpellingErrors/>
  <w:proofState w:spelling="clean" w:grammar="clean"/>
  <w:attachedTemplate r:id="rId1"/>
  <w:stylePaneFormatFilter w:val="3F01"/>
  <w:trackRevisions/>
  <w:defaultTabStop w:val="720"/>
  <w:doNotHyphenateCaps/>
  <w:drawingGridHorizontalSpacing w:val="120"/>
  <w:displayHorizontalDrawingGridEvery w:val="0"/>
  <w:displayVerticalDrawingGridEvery w:val="0"/>
  <w:doNotShadeFormData/>
  <w:noPunctuationKerning/>
  <w:characterSpacingControl w:val="doNotCompress"/>
  <w:hdrShapeDefaults>
    <o:shapedefaults v:ext="edit" spidmax="109569"/>
  </w:hdrShapeDefaults>
  <w:footnotePr>
    <w:footnote w:id="-1"/>
    <w:footnote w:id="0"/>
  </w:footnotePr>
  <w:endnotePr>
    <w:pos w:val="sectEnd"/>
    <w:numFmt w:val="decimal"/>
    <w:endnote w:id="-1"/>
    <w:endnote w:id="0"/>
  </w:endnotePr>
  <w:compat/>
  <w:docVars>
    <w:docVar w:name="@std" w:val="Y"/>
    <w:docVar w:name="_AMO_XmlVersion" w:val="Empty"/>
    <w:docVar w:name="Abstract" w:val="Empty"/>
    <w:docVar w:name="Authors" w:val="Empty"/>
    <w:docVar w:name="Classification" w:val="Empty"/>
    <w:docVar w:name="DateOfIssue" w:val="Empty"/>
    <w:docVar w:name="DocumentNumber2" w:val="Empty"/>
    <w:docVar w:name="DocumentType" w:val="Empty"/>
    <w:docVar w:name="FPSection2" w:val="Empty"/>
    <w:docVar w:name="FPSection4" w:val="Empty"/>
    <w:docVar w:name="InsertTOC" w:val="Empty"/>
    <w:docVar w:name="OLE_LINK3" w:val="Empty"/>
    <w:docVar w:name="OLE_LINK4" w:val="Empty"/>
    <w:docVar w:name="ProtocolNumber" w:val="Empty"/>
    <w:docVar w:name="ProtocolNumber2" w:val="Empty"/>
    <w:docVar w:name="remove" w:val="Empty"/>
    <w:docVar w:name="ReturnHere" w:val="Empty"/>
    <w:docVar w:name="SiteOfIssue" w:val="Empty"/>
    <w:docVar w:name="TempVersion" w:val="US01.001.001"/>
    <w:docVar w:name="Title" w:val="Empty"/>
    <w:docVar w:name="Title2" w:val="Empty"/>
    <w:docVar w:name="toc" w:val="Empty"/>
    <w:docVar w:name="TotalPages" w:val="Empty"/>
    <w:docVar w:name="WordVersion" w:val=" 6"/>
  </w:docVars>
  <w:rsids>
    <w:rsidRoot w:val="00ED0046"/>
    <w:rsid w:val="00002807"/>
    <w:rsid w:val="000059B7"/>
    <w:rsid w:val="0000663A"/>
    <w:rsid w:val="000076AB"/>
    <w:rsid w:val="0000792D"/>
    <w:rsid w:val="00012C4B"/>
    <w:rsid w:val="00012F0C"/>
    <w:rsid w:val="00016359"/>
    <w:rsid w:val="00020124"/>
    <w:rsid w:val="00022C2B"/>
    <w:rsid w:val="0002311A"/>
    <w:rsid w:val="00025E8B"/>
    <w:rsid w:val="00030B44"/>
    <w:rsid w:val="000344C6"/>
    <w:rsid w:val="00034F01"/>
    <w:rsid w:val="00036B01"/>
    <w:rsid w:val="000376C0"/>
    <w:rsid w:val="000379E2"/>
    <w:rsid w:val="00037D8A"/>
    <w:rsid w:val="00041464"/>
    <w:rsid w:val="00042329"/>
    <w:rsid w:val="00042660"/>
    <w:rsid w:val="00046DC6"/>
    <w:rsid w:val="000506DC"/>
    <w:rsid w:val="00055232"/>
    <w:rsid w:val="000569AE"/>
    <w:rsid w:val="00061A38"/>
    <w:rsid w:val="0006654D"/>
    <w:rsid w:val="000727D4"/>
    <w:rsid w:val="000763BB"/>
    <w:rsid w:val="00077736"/>
    <w:rsid w:val="0008066C"/>
    <w:rsid w:val="00080D05"/>
    <w:rsid w:val="00081321"/>
    <w:rsid w:val="000820B8"/>
    <w:rsid w:val="00083300"/>
    <w:rsid w:val="000845CF"/>
    <w:rsid w:val="00090534"/>
    <w:rsid w:val="0009054A"/>
    <w:rsid w:val="000913D5"/>
    <w:rsid w:val="0009352A"/>
    <w:rsid w:val="00093E50"/>
    <w:rsid w:val="00095EF4"/>
    <w:rsid w:val="00097540"/>
    <w:rsid w:val="000A1175"/>
    <w:rsid w:val="000A1396"/>
    <w:rsid w:val="000A2B29"/>
    <w:rsid w:val="000A4650"/>
    <w:rsid w:val="000A5275"/>
    <w:rsid w:val="000A64C6"/>
    <w:rsid w:val="000A778F"/>
    <w:rsid w:val="000A7D4A"/>
    <w:rsid w:val="000B15BD"/>
    <w:rsid w:val="000B2A66"/>
    <w:rsid w:val="000B5AFB"/>
    <w:rsid w:val="000B6FAC"/>
    <w:rsid w:val="000B6FDE"/>
    <w:rsid w:val="000D028F"/>
    <w:rsid w:val="000D0ECE"/>
    <w:rsid w:val="000D13AB"/>
    <w:rsid w:val="000D161C"/>
    <w:rsid w:val="000D4607"/>
    <w:rsid w:val="000D4E3F"/>
    <w:rsid w:val="000D5244"/>
    <w:rsid w:val="000E09C1"/>
    <w:rsid w:val="000E2A0F"/>
    <w:rsid w:val="000E3D12"/>
    <w:rsid w:val="000E4110"/>
    <w:rsid w:val="000E492E"/>
    <w:rsid w:val="000E7F20"/>
    <w:rsid w:val="000E7F92"/>
    <w:rsid w:val="000F2DC5"/>
    <w:rsid w:val="000F4970"/>
    <w:rsid w:val="000F5038"/>
    <w:rsid w:val="000F5505"/>
    <w:rsid w:val="0010015C"/>
    <w:rsid w:val="00101728"/>
    <w:rsid w:val="001029C2"/>
    <w:rsid w:val="0010301A"/>
    <w:rsid w:val="00103DC8"/>
    <w:rsid w:val="001069CB"/>
    <w:rsid w:val="001072EB"/>
    <w:rsid w:val="001137D0"/>
    <w:rsid w:val="0011383D"/>
    <w:rsid w:val="00116BBD"/>
    <w:rsid w:val="00117107"/>
    <w:rsid w:val="00117670"/>
    <w:rsid w:val="00120713"/>
    <w:rsid w:val="00123CDD"/>
    <w:rsid w:val="0012544F"/>
    <w:rsid w:val="001407A9"/>
    <w:rsid w:val="0014094B"/>
    <w:rsid w:val="00141E60"/>
    <w:rsid w:val="001425E0"/>
    <w:rsid w:val="00143447"/>
    <w:rsid w:val="00147D77"/>
    <w:rsid w:val="0015011D"/>
    <w:rsid w:val="0015509B"/>
    <w:rsid w:val="0016167D"/>
    <w:rsid w:val="00163B0A"/>
    <w:rsid w:val="00163CBC"/>
    <w:rsid w:val="0016453C"/>
    <w:rsid w:val="001652C6"/>
    <w:rsid w:val="00165E31"/>
    <w:rsid w:val="0016634C"/>
    <w:rsid w:val="0017318A"/>
    <w:rsid w:val="00175800"/>
    <w:rsid w:val="00181BD5"/>
    <w:rsid w:val="00183FEE"/>
    <w:rsid w:val="00184F59"/>
    <w:rsid w:val="001850DD"/>
    <w:rsid w:val="00186C29"/>
    <w:rsid w:val="00186DF0"/>
    <w:rsid w:val="00186EB2"/>
    <w:rsid w:val="00187C9E"/>
    <w:rsid w:val="00190560"/>
    <w:rsid w:val="00194278"/>
    <w:rsid w:val="00195F0B"/>
    <w:rsid w:val="00197603"/>
    <w:rsid w:val="001A4A30"/>
    <w:rsid w:val="001A55C2"/>
    <w:rsid w:val="001A5EB2"/>
    <w:rsid w:val="001A5F6B"/>
    <w:rsid w:val="001A5F72"/>
    <w:rsid w:val="001A6208"/>
    <w:rsid w:val="001A69B4"/>
    <w:rsid w:val="001B0A96"/>
    <w:rsid w:val="001B359C"/>
    <w:rsid w:val="001B5410"/>
    <w:rsid w:val="001C4D02"/>
    <w:rsid w:val="001C6934"/>
    <w:rsid w:val="001D69AF"/>
    <w:rsid w:val="001D6F5B"/>
    <w:rsid w:val="001E1ECE"/>
    <w:rsid w:val="001E3BD5"/>
    <w:rsid w:val="001E4D14"/>
    <w:rsid w:val="001E51A8"/>
    <w:rsid w:val="001E560D"/>
    <w:rsid w:val="001F0E00"/>
    <w:rsid w:val="001F1778"/>
    <w:rsid w:val="001F1E1A"/>
    <w:rsid w:val="001F29CD"/>
    <w:rsid w:val="001F4DF9"/>
    <w:rsid w:val="0020064E"/>
    <w:rsid w:val="00200E1C"/>
    <w:rsid w:val="00201646"/>
    <w:rsid w:val="0020288E"/>
    <w:rsid w:val="0021020D"/>
    <w:rsid w:val="0021185F"/>
    <w:rsid w:val="00212641"/>
    <w:rsid w:val="0021327F"/>
    <w:rsid w:val="00217A64"/>
    <w:rsid w:val="00222214"/>
    <w:rsid w:val="00224DF7"/>
    <w:rsid w:val="00227418"/>
    <w:rsid w:val="00230982"/>
    <w:rsid w:val="00234358"/>
    <w:rsid w:val="0023593D"/>
    <w:rsid w:val="00235D6A"/>
    <w:rsid w:val="00236E03"/>
    <w:rsid w:val="00240EF5"/>
    <w:rsid w:val="00244D92"/>
    <w:rsid w:val="00244F3B"/>
    <w:rsid w:val="002466D9"/>
    <w:rsid w:val="00247BD4"/>
    <w:rsid w:val="00255B5B"/>
    <w:rsid w:val="002605AD"/>
    <w:rsid w:val="00261426"/>
    <w:rsid w:val="00262279"/>
    <w:rsid w:val="00265C16"/>
    <w:rsid w:val="00265C86"/>
    <w:rsid w:val="00266A37"/>
    <w:rsid w:val="00266E96"/>
    <w:rsid w:val="002678CE"/>
    <w:rsid w:val="00271804"/>
    <w:rsid w:val="002728D7"/>
    <w:rsid w:val="00272ABC"/>
    <w:rsid w:val="002735C4"/>
    <w:rsid w:val="002742D6"/>
    <w:rsid w:val="00274DEF"/>
    <w:rsid w:val="0027567E"/>
    <w:rsid w:val="00276974"/>
    <w:rsid w:val="0027751E"/>
    <w:rsid w:val="00282F3D"/>
    <w:rsid w:val="0028429A"/>
    <w:rsid w:val="00286E00"/>
    <w:rsid w:val="00292F03"/>
    <w:rsid w:val="00293723"/>
    <w:rsid w:val="00294F1C"/>
    <w:rsid w:val="002951AB"/>
    <w:rsid w:val="0029674B"/>
    <w:rsid w:val="002A0373"/>
    <w:rsid w:val="002A0808"/>
    <w:rsid w:val="002A2340"/>
    <w:rsid w:val="002A2923"/>
    <w:rsid w:val="002A4120"/>
    <w:rsid w:val="002A53C0"/>
    <w:rsid w:val="002A6B6C"/>
    <w:rsid w:val="002A7C1D"/>
    <w:rsid w:val="002B273D"/>
    <w:rsid w:val="002B2C2D"/>
    <w:rsid w:val="002B345B"/>
    <w:rsid w:val="002B3A34"/>
    <w:rsid w:val="002B5D50"/>
    <w:rsid w:val="002B6249"/>
    <w:rsid w:val="002B7B04"/>
    <w:rsid w:val="002C058B"/>
    <w:rsid w:val="002C2157"/>
    <w:rsid w:val="002C3535"/>
    <w:rsid w:val="002C5FB9"/>
    <w:rsid w:val="002D099A"/>
    <w:rsid w:val="002D4EA5"/>
    <w:rsid w:val="002D5642"/>
    <w:rsid w:val="002D68F4"/>
    <w:rsid w:val="002E0B8C"/>
    <w:rsid w:val="002E3692"/>
    <w:rsid w:val="002E37AB"/>
    <w:rsid w:val="002E7361"/>
    <w:rsid w:val="002E7D8D"/>
    <w:rsid w:val="002F17A9"/>
    <w:rsid w:val="002F6CB4"/>
    <w:rsid w:val="00300273"/>
    <w:rsid w:val="00300768"/>
    <w:rsid w:val="00300B4A"/>
    <w:rsid w:val="003015E3"/>
    <w:rsid w:val="003028F2"/>
    <w:rsid w:val="00304D3D"/>
    <w:rsid w:val="00306971"/>
    <w:rsid w:val="00311E80"/>
    <w:rsid w:val="00312660"/>
    <w:rsid w:val="00314BD4"/>
    <w:rsid w:val="003204CE"/>
    <w:rsid w:val="00320971"/>
    <w:rsid w:val="003222B9"/>
    <w:rsid w:val="00322950"/>
    <w:rsid w:val="003238B8"/>
    <w:rsid w:val="0032399B"/>
    <w:rsid w:val="0032621E"/>
    <w:rsid w:val="00327F37"/>
    <w:rsid w:val="00330FFE"/>
    <w:rsid w:val="00331193"/>
    <w:rsid w:val="00334112"/>
    <w:rsid w:val="00341CFF"/>
    <w:rsid w:val="00344DED"/>
    <w:rsid w:val="00345900"/>
    <w:rsid w:val="003579ED"/>
    <w:rsid w:val="00360E53"/>
    <w:rsid w:val="00360EFE"/>
    <w:rsid w:val="0036208A"/>
    <w:rsid w:val="00363A34"/>
    <w:rsid w:val="003648CD"/>
    <w:rsid w:val="00367A72"/>
    <w:rsid w:val="00371EFC"/>
    <w:rsid w:val="0037226C"/>
    <w:rsid w:val="00372E16"/>
    <w:rsid w:val="00372E63"/>
    <w:rsid w:val="0037559F"/>
    <w:rsid w:val="00375D52"/>
    <w:rsid w:val="00377DEF"/>
    <w:rsid w:val="00381FE3"/>
    <w:rsid w:val="003833F1"/>
    <w:rsid w:val="00383B71"/>
    <w:rsid w:val="00385191"/>
    <w:rsid w:val="00385993"/>
    <w:rsid w:val="00386C65"/>
    <w:rsid w:val="00386DA1"/>
    <w:rsid w:val="00391A70"/>
    <w:rsid w:val="00391B69"/>
    <w:rsid w:val="00391CC5"/>
    <w:rsid w:val="00391CEF"/>
    <w:rsid w:val="0039725F"/>
    <w:rsid w:val="003A2536"/>
    <w:rsid w:val="003A2984"/>
    <w:rsid w:val="003A4181"/>
    <w:rsid w:val="003A792C"/>
    <w:rsid w:val="003A7AC5"/>
    <w:rsid w:val="003B0F6F"/>
    <w:rsid w:val="003B1E41"/>
    <w:rsid w:val="003B2DCC"/>
    <w:rsid w:val="003B3957"/>
    <w:rsid w:val="003B4994"/>
    <w:rsid w:val="003B4F91"/>
    <w:rsid w:val="003B5DB6"/>
    <w:rsid w:val="003C203F"/>
    <w:rsid w:val="003C322B"/>
    <w:rsid w:val="003C44D2"/>
    <w:rsid w:val="003C52EE"/>
    <w:rsid w:val="003D2D67"/>
    <w:rsid w:val="003D3A33"/>
    <w:rsid w:val="003D66C3"/>
    <w:rsid w:val="003D67B5"/>
    <w:rsid w:val="003E0F53"/>
    <w:rsid w:val="003E125A"/>
    <w:rsid w:val="003E2BFC"/>
    <w:rsid w:val="003E30D0"/>
    <w:rsid w:val="003E6117"/>
    <w:rsid w:val="003E62D2"/>
    <w:rsid w:val="003E7817"/>
    <w:rsid w:val="003F086C"/>
    <w:rsid w:val="003F19D6"/>
    <w:rsid w:val="003F1ACC"/>
    <w:rsid w:val="003F1E08"/>
    <w:rsid w:val="003F2F9A"/>
    <w:rsid w:val="003F515E"/>
    <w:rsid w:val="003F6630"/>
    <w:rsid w:val="003F6D55"/>
    <w:rsid w:val="00400866"/>
    <w:rsid w:val="004016E6"/>
    <w:rsid w:val="00402B98"/>
    <w:rsid w:val="00403D57"/>
    <w:rsid w:val="00406164"/>
    <w:rsid w:val="00413DA6"/>
    <w:rsid w:val="00415008"/>
    <w:rsid w:val="0041608B"/>
    <w:rsid w:val="0042179F"/>
    <w:rsid w:val="00421B18"/>
    <w:rsid w:val="00422768"/>
    <w:rsid w:val="00424D64"/>
    <w:rsid w:val="0042576F"/>
    <w:rsid w:val="00425A44"/>
    <w:rsid w:val="00426106"/>
    <w:rsid w:val="00430F3D"/>
    <w:rsid w:val="0043151B"/>
    <w:rsid w:val="00432BAD"/>
    <w:rsid w:val="00432FE6"/>
    <w:rsid w:val="004348F3"/>
    <w:rsid w:val="0044022D"/>
    <w:rsid w:val="004408FB"/>
    <w:rsid w:val="0044168F"/>
    <w:rsid w:val="00443D54"/>
    <w:rsid w:val="0045102A"/>
    <w:rsid w:val="004527EB"/>
    <w:rsid w:val="004540F5"/>
    <w:rsid w:val="00461445"/>
    <w:rsid w:val="004655DB"/>
    <w:rsid w:val="00465CAC"/>
    <w:rsid w:val="0046728C"/>
    <w:rsid w:val="00470F09"/>
    <w:rsid w:val="00472749"/>
    <w:rsid w:val="00472EE0"/>
    <w:rsid w:val="00474C89"/>
    <w:rsid w:val="004759DB"/>
    <w:rsid w:val="00475A8E"/>
    <w:rsid w:val="00476817"/>
    <w:rsid w:val="004819BE"/>
    <w:rsid w:val="00481C52"/>
    <w:rsid w:val="0048590D"/>
    <w:rsid w:val="00486572"/>
    <w:rsid w:val="00490D3E"/>
    <w:rsid w:val="0049173F"/>
    <w:rsid w:val="00492325"/>
    <w:rsid w:val="0049266C"/>
    <w:rsid w:val="004928A1"/>
    <w:rsid w:val="0049314C"/>
    <w:rsid w:val="004A0742"/>
    <w:rsid w:val="004A168A"/>
    <w:rsid w:val="004A1BB1"/>
    <w:rsid w:val="004A30AD"/>
    <w:rsid w:val="004B014F"/>
    <w:rsid w:val="004B0B87"/>
    <w:rsid w:val="004B125C"/>
    <w:rsid w:val="004B132A"/>
    <w:rsid w:val="004B2B73"/>
    <w:rsid w:val="004B450C"/>
    <w:rsid w:val="004B6F03"/>
    <w:rsid w:val="004C5A36"/>
    <w:rsid w:val="004C608E"/>
    <w:rsid w:val="004D753F"/>
    <w:rsid w:val="004D7DB0"/>
    <w:rsid w:val="004E06B4"/>
    <w:rsid w:val="004E258E"/>
    <w:rsid w:val="004E28F6"/>
    <w:rsid w:val="004F07FC"/>
    <w:rsid w:val="004F0E71"/>
    <w:rsid w:val="004F2511"/>
    <w:rsid w:val="004F4BED"/>
    <w:rsid w:val="004F5FC9"/>
    <w:rsid w:val="004F62A1"/>
    <w:rsid w:val="004F690F"/>
    <w:rsid w:val="004F788C"/>
    <w:rsid w:val="0050040B"/>
    <w:rsid w:val="00501688"/>
    <w:rsid w:val="00501DB4"/>
    <w:rsid w:val="0050215D"/>
    <w:rsid w:val="00503A45"/>
    <w:rsid w:val="00505F60"/>
    <w:rsid w:val="005072C3"/>
    <w:rsid w:val="00507895"/>
    <w:rsid w:val="00510064"/>
    <w:rsid w:val="00514389"/>
    <w:rsid w:val="00514FC1"/>
    <w:rsid w:val="005241C6"/>
    <w:rsid w:val="00525572"/>
    <w:rsid w:val="00525D46"/>
    <w:rsid w:val="00527FDA"/>
    <w:rsid w:val="00530867"/>
    <w:rsid w:val="00530C98"/>
    <w:rsid w:val="0053441D"/>
    <w:rsid w:val="00534FEB"/>
    <w:rsid w:val="00540E92"/>
    <w:rsid w:val="00541040"/>
    <w:rsid w:val="00541446"/>
    <w:rsid w:val="005420EE"/>
    <w:rsid w:val="00545667"/>
    <w:rsid w:val="00547874"/>
    <w:rsid w:val="005507D3"/>
    <w:rsid w:val="00551FCC"/>
    <w:rsid w:val="0055224A"/>
    <w:rsid w:val="00553341"/>
    <w:rsid w:val="00555752"/>
    <w:rsid w:val="005600AF"/>
    <w:rsid w:val="00560963"/>
    <w:rsid w:val="00561E47"/>
    <w:rsid w:val="00561F05"/>
    <w:rsid w:val="00570E85"/>
    <w:rsid w:val="005716A6"/>
    <w:rsid w:val="00574085"/>
    <w:rsid w:val="0057518A"/>
    <w:rsid w:val="00576B99"/>
    <w:rsid w:val="00580D2E"/>
    <w:rsid w:val="00581022"/>
    <w:rsid w:val="00583051"/>
    <w:rsid w:val="00583323"/>
    <w:rsid w:val="005847C6"/>
    <w:rsid w:val="005848A9"/>
    <w:rsid w:val="005855AE"/>
    <w:rsid w:val="0058667C"/>
    <w:rsid w:val="00594FB8"/>
    <w:rsid w:val="00595622"/>
    <w:rsid w:val="005A1138"/>
    <w:rsid w:val="005A4800"/>
    <w:rsid w:val="005A4C07"/>
    <w:rsid w:val="005A5F1B"/>
    <w:rsid w:val="005B3545"/>
    <w:rsid w:val="005B5895"/>
    <w:rsid w:val="005B6853"/>
    <w:rsid w:val="005C353B"/>
    <w:rsid w:val="005C4A16"/>
    <w:rsid w:val="005C5035"/>
    <w:rsid w:val="005C5E46"/>
    <w:rsid w:val="005D0646"/>
    <w:rsid w:val="005D1FF6"/>
    <w:rsid w:val="005D24BA"/>
    <w:rsid w:val="005D37D1"/>
    <w:rsid w:val="005D5FC7"/>
    <w:rsid w:val="005D67F2"/>
    <w:rsid w:val="005E0151"/>
    <w:rsid w:val="005E23FE"/>
    <w:rsid w:val="005E2A0D"/>
    <w:rsid w:val="005E528B"/>
    <w:rsid w:val="005E6DB9"/>
    <w:rsid w:val="005F0282"/>
    <w:rsid w:val="005F4B52"/>
    <w:rsid w:val="005F5323"/>
    <w:rsid w:val="005F597F"/>
    <w:rsid w:val="00605B75"/>
    <w:rsid w:val="00606A6E"/>
    <w:rsid w:val="00611B05"/>
    <w:rsid w:val="0061323E"/>
    <w:rsid w:val="00613B82"/>
    <w:rsid w:val="00614FCE"/>
    <w:rsid w:val="0061547F"/>
    <w:rsid w:val="00616750"/>
    <w:rsid w:val="00620A09"/>
    <w:rsid w:val="00620AE2"/>
    <w:rsid w:val="00620EE3"/>
    <w:rsid w:val="006220FC"/>
    <w:rsid w:val="0062261A"/>
    <w:rsid w:val="006238EC"/>
    <w:rsid w:val="00624033"/>
    <w:rsid w:val="00624894"/>
    <w:rsid w:val="00624BB8"/>
    <w:rsid w:val="006268D4"/>
    <w:rsid w:val="00626C05"/>
    <w:rsid w:val="00627782"/>
    <w:rsid w:val="00627EE0"/>
    <w:rsid w:val="00632B78"/>
    <w:rsid w:val="006340A3"/>
    <w:rsid w:val="00640FDF"/>
    <w:rsid w:val="00641C15"/>
    <w:rsid w:val="0064396E"/>
    <w:rsid w:val="00645FC2"/>
    <w:rsid w:val="006503E7"/>
    <w:rsid w:val="006508FC"/>
    <w:rsid w:val="00652E08"/>
    <w:rsid w:val="00653D20"/>
    <w:rsid w:val="00653EF6"/>
    <w:rsid w:val="00653F4B"/>
    <w:rsid w:val="00657A90"/>
    <w:rsid w:val="006601DD"/>
    <w:rsid w:val="00660284"/>
    <w:rsid w:val="00662077"/>
    <w:rsid w:val="0066639F"/>
    <w:rsid w:val="00666464"/>
    <w:rsid w:val="00667859"/>
    <w:rsid w:val="00673870"/>
    <w:rsid w:val="006741DF"/>
    <w:rsid w:val="00674D82"/>
    <w:rsid w:val="00677BFB"/>
    <w:rsid w:val="00683A92"/>
    <w:rsid w:val="00683C52"/>
    <w:rsid w:val="00683C55"/>
    <w:rsid w:val="00684868"/>
    <w:rsid w:val="00685423"/>
    <w:rsid w:val="00685553"/>
    <w:rsid w:val="00687403"/>
    <w:rsid w:val="0069172E"/>
    <w:rsid w:val="0069323D"/>
    <w:rsid w:val="00694FD9"/>
    <w:rsid w:val="0069520F"/>
    <w:rsid w:val="0069566E"/>
    <w:rsid w:val="00695D19"/>
    <w:rsid w:val="00697D77"/>
    <w:rsid w:val="006A0178"/>
    <w:rsid w:val="006A0E53"/>
    <w:rsid w:val="006A2D18"/>
    <w:rsid w:val="006A3835"/>
    <w:rsid w:val="006A3967"/>
    <w:rsid w:val="006A4C6F"/>
    <w:rsid w:val="006A69C6"/>
    <w:rsid w:val="006B0BBC"/>
    <w:rsid w:val="006B1EEC"/>
    <w:rsid w:val="006B47DD"/>
    <w:rsid w:val="006B5851"/>
    <w:rsid w:val="006B71AC"/>
    <w:rsid w:val="006C0667"/>
    <w:rsid w:val="006C191B"/>
    <w:rsid w:val="006C3A6E"/>
    <w:rsid w:val="006C3B14"/>
    <w:rsid w:val="006C48BA"/>
    <w:rsid w:val="006C7BE9"/>
    <w:rsid w:val="006D08A0"/>
    <w:rsid w:val="006D16DC"/>
    <w:rsid w:val="006D1D08"/>
    <w:rsid w:val="006D2406"/>
    <w:rsid w:val="006D41DE"/>
    <w:rsid w:val="006D4E6F"/>
    <w:rsid w:val="006D5C53"/>
    <w:rsid w:val="006D6645"/>
    <w:rsid w:val="006D7AC8"/>
    <w:rsid w:val="006E1965"/>
    <w:rsid w:val="006E23A2"/>
    <w:rsid w:val="006E527E"/>
    <w:rsid w:val="006E5773"/>
    <w:rsid w:val="006E5F47"/>
    <w:rsid w:val="006E6005"/>
    <w:rsid w:val="006F066B"/>
    <w:rsid w:val="006F44F4"/>
    <w:rsid w:val="006F4ABA"/>
    <w:rsid w:val="0070204B"/>
    <w:rsid w:val="00702D1F"/>
    <w:rsid w:val="00703DD6"/>
    <w:rsid w:val="007073BE"/>
    <w:rsid w:val="00715FE9"/>
    <w:rsid w:val="007201A5"/>
    <w:rsid w:val="00720687"/>
    <w:rsid w:val="00720974"/>
    <w:rsid w:val="0072401B"/>
    <w:rsid w:val="007252CA"/>
    <w:rsid w:val="007278F1"/>
    <w:rsid w:val="00731476"/>
    <w:rsid w:val="00735CE7"/>
    <w:rsid w:val="00735D79"/>
    <w:rsid w:val="00735F2F"/>
    <w:rsid w:val="00741C2E"/>
    <w:rsid w:val="00743037"/>
    <w:rsid w:val="007455C8"/>
    <w:rsid w:val="00751F08"/>
    <w:rsid w:val="00752C1F"/>
    <w:rsid w:val="00754476"/>
    <w:rsid w:val="00754597"/>
    <w:rsid w:val="00756AF2"/>
    <w:rsid w:val="0075769A"/>
    <w:rsid w:val="0076210F"/>
    <w:rsid w:val="007622BB"/>
    <w:rsid w:val="007622EC"/>
    <w:rsid w:val="00762D72"/>
    <w:rsid w:val="00763426"/>
    <w:rsid w:val="0076491C"/>
    <w:rsid w:val="00764B46"/>
    <w:rsid w:val="007716A5"/>
    <w:rsid w:val="00771C2A"/>
    <w:rsid w:val="007735AB"/>
    <w:rsid w:val="00775014"/>
    <w:rsid w:val="007754B5"/>
    <w:rsid w:val="00775F17"/>
    <w:rsid w:val="00777706"/>
    <w:rsid w:val="0078155A"/>
    <w:rsid w:val="007829DA"/>
    <w:rsid w:val="00782A12"/>
    <w:rsid w:val="00784730"/>
    <w:rsid w:val="007853DB"/>
    <w:rsid w:val="00786D02"/>
    <w:rsid w:val="00786DC5"/>
    <w:rsid w:val="0079045E"/>
    <w:rsid w:val="007904A4"/>
    <w:rsid w:val="007913BA"/>
    <w:rsid w:val="007921DA"/>
    <w:rsid w:val="00792968"/>
    <w:rsid w:val="0079377A"/>
    <w:rsid w:val="00795576"/>
    <w:rsid w:val="0079777B"/>
    <w:rsid w:val="007A034C"/>
    <w:rsid w:val="007A0FDC"/>
    <w:rsid w:val="007A1715"/>
    <w:rsid w:val="007A1BBE"/>
    <w:rsid w:val="007A290D"/>
    <w:rsid w:val="007A3B9E"/>
    <w:rsid w:val="007A5064"/>
    <w:rsid w:val="007A62E3"/>
    <w:rsid w:val="007B06C5"/>
    <w:rsid w:val="007B1140"/>
    <w:rsid w:val="007B2AE1"/>
    <w:rsid w:val="007B3038"/>
    <w:rsid w:val="007B3B23"/>
    <w:rsid w:val="007B45BE"/>
    <w:rsid w:val="007B6F4A"/>
    <w:rsid w:val="007C3009"/>
    <w:rsid w:val="007C3D87"/>
    <w:rsid w:val="007C4974"/>
    <w:rsid w:val="007C67B7"/>
    <w:rsid w:val="007D0C6B"/>
    <w:rsid w:val="007D186B"/>
    <w:rsid w:val="007D25CC"/>
    <w:rsid w:val="007D72BD"/>
    <w:rsid w:val="007D7C6F"/>
    <w:rsid w:val="007D7D92"/>
    <w:rsid w:val="007E07D9"/>
    <w:rsid w:val="007E1EA0"/>
    <w:rsid w:val="007E2330"/>
    <w:rsid w:val="007E282C"/>
    <w:rsid w:val="007E5073"/>
    <w:rsid w:val="007F2532"/>
    <w:rsid w:val="007F47BC"/>
    <w:rsid w:val="007F7A6C"/>
    <w:rsid w:val="0080271C"/>
    <w:rsid w:val="00804A78"/>
    <w:rsid w:val="008064A6"/>
    <w:rsid w:val="00810CEE"/>
    <w:rsid w:val="00813282"/>
    <w:rsid w:val="00813ADB"/>
    <w:rsid w:val="0081471C"/>
    <w:rsid w:val="00814F9B"/>
    <w:rsid w:val="00815E7F"/>
    <w:rsid w:val="0081646D"/>
    <w:rsid w:val="00817186"/>
    <w:rsid w:val="00827089"/>
    <w:rsid w:val="00830065"/>
    <w:rsid w:val="00835518"/>
    <w:rsid w:val="008362B5"/>
    <w:rsid w:val="00836E1C"/>
    <w:rsid w:val="00842403"/>
    <w:rsid w:val="0084395B"/>
    <w:rsid w:val="008443DB"/>
    <w:rsid w:val="00844D12"/>
    <w:rsid w:val="008454D3"/>
    <w:rsid w:val="00845A2A"/>
    <w:rsid w:val="00847161"/>
    <w:rsid w:val="00851FE7"/>
    <w:rsid w:val="008523A0"/>
    <w:rsid w:val="00852694"/>
    <w:rsid w:val="00854E3C"/>
    <w:rsid w:val="00855CD3"/>
    <w:rsid w:val="00855D7C"/>
    <w:rsid w:val="00855EC9"/>
    <w:rsid w:val="00856C2C"/>
    <w:rsid w:val="00857C91"/>
    <w:rsid w:val="00857FE2"/>
    <w:rsid w:val="0086073A"/>
    <w:rsid w:val="00861106"/>
    <w:rsid w:val="00861257"/>
    <w:rsid w:val="00862EB9"/>
    <w:rsid w:val="008651AF"/>
    <w:rsid w:val="0086599B"/>
    <w:rsid w:val="008727EC"/>
    <w:rsid w:val="008772D3"/>
    <w:rsid w:val="00880641"/>
    <w:rsid w:val="008810B1"/>
    <w:rsid w:val="00881617"/>
    <w:rsid w:val="008820EE"/>
    <w:rsid w:val="00884DDA"/>
    <w:rsid w:val="00884EED"/>
    <w:rsid w:val="008860DE"/>
    <w:rsid w:val="00887D08"/>
    <w:rsid w:val="0089114A"/>
    <w:rsid w:val="008917BA"/>
    <w:rsid w:val="00894BDF"/>
    <w:rsid w:val="00895027"/>
    <w:rsid w:val="008A5268"/>
    <w:rsid w:val="008A6202"/>
    <w:rsid w:val="008B0009"/>
    <w:rsid w:val="008B0345"/>
    <w:rsid w:val="008B1BD4"/>
    <w:rsid w:val="008B2853"/>
    <w:rsid w:val="008B345A"/>
    <w:rsid w:val="008B4E23"/>
    <w:rsid w:val="008B648A"/>
    <w:rsid w:val="008B67FF"/>
    <w:rsid w:val="008B724E"/>
    <w:rsid w:val="008C0F46"/>
    <w:rsid w:val="008C126A"/>
    <w:rsid w:val="008C1493"/>
    <w:rsid w:val="008C42FC"/>
    <w:rsid w:val="008C6259"/>
    <w:rsid w:val="008C78F7"/>
    <w:rsid w:val="008C7C0F"/>
    <w:rsid w:val="008D073C"/>
    <w:rsid w:val="008D17DA"/>
    <w:rsid w:val="008D231F"/>
    <w:rsid w:val="008D686C"/>
    <w:rsid w:val="008D6D15"/>
    <w:rsid w:val="008D73C6"/>
    <w:rsid w:val="008D7BC5"/>
    <w:rsid w:val="008E0912"/>
    <w:rsid w:val="008E1A0E"/>
    <w:rsid w:val="008E1E29"/>
    <w:rsid w:val="008E31B0"/>
    <w:rsid w:val="008E325D"/>
    <w:rsid w:val="008E528E"/>
    <w:rsid w:val="008E6736"/>
    <w:rsid w:val="008E72EE"/>
    <w:rsid w:val="008F15DC"/>
    <w:rsid w:val="008F21C2"/>
    <w:rsid w:val="008F2AAB"/>
    <w:rsid w:val="008F34EA"/>
    <w:rsid w:val="008F6A7F"/>
    <w:rsid w:val="008F756C"/>
    <w:rsid w:val="008F76B5"/>
    <w:rsid w:val="008F7F0B"/>
    <w:rsid w:val="00901A11"/>
    <w:rsid w:val="00903D87"/>
    <w:rsid w:val="009046AD"/>
    <w:rsid w:val="00904C98"/>
    <w:rsid w:val="00913FF5"/>
    <w:rsid w:val="00914B65"/>
    <w:rsid w:val="00914CAC"/>
    <w:rsid w:val="0091529D"/>
    <w:rsid w:val="00915FAD"/>
    <w:rsid w:val="00917054"/>
    <w:rsid w:val="00921809"/>
    <w:rsid w:val="00922801"/>
    <w:rsid w:val="0092329F"/>
    <w:rsid w:val="00925F15"/>
    <w:rsid w:val="009261F0"/>
    <w:rsid w:val="0093167F"/>
    <w:rsid w:val="00931740"/>
    <w:rsid w:val="009348FE"/>
    <w:rsid w:val="00934D66"/>
    <w:rsid w:val="00934DB4"/>
    <w:rsid w:val="00935576"/>
    <w:rsid w:val="00943EF4"/>
    <w:rsid w:val="00944B95"/>
    <w:rsid w:val="00944EA4"/>
    <w:rsid w:val="009468D3"/>
    <w:rsid w:val="009469A8"/>
    <w:rsid w:val="00947F6D"/>
    <w:rsid w:val="00951DEE"/>
    <w:rsid w:val="00953BD2"/>
    <w:rsid w:val="009543DB"/>
    <w:rsid w:val="00955D57"/>
    <w:rsid w:val="009579D0"/>
    <w:rsid w:val="00957E6C"/>
    <w:rsid w:val="00961073"/>
    <w:rsid w:val="0096336F"/>
    <w:rsid w:val="00966291"/>
    <w:rsid w:val="009667CF"/>
    <w:rsid w:val="0096719A"/>
    <w:rsid w:val="009801A3"/>
    <w:rsid w:val="00980E72"/>
    <w:rsid w:val="009819FA"/>
    <w:rsid w:val="00985D0A"/>
    <w:rsid w:val="00986B72"/>
    <w:rsid w:val="00995252"/>
    <w:rsid w:val="00996E0D"/>
    <w:rsid w:val="009A0021"/>
    <w:rsid w:val="009A0D6F"/>
    <w:rsid w:val="009A5E84"/>
    <w:rsid w:val="009B0C22"/>
    <w:rsid w:val="009B611C"/>
    <w:rsid w:val="009B6837"/>
    <w:rsid w:val="009C53FD"/>
    <w:rsid w:val="009C6EB3"/>
    <w:rsid w:val="009D1094"/>
    <w:rsid w:val="009D2661"/>
    <w:rsid w:val="009E0E88"/>
    <w:rsid w:val="009E206B"/>
    <w:rsid w:val="009E2C9C"/>
    <w:rsid w:val="009E2CC0"/>
    <w:rsid w:val="009E33BE"/>
    <w:rsid w:val="009E478F"/>
    <w:rsid w:val="009F54AF"/>
    <w:rsid w:val="009F61CE"/>
    <w:rsid w:val="00A02424"/>
    <w:rsid w:val="00A037F6"/>
    <w:rsid w:val="00A1030C"/>
    <w:rsid w:val="00A132C0"/>
    <w:rsid w:val="00A20FF9"/>
    <w:rsid w:val="00A21144"/>
    <w:rsid w:val="00A23F34"/>
    <w:rsid w:val="00A24B25"/>
    <w:rsid w:val="00A251EC"/>
    <w:rsid w:val="00A252E0"/>
    <w:rsid w:val="00A277CF"/>
    <w:rsid w:val="00A31317"/>
    <w:rsid w:val="00A34D23"/>
    <w:rsid w:val="00A361B9"/>
    <w:rsid w:val="00A37282"/>
    <w:rsid w:val="00A409FC"/>
    <w:rsid w:val="00A430A6"/>
    <w:rsid w:val="00A44E1A"/>
    <w:rsid w:val="00A45789"/>
    <w:rsid w:val="00A46C7D"/>
    <w:rsid w:val="00A47968"/>
    <w:rsid w:val="00A5691E"/>
    <w:rsid w:val="00A60432"/>
    <w:rsid w:val="00A60D29"/>
    <w:rsid w:val="00A63E04"/>
    <w:rsid w:val="00A65DED"/>
    <w:rsid w:val="00A66612"/>
    <w:rsid w:val="00A736D6"/>
    <w:rsid w:val="00A802A0"/>
    <w:rsid w:val="00A80F52"/>
    <w:rsid w:val="00A82806"/>
    <w:rsid w:val="00A86D51"/>
    <w:rsid w:val="00A90BD1"/>
    <w:rsid w:val="00A91447"/>
    <w:rsid w:val="00A9173B"/>
    <w:rsid w:val="00A93A61"/>
    <w:rsid w:val="00A94D58"/>
    <w:rsid w:val="00AA016C"/>
    <w:rsid w:val="00AA08BE"/>
    <w:rsid w:val="00AA3E90"/>
    <w:rsid w:val="00AA4BA1"/>
    <w:rsid w:val="00AB0EE1"/>
    <w:rsid w:val="00AB28B9"/>
    <w:rsid w:val="00AB33E4"/>
    <w:rsid w:val="00AB51F6"/>
    <w:rsid w:val="00AC1C22"/>
    <w:rsid w:val="00AC2286"/>
    <w:rsid w:val="00AC2FFC"/>
    <w:rsid w:val="00AC5F30"/>
    <w:rsid w:val="00AC7C46"/>
    <w:rsid w:val="00AD0622"/>
    <w:rsid w:val="00AD2E15"/>
    <w:rsid w:val="00AD4D7B"/>
    <w:rsid w:val="00AD70F3"/>
    <w:rsid w:val="00AD75D4"/>
    <w:rsid w:val="00AE3F84"/>
    <w:rsid w:val="00AE4378"/>
    <w:rsid w:val="00AE76F1"/>
    <w:rsid w:val="00AE7EF3"/>
    <w:rsid w:val="00AF28DB"/>
    <w:rsid w:val="00AF3B9C"/>
    <w:rsid w:val="00AF4C2B"/>
    <w:rsid w:val="00B011CA"/>
    <w:rsid w:val="00B05783"/>
    <w:rsid w:val="00B12DC1"/>
    <w:rsid w:val="00B140DD"/>
    <w:rsid w:val="00B14C6C"/>
    <w:rsid w:val="00B16086"/>
    <w:rsid w:val="00B1762E"/>
    <w:rsid w:val="00B20FBF"/>
    <w:rsid w:val="00B26173"/>
    <w:rsid w:val="00B27771"/>
    <w:rsid w:val="00B330A2"/>
    <w:rsid w:val="00B334EE"/>
    <w:rsid w:val="00B424BB"/>
    <w:rsid w:val="00B42E20"/>
    <w:rsid w:val="00B43177"/>
    <w:rsid w:val="00B45601"/>
    <w:rsid w:val="00B458A9"/>
    <w:rsid w:val="00B5284D"/>
    <w:rsid w:val="00B53B1C"/>
    <w:rsid w:val="00B53B78"/>
    <w:rsid w:val="00B618BA"/>
    <w:rsid w:val="00B63029"/>
    <w:rsid w:val="00B63B14"/>
    <w:rsid w:val="00B6436C"/>
    <w:rsid w:val="00B665F9"/>
    <w:rsid w:val="00B66CB2"/>
    <w:rsid w:val="00B71261"/>
    <w:rsid w:val="00B72558"/>
    <w:rsid w:val="00B72C33"/>
    <w:rsid w:val="00B85039"/>
    <w:rsid w:val="00B9058A"/>
    <w:rsid w:val="00B90FD6"/>
    <w:rsid w:val="00B9193E"/>
    <w:rsid w:val="00B92BA9"/>
    <w:rsid w:val="00B96804"/>
    <w:rsid w:val="00B96A7D"/>
    <w:rsid w:val="00B96E87"/>
    <w:rsid w:val="00B9718F"/>
    <w:rsid w:val="00BA2F29"/>
    <w:rsid w:val="00BA47F4"/>
    <w:rsid w:val="00BA62DC"/>
    <w:rsid w:val="00BA6A62"/>
    <w:rsid w:val="00BB55DA"/>
    <w:rsid w:val="00BB7705"/>
    <w:rsid w:val="00BC4385"/>
    <w:rsid w:val="00BC49FD"/>
    <w:rsid w:val="00BD161C"/>
    <w:rsid w:val="00BD2A5E"/>
    <w:rsid w:val="00BD40B4"/>
    <w:rsid w:val="00BD4593"/>
    <w:rsid w:val="00BD7310"/>
    <w:rsid w:val="00BE02F2"/>
    <w:rsid w:val="00BE2E16"/>
    <w:rsid w:val="00BE7397"/>
    <w:rsid w:val="00BF1071"/>
    <w:rsid w:val="00BF456B"/>
    <w:rsid w:val="00BF4FA8"/>
    <w:rsid w:val="00BF5269"/>
    <w:rsid w:val="00BF6634"/>
    <w:rsid w:val="00BF6DDD"/>
    <w:rsid w:val="00C01898"/>
    <w:rsid w:val="00C048C8"/>
    <w:rsid w:val="00C07EBA"/>
    <w:rsid w:val="00C13A56"/>
    <w:rsid w:val="00C16640"/>
    <w:rsid w:val="00C17FB5"/>
    <w:rsid w:val="00C20768"/>
    <w:rsid w:val="00C23616"/>
    <w:rsid w:val="00C23819"/>
    <w:rsid w:val="00C272C6"/>
    <w:rsid w:val="00C30650"/>
    <w:rsid w:val="00C3477A"/>
    <w:rsid w:val="00C40E48"/>
    <w:rsid w:val="00C411BF"/>
    <w:rsid w:val="00C42C30"/>
    <w:rsid w:val="00C43087"/>
    <w:rsid w:val="00C44A66"/>
    <w:rsid w:val="00C44F5E"/>
    <w:rsid w:val="00C45024"/>
    <w:rsid w:val="00C47372"/>
    <w:rsid w:val="00C47670"/>
    <w:rsid w:val="00C54884"/>
    <w:rsid w:val="00C550D7"/>
    <w:rsid w:val="00C560A2"/>
    <w:rsid w:val="00C5650E"/>
    <w:rsid w:val="00C56D02"/>
    <w:rsid w:val="00C60D6F"/>
    <w:rsid w:val="00C63117"/>
    <w:rsid w:val="00C64875"/>
    <w:rsid w:val="00C661E1"/>
    <w:rsid w:val="00C66287"/>
    <w:rsid w:val="00C70EA5"/>
    <w:rsid w:val="00C70F4D"/>
    <w:rsid w:val="00C71602"/>
    <w:rsid w:val="00C71F65"/>
    <w:rsid w:val="00C721DA"/>
    <w:rsid w:val="00C73CE6"/>
    <w:rsid w:val="00C74123"/>
    <w:rsid w:val="00C74360"/>
    <w:rsid w:val="00C775A0"/>
    <w:rsid w:val="00C80776"/>
    <w:rsid w:val="00C81A2C"/>
    <w:rsid w:val="00C83571"/>
    <w:rsid w:val="00C837C8"/>
    <w:rsid w:val="00C85E70"/>
    <w:rsid w:val="00C87A8C"/>
    <w:rsid w:val="00C9147D"/>
    <w:rsid w:val="00C921C5"/>
    <w:rsid w:val="00C94143"/>
    <w:rsid w:val="00C954C3"/>
    <w:rsid w:val="00C9726C"/>
    <w:rsid w:val="00CA474D"/>
    <w:rsid w:val="00CA5D5F"/>
    <w:rsid w:val="00CA602B"/>
    <w:rsid w:val="00CA776D"/>
    <w:rsid w:val="00CA7B63"/>
    <w:rsid w:val="00CA7D0F"/>
    <w:rsid w:val="00CB4619"/>
    <w:rsid w:val="00CC25EC"/>
    <w:rsid w:val="00CC3A4F"/>
    <w:rsid w:val="00CC7CB2"/>
    <w:rsid w:val="00CD2C7C"/>
    <w:rsid w:val="00CD59E4"/>
    <w:rsid w:val="00CD6301"/>
    <w:rsid w:val="00CE0505"/>
    <w:rsid w:val="00CF1415"/>
    <w:rsid w:val="00CF2F98"/>
    <w:rsid w:val="00CF3FCA"/>
    <w:rsid w:val="00CF52AC"/>
    <w:rsid w:val="00CF5D23"/>
    <w:rsid w:val="00CF630D"/>
    <w:rsid w:val="00D00EEB"/>
    <w:rsid w:val="00D04A49"/>
    <w:rsid w:val="00D04DFD"/>
    <w:rsid w:val="00D06F11"/>
    <w:rsid w:val="00D0782C"/>
    <w:rsid w:val="00D106BE"/>
    <w:rsid w:val="00D137E8"/>
    <w:rsid w:val="00D15D23"/>
    <w:rsid w:val="00D161DC"/>
    <w:rsid w:val="00D16A20"/>
    <w:rsid w:val="00D16D50"/>
    <w:rsid w:val="00D17E01"/>
    <w:rsid w:val="00D20448"/>
    <w:rsid w:val="00D20984"/>
    <w:rsid w:val="00D22014"/>
    <w:rsid w:val="00D231BC"/>
    <w:rsid w:val="00D322C5"/>
    <w:rsid w:val="00D3259D"/>
    <w:rsid w:val="00D33486"/>
    <w:rsid w:val="00D40A40"/>
    <w:rsid w:val="00D41245"/>
    <w:rsid w:val="00D42A6E"/>
    <w:rsid w:val="00D4464E"/>
    <w:rsid w:val="00D4569F"/>
    <w:rsid w:val="00D45BDA"/>
    <w:rsid w:val="00D50154"/>
    <w:rsid w:val="00D546F8"/>
    <w:rsid w:val="00D54E9E"/>
    <w:rsid w:val="00D57F83"/>
    <w:rsid w:val="00D60E73"/>
    <w:rsid w:val="00D6216D"/>
    <w:rsid w:val="00D63049"/>
    <w:rsid w:val="00D63674"/>
    <w:rsid w:val="00D64D1D"/>
    <w:rsid w:val="00D665D7"/>
    <w:rsid w:val="00D7171C"/>
    <w:rsid w:val="00D750CF"/>
    <w:rsid w:val="00D7664B"/>
    <w:rsid w:val="00D8018B"/>
    <w:rsid w:val="00D821C3"/>
    <w:rsid w:val="00D82701"/>
    <w:rsid w:val="00DA016D"/>
    <w:rsid w:val="00DA0A67"/>
    <w:rsid w:val="00DA286D"/>
    <w:rsid w:val="00DA49D9"/>
    <w:rsid w:val="00DA7346"/>
    <w:rsid w:val="00DB05D8"/>
    <w:rsid w:val="00DB1D4B"/>
    <w:rsid w:val="00DB3251"/>
    <w:rsid w:val="00DB3907"/>
    <w:rsid w:val="00DC075C"/>
    <w:rsid w:val="00DC12B3"/>
    <w:rsid w:val="00DC49D6"/>
    <w:rsid w:val="00DC5015"/>
    <w:rsid w:val="00DC65CE"/>
    <w:rsid w:val="00DC79BD"/>
    <w:rsid w:val="00DD2B6B"/>
    <w:rsid w:val="00DD2BD7"/>
    <w:rsid w:val="00DD2FA0"/>
    <w:rsid w:val="00DD4283"/>
    <w:rsid w:val="00DD50D8"/>
    <w:rsid w:val="00DD51F0"/>
    <w:rsid w:val="00DD5EB7"/>
    <w:rsid w:val="00DD6BA6"/>
    <w:rsid w:val="00DD72DB"/>
    <w:rsid w:val="00DE1BED"/>
    <w:rsid w:val="00DE60B0"/>
    <w:rsid w:val="00DF1091"/>
    <w:rsid w:val="00DF2AFD"/>
    <w:rsid w:val="00DF2F69"/>
    <w:rsid w:val="00DF48DF"/>
    <w:rsid w:val="00DF48E0"/>
    <w:rsid w:val="00DF7598"/>
    <w:rsid w:val="00E0106A"/>
    <w:rsid w:val="00E014BF"/>
    <w:rsid w:val="00E03956"/>
    <w:rsid w:val="00E0693F"/>
    <w:rsid w:val="00E10AD9"/>
    <w:rsid w:val="00E1659B"/>
    <w:rsid w:val="00E16E94"/>
    <w:rsid w:val="00E17112"/>
    <w:rsid w:val="00E209AB"/>
    <w:rsid w:val="00E21CF5"/>
    <w:rsid w:val="00E264CF"/>
    <w:rsid w:val="00E267DA"/>
    <w:rsid w:val="00E2732C"/>
    <w:rsid w:val="00E3022D"/>
    <w:rsid w:val="00E30CE1"/>
    <w:rsid w:val="00E328C1"/>
    <w:rsid w:val="00E33096"/>
    <w:rsid w:val="00E33F42"/>
    <w:rsid w:val="00E3466B"/>
    <w:rsid w:val="00E355F8"/>
    <w:rsid w:val="00E3573F"/>
    <w:rsid w:val="00E45E2B"/>
    <w:rsid w:val="00E471C1"/>
    <w:rsid w:val="00E5043B"/>
    <w:rsid w:val="00E576F9"/>
    <w:rsid w:val="00E57F5F"/>
    <w:rsid w:val="00E64DA7"/>
    <w:rsid w:val="00E70FCA"/>
    <w:rsid w:val="00E7297E"/>
    <w:rsid w:val="00E7334A"/>
    <w:rsid w:val="00E7628B"/>
    <w:rsid w:val="00E807B3"/>
    <w:rsid w:val="00E8166B"/>
    <w:rsid w:val="00E81720"/>
    <w:rsid w:val="00E84C1D"/>
    <w:rsid w:val="00E90F41"/>
    <w:rsid w:val="00E92B8D"/>
    <w:rsid w:val="00E96B3F"/>
    <w:rsid w:val="00EA6A14"/>
    <w:rsid w:val="00EA6ED5"/>
    <w:rsid w:val="00EB0A15"/>
    <w:rsid w:val="00EB0AF0"/>
    <w:rsid w:val="00EB2437"/>
    <w:rsid w:val="00EB275B"/>
    <w:rsid w:val="00EB564A"/>
    <w:rsid w:val="00EC1A07"/>
    <w:rsid w:val="00EC46F9"/>
    <w:rsid w:val="00EC525E"/>
    <w:rsid w:val="00EC70E3"/>
    <w:rsid w:val="00EC7419"/>
    <w:rsid w:val="00EC7660"/>
    <w:rsid w:val="00ED0046"/>
    <w:rsid w:val="00ED09F3"/>
    <w:rsid w:val="00ED12BC"/>
    <w:rsid w:val="00ED152F"/>
    <w:rsid w:val="00ED2E97"/>
    <w:rsid w:val="00ED2EE6"/>
    <w:rsid w:val="00ED5AE5"/>
    <w:rsid w:val="00ED7504"/>
    <w:rsid w:val="00EE0D9C"/>
    <w:rsid w:val="00EE1847"/>
    <w:rsid w:val="00EE1BF3"/>
    <w:rsid w:val="00EF01CF"/>
    <w:rsid w:val="00EF0513"/>
    <w:rsid w:val="00EF057D"/>
    <w:rsid w:val="00EF2C15"/>
    <w:rsid w:val="00EF495D"/>
    <w:rsid w:val="00EF4ABE"/>
    <w:rsid w:val="00EF67E7"/>
    <w:rsid w:val="00F001EF"/>
    <w:rsid w:val="00F05BF9"/>
    <w:rsid w:val="00F0696D"/>
    <w:rsid w:val="00F07D48"/>
    <w:rsid w:val="00F13D0F"/>
    <w:rsid w:val="00F176A1"/>
    <w:rsid w:val="00F240F2"/>
    <w:rsid w:val="00F25DBC"/>
    <w:rsid w:val="00F331DF"/>
    <w:rsid w:val="00F344DC"/>
    <w:rsid w:val="00F43033"/>
    <w:rsid w:val="00F4325A"/>
    <w:rsid w:val="00F46295"/>
    <w:rsid w:val="00F50218"/>
    <w:rsid w:val="00F506B8"/>
    <w:rsid w:val="00F530F2"/>
    <w:rsid w:val="00F60D9C"/>
    <w:rsid w:val="00F63ACA"/>
    <w:rsid w:val="00F63B05"/>
    <w:rsid w:val="00F6700D"/>
    <w:rsid w:val="00F70702"/>
    <w:rsid w:val="00F75ACA"/>
    <w:rsid w:val="00F76FDE"/>
    <w:rsid w:val="00F77495"/>
    <w:rsid w:val="00F77DB5"/>
    <w:rsid w:val="00F86166"/>
    <w:rsid w:val="00F87FAD"/>
    <w:rsid w:val="00F9167B"/>
    <w:rsid w:val="00F9367A"/>
    <w:rsid w:val="00F95AD2"/>
    <w:rsid w:val="00F96485"/>
    <w:rsid w:val="00FA2E3E"/>
    <w:rsid w:val="00FA4957"/>
    <w:rsid w:val="00FA7E4B"/>
    <w:rsid w:val="00FB5955"/>
    <w:rsid w:val="00FB6816"/>
    <w:rsid w:val="00FB7B7D"/>
    <w:rsid w:val="00FC31C9"/>
    <w:rsid w:val="00FC36F9"/>
    <w:rsid w:val="00FC3AE0"/>
    <w:rsid w:val="00FC6A7D"/>
    <w:rsid w:val="00FC743E"/>
    <w:rsid w:val="00FD081C"/>
    <w:rsid w:val="00FD0C72"/>
    <w:rsid w:val="00FD370A"/>
    <w:rsid w:val="00FD6D21"/>
    <w:rsid w:val="00FD7C61"/>
    <w:rsid w:val="00FE72C2"/>
    <w:rsid w:val="00FE780F"/>
    <w:rsid w:val="00FE79E3"/>
    <w:rsid w:val="00FF0A5A"/>
    <w:rsid w:val="00FF0DCF"/>
    <w:rsid w:val="00FF2D67"/>
    <w:rsid w:val="00FF31E9"/>
    <w:rsid w:val="00FF44EF"/>
    <w:rsid w:val="00FF4C08"/>
    <w:rsid w:val="00FF4F26"/>
    <w:rsid w:val="00FF6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5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68D4"/>
    <w:pPr>
      <w:spacing w:after="240" w:line="360" w:lineRule="auto"/>
    </w:pPr>
    <w:rPr>
      <w:sz w:val="24"/>
      <w:szCs w:val="24"/>
    </w:rPr>
  </w:style>
  <w:style w:type="paragraph" w:styleId="Heading1">
    <w:name w:val="heading 1"/>
    <w:basedOn w:val="Normal"/>
    <w:next w:val="Normal"/>
    <w:qFormat/>
    <w:rsid w:val="007B1140"/>
    <w:pPr>
      <w:keepNext/>
      <w:keepLines/>
      <w:numPr>
        <w:numId w:val="37"/>
      </w:numPr>
      <w:spacing w:before="120" w:after="120" w:line="240" w:lineRule="auto"/>
      <w:outlineLvl w:val="0"/>
    </w:pPr>
    <w:rPr>
      <w:rFonts w:ascii="Times New Roman Bold" w:hAnsi="Times New Roman Bold"/>
      <w:b/>
      <w:caps/>
      <w:kern w:val="28"/>
      <w:szCs w:val="28"/>
    </w:rPr>
  </w:style>
  <w:style w:type="paragraph" w:styleId="Heading2">
    <w:name w:val="heading 2"/>
    <w:basedOn w:val="Heading1"/>
    <w:next w:val="Normal"/>
    <w:qFormat/>
    <w:rsid w:val="007B1140"/>
    <w:pPr>
      <w:numPr>
        <w:ilvl w:val="1"/>
      </w:numPr>
      <w:outlineLvl w:val="1"/>
    </w:pPr>
  </w:style>
  <w:style w:type="paragraph" w:styleId="Heading3">
    <w:name w:val="heading 3"/>
    <w:basedOn w:val="Heading1"/>
    <w:next w:val="Normal"/>
    <w:qFormat/>
    <w:rsid w:val="007B1140"/>
    <w:pPr>
      <w:numPr>
        <w:ilvl w:val="2"/>
      </w:numPr>
      <w:outlineLvl w:val="2"/>
    </w:pPr>
    <w:rPr>
      <w:i/>
      <w:caps w:val="0"/>
    </w:rPr>
  </w:style>
  <w:style w:type="paragraph" w:styleId="Heading4">
    <w:name w:val="heading 4"/>
    <w:basedOn w:val="Heading1"/>
    <w:next w:val="Normal"/>
    <w:qFormat/>
    <w:rsid w:val="007B1140"/>
    <w:pPr>
      <w:numPr>
        <w:ilvl w:val="3"/>
      </w:numPr>
      <w:outlineLvl w:val="3"/>
    </w:pPr>
    <w:rPr>
      <w:i/>
      <w:caps w:val="0"/>
    </w:rPr>
  </w:style>
  <w:style w:type="paragraph" w:styleId="Heading5">
    <w:name w:val="heading 5"/>
    <w:basedOn w:val="Heading4"/>
    <w:next w:val="Normal"/>
    <w:qFormat/>
    <w:rsid w:val="007B1140"/>
    <w:pPr>
      <w:numPr>
        <w:ilvl w:val="4"/>
      </w:numPr>
      <w:outlineLvl w:val="4"/>
    </w:pPr>
    <w:rPr>
      <w:rFonts w:ascii="Times New Roman" w:hAnsi="Times New Roman"/>
      <w:b w:val="0"/>
    </w:rPr>
  </w:style>
  <w:style w:type="paragraph" w:styleId="Heading6">
    <w:name w:val="heading 6"/>
    <w:basedOn w:val="Heading5"/>
    <w:next w:val="Normal"/>
    <w:qFormat/>
    <w:rsid w:val="007B1140"/>
    <w:pPr>
      <w:numPr>
        <w:ilvl w:val="5"/>
      </w:numPr>
      <w:outlineLvl w:val="5"/>
    </w:pPr>
  </w:style>
  <w:style w:type="paragraph" w:styleId="Heading7">
    <w:name w:val="heading 7"/>
    <w:basedOn w:val="Heading6"/>
    <w:next w:val="Normal"/>
    <w:qFormat/>
    <w:rsid w:val="0016453C"/>
    <w:pPr>
      <w:numPr>
        <w:ilvl w:val="6"/>
      </w:numPr>
      <w:outlineLvl w:val="6"/>
    </w:pPr>
    <w:rPr>
      <w:i w:val="0"/>
      <w:u w:val="single"/>
    </w:rPr>
  </w:style>
  <w:style w:type="paragraph" w:styleId="Heading8">
    <w:name w:val="heading 8"/>
    <w:aliases w:val=" DO NOT USE2"/>
    <w:basedOn w:val="Heading7"/>
    <w:next w:val="Normal"/>
    <w:qFormat/>
    <w:rsid w:val="005E2A0D"/>
    <w:pPr>
      <w:numPr>
        <w:ilvl w:val="7"/>
      </w:numPr>
      <w:outlineLvl w:val="7"/>
    </w:pPr>
  </w:style>
  <w:style w:type="paragraph" w:styleId="Heading9">
    <w:name w:val="heading 9"/>
    <w:aliases w:val=" DO NOT USE1"/>
    <w:basedOn w:val="Heading8"/>
    <w:next w:val="Normal"/>
    <w:qFormat/>
    <w:rsid w:val="005E2A0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centred">
    <w:name w:val="text:centred"/>
    <w:basedOn w:val="Normal"/>
    <w:next w:val="Normal"/>
    <w:rsid w:val="005E2A0D"/>
    <w:pPr>
      <w:jc w:val="center"/>
    </w:pPr>
  </w:style>
  <w:style w:type="paragraph" w:customStyle="1" w:styleId="textright">
    <w:name w:val="text:right"/>
    <w:basedOn w:val="Normal"/>
    <w:next w:val="Normal"/>
    <w:rsid w:val="005E2A0D"/>
    <w:pPr>
      <w:jc w:val="right"/>
    </w:pPr>
  </w:style>
  <w:style w:type="paragraph" w:customStyle="1" w:styleId="text2col">
    <w:name w:val="text:2col"/>
    <w:basedOn w:val="Normal"/>
    <w:next w:val="Normal"/>
    <w:rsid w:val="005E2A0D"/>
    <w:pPr>
      <w:ind w:left="2880" w:hanging="2880"/>
    </w:pPr>
  </w:style>
  <w:style w:type="paragraph" w:customStyle="1" w:styleId="listalpha">
    <w:name w:val="list:alpha"/>
    <w:basedOn w:val="Normal"/>
    <w:link w:val="listalphaChar"/>
    <w:rsid w:val="005E2A0D"/>
    <w:pPr>
      <w:spacing w:after="120"/>
      <w:ind w:left="432" w:hanging="432"/>
    </w:pPr>
  </w:style>
  <w:style w:type="paragraph" w:customStyle="1" w:styleId="NoNumHead1">
    <w:name w:val="NoNum:Head1"/>
    <w:basedOn w:val="Heading1"/>
    <w:next w:val="Normal"/>
    <w:rsid w:val="005E2A0D"/>
    <w:pPr>
      <w:ind w:left="0" w:firstLine="0"/>
      <w:outlineLvl w:val="9"/>
    </w:pPr>
  </w:style>
  <w:style w:type="paragraph" w:customStyle="1" w:styleId="NoNumHead2">
    <w:name w:val="NoNum:Head2"/>
    <w:basedOn w:val="NoNumHead1"/>
    <w:next w:val="Normal"/>
    <w:rsid w:val="005E2A0D"/>
    <w:rPr>
      <w:caps w:val="0"/>
      <w:sz w:val="26"/>
    </w:rPr>
  </w:style>
  <w:style w:type="paragraph" w:customStyle="1" w:styleId="NoNumHead3">
    <w:name w:val="NoNum:Head3"/>
    <w:basedOn w:val="NoNumHead2"/>
    <w:next w:val="Normal"/>
    <w:rsid w:val="005E2A0D"/>
    <w:rPr>
      <w:sz w:val="24"/>
    </w:rPr>
  </w:style>
  <w:style w:type="paragraph" w:customStyle="1" w:styleId="NoNumHead4">
    <w:name w:val="NoNum:Head4"/>
    <w:basedOn w:val="NoNumHead3"/>
    <w:next w:val="Normal"/>
    <w:rsid w:val="005E2A0D"/>
    <w:rPr>
      <w:sz w:val="22"/>
    </w:rPr>
  </w:style>
  <w:style w:type="paragraph" w:customStyle="1" w:styleId="NoNumHead5">
    <w:name w:val="NoNum:Head5"/>
    <w:basedOn w:val="NoNumHead4"/>
    <w:next w:val="Normal"/>
    <w:rsid w:val="005E2A0D"/>
    <w:pPr>
      <w:spacing w:before="0"/>
    </w:pPr>
    <w:rPr>
      <w:i/>
    </w:rPr>
  </w:style>
  <w:style w:type="paragraph" w:customStyle="1" w:styleId="centhead">
    <w:name w:val="cent head"/>
    <w:basedOn w:val="Normal"/>
    <w:next w:val="Normal"/>
    <w:rsid w:val="005E2A0D"/>
    <w:pPr>
      <w:keepNext/>
      <w:jc w:val="center"/>
    </w:pPr>
    <w:rPr>
      <w:rFonts w:ascii="Arial" w:hAnsi="Arial"/>
      <w:b/>
      <w:sz w:val="28"/>
    </w:rPr>
  </w:style>
  <w:style w:type="paragraph" w:customStyle="1" w:styleId="centhead12">
    <w:name w:val="centhead12"/>
    <w:basedOn w:val="centhead"/>
    <w:next w:val="Normal"/>
    <w:rsid w:val="005E2A0D"/>
    <w:rPr>
      <w:sz w:val="24"/>
    </w:rPr>
  </w:style>
  <w:style w:type="paragraph" w:customStyle="1" w:styleId="lefthead">
    <w:name w:val="left head"/>
    <w:basedOn w:val="centhead"/>
    <w:next w:val="Normal"/>
    <w:rsid w:val="005E2A0D"/>
    <w:pPr>
      <w:jc w:val="left"/>
    </w:pPr>
  </w:style>
  <w:style w:type="paragraph" w:customStyle="1" w:styleId="lefthead12">
    <w:name w:val="lefthead12"/>
    <w:basedOn w:val="centhead12"/>
    <w:next w:val="Normal"/>
    <w:rsid w:val="005E2A0D"/>
    <w:pPr>
      <w:jc w:val="left"/>
    </w:pPr>
  </w:style>
  <w:style w:type="paragraph" w:customStyle="1" w:styleId="listssp">
    <w:name w:val="list:ssp"/>
    <w:basedOn w:val="Normal"/>
    <w:rsid w:val="005E2A0D"/>
    <w:pPr>
      <w:spacing w:after="0"/>
    </w:pPr>
  </w:style>
  <w:style w:type="paragraph" w:customStyle="1" w:styleId="listing">
    <w:name w:val="listing"/>
    <w:basedOn w:val="listssp"/>
    <w:rsid w:val="005E2A0D"/>
    <w:rPr>
      <w:rFonts w:ascii="Courier New" w:hAnsi="Courier New"/>
      <w:sz w:val="16"/>
    </w:rPr>
  </w:style>
  <w:style w:type="paragraph" w:customStyle="1" w:styleId="listbull">
    <w:name w:val="list:bull"/>
    <w:basedOn w:val="listalpha"/>
    <w:rsid w:val="00042660"/>
    <w:pPr>
      <w:contextualSpacing/>
    </w:pPr>
  </w:style>
  <w:style w:type="paragraph" w:customStyle="1" w:styleId="listnum0">
    <w:name w:val="list:num"/>
    <w:basedOn w:val="listalpha"/>
    <w:rsid w:val="00042660"/>
    <w:pPr>
      <w:contextualSpacing/>
    </w:pPr>
  </w:style>
  <w:style w:type="paragraph" w:customStyle="1" w:styleId="listrom">
    <w:name w:val="list:rom"/>
    <w:basedOn w:val="listalpha"/>
    <w:link w:val="listromChar"/>
    <w:rsid w:val="005E2A0D"/>
  </w:style>
  <w:style w:type="paragraph" w:styleId="Footer">
    <w:name w:val="footer"/>
    <w:basedOn w:val="Normal"/>
    <w:link w:val="FooterChar"/>
    <w:uiPriority w:val="99"/>
    <w:rsid w:val="0032399B"/>
    <w:pPr>
      <w:spacing w:before="480" w:after="0"/>
      <w:jc w:val="center"/>
    </w:pPr>
    <w:rPr>
      <w:b/>
      <w:sz w:val="22"/>
    </w:rPr>
  </w:style>
  <w:style w:type="paragraph" w:customStyle="1" w:styleId="listindent">
    <w:name w:val="list:indent"/>
    <w:basedOn w:val="Normal"/>
    <w:rsid w:val="005E2A0D"/>
    <w:pPr>
      <w:spacing w:after="120"/>
      <w:ind w:left="432"/>
    </w:pPr>
  </w:style>
  <w:style w:type="paragraph" w:styleId="Header">
    <w:name w:val="header"/>
    <w:basedOn w:val="Normal"/>
    <w:rsid w:val="0032399B"/>
    <w:pPr>
      <w:tabs>
        <w:tab w:val="right" w:pos="9000"/>
      </w:tabs>
      <w:spacing w:after="480"/>
    </w:pPr>
    <w:rPr>
      <w:b/>
    </w:rPr>
  </w:style>
  <w:style w:type="paragraph" w:customStyle="1" w:styleId="rulehead">
    <w:name w:val="rule:head"/>
    <w:basedOn w:val="Normal"/>
    <w:next w:val="Normal"/>
    <w:rsid w:val="005E2A0D"/>
    <w:pPr>
      <w:keepNext/>
      <w:pBdr>
        <w:top w:val="single" w:sz="6" w:space="1" w:color="auto"/>
        <w:between w:val="single" w:sz="6" w:space="1" w:color="auto"/>
      </w:pBdr>
      <w:spacing w:after="0"/>
    </w:pPr>
  </w:style>
  <w:style w:type="paragraph" w:customStyle="1" w:styleId="captionfigure">
    <w:name w:val="caption:figure"/>
    <w:basedOn w:val="captionequation"/>
    <w:next w:val="Normal"/>
    <w:rsid w:val="005E2A0D"/>
  </w:style>
  <w:style w:type="paragraph" w:customStyle="1" w:styleId="captionequation">
    <w:name w:val="caption:equation"/>
    <w:basedOn w:val="Normal"/>
    <w:next w:val="Normal"/>
    <w:rsid w:val="005E2A0D"/>
    <w:pPr>
      <w:keepNext/>
      <w:ind w:left="1440" w:hanging="1440"/>
    </w:pPr>
    <w:rPr>
      <w:rFonts w:ascii="Arial" w:hAnsi="Arial"/>
      <w:b/>
      <w:sz w:val="22"/>
    </w:rPr>
  </w:style>
  <w:style w:type="paragraph" w:customStyle="1" w:styleId="captionfigsumm">
    <w:name w:val="caption:figsumm"/>
    <w:basedOn w:val="captionfigure"/>
    <w:rsid w:val="005E2A0D"/>
    <w:pPr>
      <w:ind w:firstLine="0"/>
    </w:pPr>
    <w:rPr>
      <w:b w:val="0"/>
    </w:rPr>
  </w:style>
  <w:style w:type="paragraph" w:customStyle="1" w:styleId="captiontable">
    <w:name w:val="caption:table"/>
    <w:basedOn w:val="captionfigure"/>
    <w:next w:val="tabletext"/>
    <w:rsid w:val="005E2A0D"/>
  </w:style>
  <w:style w:type="paragraph" w:customStyle="1" w:styleId="tabletext">
    <w:name w:val="table:text"/>
    <w:basedOn w:val="Normal"/>
    <w:rsid w:val="005E2A0D"/>
    <w:pPr>
      <w:spacing w:before="120" w:after="120"/>
    </w:pPr>
    <w:rPr>
      <w:rFonts w:ascii="Arial" w:hAnsi="Arial"/>
      <w:sz w:val="18"/>
    </w:rPr>
  </w:style>
  <w:style w:type="paragraph" w:customStyle="1" w:styleId="captiontabsumm">
    <w:name w:val="caption:tabsumm"/>
    <w:basedOn w:val="captiontable"/>
    <w:next w:val="tabletext"/>
    <w:rsid w:val="005E2A0D"/>
    <w:pPr>
      <w:ind w:firstLine="0"/>
    </w:pPr>
    <w:rPr>
      <w:b w:val="0"/>
    </w:rPr>
  </w:style>
  <w:style w:type="paragraph" w:customStyle="1" w:styleId="captiontabtext">
    <w:name w:val="caption:tabtext"/>
    <w:basedOn w:val="captiontabsumm"/>
    <w:rsid w:val="005E2A0D"/>
    <w:pPr>
      <w:ind w:left="0"/>
    </w:pPr>
    <w:rPr>
      <w:rFonts w:ascii="Times New Roman" w:hAnsi="Times New Roman"/>
      <w:sz w:val="18"/>
    </w:rPr>
  </w:style>
  <w:style w:type="paragraph" w:customStyle="1" w:styleId="tableref">
    <w:name w:val="table:ref"/>
    <w:basedOn w:val="Normal"/>
    <w:rsid w:val="005E2A0D"/>
    <w:pPr>
      <w:spacing w:after="0"/>
      <w:ind w:left="360" w:hanging="360"/>
    </w:pPr>
    <w:rPr>
      <w:rFonts w:ascii="Arial" w:hAnsi="Arial"/>
      <w:sz w:val="16"/>
    </w:rPr>
  </w:style>
  <w:style w:type="paragraph" w:customStyle="1" w:styleId="apppage">
    <w:name w:val="app:page"/>
    <w:basedOn w:val="Normal"/>
    <w:next w:val="Normal"/>
    <w:rsid w:val="005E2A0D"/>
    <w:pPr>
      <w:pageBreakBefore/>
      <w:spacing w:before="4000"/>
      <w:jc w:val="center"/>
    </w:pPr>
    <w:rPr>
      <w:rFonts w:ascii="Arial" w:hAnsi="Arial"/>
      <w:b/>
      <w:sz w:val="28"/>
    </w:rPr>
  </w:style>
  <w:style w:type="paragraph" w:customStyle="1" w:styleId="apphead1">
    <w:name w:val="app:head1"/>
    <w:basedOn w:val="Heading1"/>
    <w:next w:val="Normal"/>
    <w:rsid w:val="005E2A0D"/>
    <w:pPr>
      <w:ind w:left="2160" w:hanging="2160"/>
      <w:outlineLvl w:val="9"/>
    </w:pPr>
  </w:style>
  <w:style w:type="paragraph" w:customStyle="1" w:styleId="apphead2">
    <w:name w:val="app:head2"/>
    <w:basedOn w:val="Heading2"/>
    <w:next w:val="Normal"/>
    <w:rsid w:val="005E2A0D"/>
    <w:pPr>
      <w:ind w:left="2160" w:hanging="2160"/>
      <w:outlineLvl w:val="9"/>
    </w:pPr>
  </w:style>
  <w:style w:type="paragraph" w:customStyle="1" w:styleId="apphead3">
    <w:name w:val="app:head3"/>
    <w:basedOn w:val="Heading3"/>
    <w:next w:val="Normal"/>
    <w:rsid w:val="005E2A0D"/>
    <w:pPr>
      <w:ind w:left="2160" w:hanging="2160"/>
      <w:outlineLvl w:val="9"/>
    </w:pPr>
  </w:style>
  <w:style w:type="character" w:styleId="PageNumber">
    <w:name w:val="page number"/>
    <w:basedOn w:val="DefaultParagraphFont"/>
    <w:rsid w:val="000076AB"/>
  </w:style>
  <w:style w:type="paragraph" w:styleId="Caption">
    <w:name w:val="caption"/>
    <w:basedOn w:val="Normal"/>
    <w:next w:val="Normal"/>
    <w:autoRedefine/>
    <w:qFormat/>
    <w:rsid w:val="008064A6"/>
    <w:pPr>
      <w:keepNext/>
      <w:tabs>
        <w:tab w:val="left" w:pos="1440"/>
      </w:tabs>
      <w:spacing w:before="120" w:after="60" w:line="240" w:lineRule="auto"/>
      <w:ind w:left="1440" w:hanging="1440"/>
    </w:pPr>
    <w:rPr>
      <w:b/>
      <w:bCs/>
    </w:rPr>
  </w:style>
  <w:style w:type="character" w:styleId="CommentReference">
    <w:name w:val="annotation reference"/>
    <w:rsid w:val="005E2A0D"/>
    <w:rPr>
      <w:rFonts w:ascii="Arial" w:hAnsi="Arial"/>
      <w:vanish/>
      <w:color w:val="FF0000"/>
      <w:sz w:val="16"/>
    </w:rPr>
  </w:style>
  <w:style w:type="paragraph" w:styleId="CommentText">
    <w:name w:val="annotation text"/>
    <w:basedOn w:val="Normal"/>
    <w:link w:val="CommentTextChar"/>
    <w:semiHidden/>
    <w:rsid w:val="005E2A0D"/>
    <w:rPr>
      <w:sz w:val="20"/>
    </w:rPr>
  </w:style>
  <w:style w:type="paragraph" w:styleId="TOC1">
    <w:name w:val="toc 1"/>
    <w:basedOn w:val="Normal"/>
    <w:next w:val="Normal"/>
    <w:uiPriority w:val="39"/>
    <w:rsid w:val="00F63B05"/>
    <w:pPr>
      <w:tabs>
        <w:tab w:val="right" w:leader="dot" w:pos="9000"/>
        <w:tab w:val="right" w:leader="dot" w:pos="9090"/>
      </w:tabs>
      <w:spacing w:after="0"/>
      <w:ind w:left="360" w:right="850" w:hanging="360"/>
      <w:jc w:val="both"/>
    </w:pPr>
    <w:rPr>
      <w:b/>
      <w:noProof/>
    </w:rPr>
  </w:style>
  <w:style w:type="paragraph" w:customStyle="1" w:styleId="TOCHeader">
    <w:name w:val="TOC_Header"/>
    <w:basedOn w:val="TOC1"/>
    <w:rsid w:val="005E2A0D"/>
    <w:pPr>
      <w:ind w:left="0" w:right="0"/>
      <w:jc w:val="center"/>
    </w:pPr>
    <w:rPr>
      <w:b w:val="0"/>
    </w:rPr>
  </w:style>
  <w:style w:type="paragraph" w:styleId="TOC2">
    <w:name w:val="toc 2"/>
    <w:basedOn w:val="Normal"/>
    <w:next w:val="Normal"/>
    <w:uiPriority w:val="39"/>
    <w:rsid w:val="00A65DED"/>
    <w:pPr>
      <w:tabs>
        <w:tab w:val="left" w:pos="1728"/>
        <w:tab w:val="right" w:leader="dot" w:pos="9000"/>
        <w:tab w:val="right" w:leader="dot" w:pos="9090"/>
      </w:tabs>
      <w:spacing w:after="0"/>
      <w:ind w:left="1080" w:right="850" w:hanging="648"/>
    </w:pPr>
    <w:rPr>
      <w:b/>
      <w:noProof/>
    </w:rPr>
  </w:style>
  <w:style w:type="paragraph" w:styleId="TOC3">
    <w:name w:val="toc 3"/>
    <w:basedOn w:val="Normal"/>
    <w:next w:val="Normal"/>
    <w:uiPriority w:val="39"/>
    <w:rsid w:val="00B1762E"/>
    <w:pPr>
      <w:tabs>
        <w:tab w:val="left" w:pos="2880"/>
        <w:tab w:val="right" w:leader="dot" w:pos="9000"/>
        <w:tab w:val="right" w:leader="dot" w:pos="9090"/>
      </w:tabs>
      <w:spacing w:after="0"/>
      <w:ind w:left="1944" w:right="850" w:hanging="936"/>
    </w:pPr>
    <w:rPr>
      <w:i/>
      <w:noProof/>
    </w:rPr>
  </w:style>
  <w:style w:type="paragraph" w:styleId="TOC4">
    <w:name w:val="toc 4"/>
    <w:basedOn w:val="Normal"/>
    <w:next w:val="Normal"/>
    <w:semiHidden/>
    <w:rsid w:val="005E2A0D"/>
    <w:pPr>
      <w:tabs>
        <w:tab w:val="right" w:leader="dot" w:pos="8637"/>
      </w:tabs>
      <w:spacing w:after="0"/>
      <w:ind w:left="2880" w:right="851" w:hanging="1152"/>
    </w:pPr>
    <w:rPr>
      <w:rFonts w:ascii="Arial" w:hAnsi="Arial"/>
      <w:sz w:val="22"/>
    </w:rPr>
  </w:style>
  <w:style w:type="paragraph" w:customStyle="1" w:styleId="TOCPage">
    <w:name w:val="TOC_Page"/>
    <w:basedOn w:val="TOCHeader"/>
    <w:rsid w:val="005E2A0D"/>
    <w:pPr>
      <w:jc w:val="right"/>
    </w:pPr>
  </w:style>
  <w:style w:type="paragraph" w:styleId="FootnoteText">
    <w:name w:val="footnote text"/>
    <w:basedOn w:val="Normal"/>
    <w:semiHidden/>
    <w:rsid w:val="005E2A0D"/>
    <w:pPr>
      <w:ind w:left="288" w:hanging="288"/>
    </w:pPr>
    <w:rPr>
      <w:sz w:val="20"/>
    </w:rPr>
  </w:style>
  <w:style w:type="character" w:styleId="FootnoteReference">
    <w:name w:val="footnote reference"/>
    <w:semiHidden/>
    <w:rsid w:val="005E2A0D"/>
    <w:rPr>
      <w:vertAlign w:val="superscript"/>
    </w:rPr>
  </w:style>
  <w:style w:type="paragraph" w:customStyle="1" w:styleId="HiddenText">
    <w:name w:val="Hidden Text"/>
    <w:basedOn w:val="Normal"/>
    <w:next w:val="Normal"/>
    <w:rsid w:val="005E2A0D"/>
    <w:rPr>
      <w:rFonts w:ascii="Arial" w:hAnsi="Arial"/>
      <w:vanish/>
      <w:color w:val="FF0000"/>
      <w:sz w:val="20"/>
    </w:rPr>
  </w:style>
  <w:style w:type="paragraph" w:customStyle="1" w:styleId="lhNonTOC">
    <w:name w:val="lh:NonTOC"/>
    <w:basedOn w:val="Normal"/>
    <w:next w:val="Normal"/>
    <w:rsid w:val="005E2A0D"/>
    <w:pPr>
      <w:keepNext/>
    </w:pPr>
    <w:rPr>
      <w:rFonts w:ascii="Arial" w:hAnsi="Arial"/>
      <w:b/>
      <w:sz w:val="28"/>
    </w:rPr>
  </w:style>
  <w:style w:type="paragraph" w:customStyle="1" w:styleId="lhNonTOC12">
    <w:name w:val="lh:NonTOC12"/>
    <w:basedOn w:val="Normal"/>
    <w:next w:val="Normal"/>
    <w:rsid w:val="005E2A0D"/>
    <w:pPr>
      <w:keepNext/>
    </w:pPr>
    <w:rPr>
      <w:rFonts w:ascii="Arial" w:hAnsi="Arial"/>
      <w:b/>
    </w:rPr>
  </w:style>
  <w:style w:type="paragraph" w:customStyle="1" w:styleId="tabletextNS">
    <w:name w:val="table:textNS"/>
    <w:basedOn w:val="tabletext"/>
    <w:rsid w:val="005E2A0D"/>
    <w:pPr>
      <w:spacing w:before="0" w:after="0"/>
    </w:pPr>
  </w:style>
  <w:style w:type="paragraph" w:styleId="Subtitle">
    <w:name w:val="Subtitle"/>
    <w:basedOn w:val="Normal"/>
    <w:qFormat/>
    <w:rsid w:val="005E2A0D"/>
    <w:pPr>
      <w:spacing w:after="60"/>
      <w:jc w:val="center"/>
    </w:pPr>
    <w:rPr>
      <w:rFonts w:ascii="Arial" w:hAnsi="Arial"/>
      <w:i/>
    </w:rPr>
  </w:style>
  <w:style w:type="paragraph" w:customStyle="1" w:styleId="TableHeading">
    <w:name w:val="Table Heading"/>
    <w:rsid w:val="00BF456B"/>
    <w:pPr>
      <w:spacing w:before="120" w:after="120"/>
      <w:jc w:val="center"/>
    </w:pPr>
    <w:rPr>
      <w:rFonts w:ascii="Arial Bold" w:hAnsi="Arial Bold"/>
      <w:caps/>
    </w:rPr>
  </w:style>
  <w:style w:type="paragraph" w:customStyle="1" w:styleId="NDABodyText">
    <w:name w:val="NDA Body Text"/>
    <w:basedOn w:val="NormalIndent"/>
    <w:rsid w:val="008C0F46"/>
    <w:pPr>
      <w:spacing w:before="240" w:after="0" w:line="360" w:lineRule="exact"/>
      <w:ind w:left="1152"/>
    </w:pPr>
  </w:style>
  <w:style w:type="paragraph" w:styleId="NormalIndent">
    <w:name w:val="Normal Indent"/>
    <w:basedOn w:val="Normal"/>
    <w:rsid w:val="008C0F46"/>
    <w:pPr>
      <w:ind w:left="720"/>
    </w:pPr>
  </w:style>
  <w:style w:type="paragraph" w:styleId="BalloonText">
    <w:name w:val="Balloon Text"/>
    <w:basedOn w:val="Normal"/>
    <w:semiHidden/>
    <w:rsid w:val="00903D87"/>
    <w:rPr>
      <w:rFonts w:ascii="Tahoma" w:hAnsi="Tahoma" w:cs="Tahoma"/>
      <w:sz w:val="16"/>
      <w:szCs w:val="16"/>
    </w:rPr>
  </w:style>
  <w:style w:type="character" w:styleId="EndnoteReference">
    <w:name w:val="endnote reference"/>
    <w:semiHidden/>
    <w:rsid w:val="00887D08"/>
    <w:rPr>
      <w:vertAlign w:val="superscript"/>
    </w:rPr>
  </w:style>
  <w:style w:type="paragraph" w:customStyle="1" w:styleId="Indent4">
    <w:name w:val="Indent4"/>
    <w:basedOn w:val="Normal"/>
    <w:rsid w:val="003F1ACC"/>
    <w:pPr>
      <w:spacing w:after="0"/>
      <w:ind w:left="2880"/>
      <w:jc w:val="both"/>
    </w:pPr>
    <w:rPr>
      <w:rFonts w:ascii="Arial" w:hAnsi="Arial"/>
      <w:sz w:val="20"/>
    </w:rPr>
  </w:style>
  <w:style w:type="paragraph" w:customStyle="1" w:styleId="NumberedList">
    <w:name w:val="Numbered List"/>
    <w:basedOn w:val="Normal"/>
    <w:rsid w:val="003F1ACC"/>
    <w:pPr>
      <w:numPr>
        <w:numId w:val="11"/>
      </w:numPr>
      <w:spacing w:after="0"/>
    </w:pPr>
    <w:rPr>
      <w:rFonts w:ascii="Arial" w:hAnsi="Arial"/>
      <w:sz w:val="20"/>
    </w:rPr>
  </w:style>
  <w:style w:type="paragraph" w:customStyle="1" w:styleId="SignName">
    <w:name w:val="SignName"/>
    <w:basedOn w:val="Normal"/>
    <w:next w:val="Normal"/>
    <w:link w:val="SignNameChar"/>
    <w:rsid w:val="003E125A"/>
    <w:pPr>
      <w:tabs>
        <w:tab w:val="center" w:pos="6840"/>
      </w:tabs>
      <w:spacing w:before="60" w:after="0" w:line="271" w:lineRule="exact"/>
    </w:pPr>
  </w:style>
  <w:style w:type="character" w:customStyle="1" w:styleId="SignNameChar">
    <w:name w:val="SignName Char"/>
    <w:link w:val="SignName"/>
    <w:rsid w:val="003E125A"/>
    <w:rPr>
      <w:sz w:val="24"/>
      <w:szCs w:val="24"/>
    </w:rPr>
  </w:style>
  <w:style w:type="paragraph" w:styleId="DocumentMap">
    <w:name w:val="Document Map"/>
    <w:basedOn w:val="Normal"/>
    <w:link w:val="DocumentMapChar"/>
    <w:rsid w:val="0006654D"/>
    <w:rPr>
      <w:rFonts w:ascii="Tahoma" w:hAnsi="Tahoma"/>
      <w:sz w:val="16"/>
      <w:szCs w:val="16"/>
    </w:rPr>
  </w:style>
  <w:style w:type="character" w:customStyle="1" w:styleId="DocumentMapChar">
    <w:name w:val="Document Map Char"/>
    <w:link w:val="DocumentMap"/>
    <w:rsid w:val="0006654D"/>
    <w:rPr>
      <w:rFonts w:ascii="Tahoma" w:hAnsi="Tahoma" w:cs="Tahoma"/>
      <w:sz w:val="16"/>
      <w:szCs w:val="16"/>
      <w:lang w:val="en-GB"/>
    </w:rPr>
  </w:style>
  <w:style w:type="paragraph" w:styleId="ListBullet2">
    <w:name w:val="List Bullet 2"/>
    <w:basedOn w:val="Normal"/>
    <w:rsid w:val="008064A6"/>
    <w:pPr>
      <w:numPr>
        <w:numId w:val="34"/>
      </w:numPr>
      <w:tabs>
        <w:tab w:val="left" w:pos="1080"/>
      </w:tabs>
      <w:spacing w:after="360" w:line="240" w:lineRule="auto"/>
      <w:contextualSpacing/>
    </w:pPr>
  </w:style>
  <w:style w:type="paragraph" w:styleId="ListBullet">
    <w:name w:val="List Bullet"/>
    <w:basedOn w:val="ListBullet2"/>
    <w:next w:val="Normal"/>
    <w:rsid w:val="008064A6"/>
    <w:pPr>
      <w:numPr>
        <w:numId w:val="35"/>
      </w:numPr>
      <w:tabs>
        <w:tab w:val="clear" w:pos="1080"/>
      </w:tabs>
    </w:pPr>
  </w:style>
  <w:style w:type="paragraph" w:customStyle="1" w:styleId="ListNum">
    <w:name w:val="ListNum"/>
    <w:basedOn w:val="listnum0"/>
    <w:next w:val="Normal"/>
    <w:rsid w:val="007A62E3"/>
    <w:pPr>
      <w:numPr>
        <w:numId w:val="36"/>
      </w:numPr>
    </w:pPr>
  </w:style>
  <w:style w:type="paragraph" w:customStyle="1" w:styleId="ListNum2">
    <w:name w:val="ListNum2"/>
    <w:basedOn w:val="ListNum"/>
    <w:next w:val="Normal"/>
    <w:rsid w:val="0032399B"/>
    <w:pPr>
      <w:numPr>
        <w:numId w:val="12"/>
      </w:numPr>
    </w:pPr>
  </w:style>
  <w:style w:type="paragraph" w:customStyle="1" w:styleId="ReferenceList">
    <w:name w:val="ReferenceList"/>
    <w:basedOn w:val="Normal"/>
    <w:next w:val="Normal"/>
    <w:rsid w:val="0032399B"/>
  </w:style>
  <w:style w:type="paragraph" w:customStyle="1" w:styleId="ReportTitle">
    <w:name w:val="ReportTitle"/>
    <w:basedOn w:val="Normal"/>
    <w:next w:val="Normal"/>
    <w:rsid w:val="0032399B"/>
    <w:pPr>
      <w:spacing w:before="240" w:after="960"/>
    </w:pPr>
    <w:rPr>
      <w:b/>
      <w:sz w:val="36"/>
    </w:rPr>
  </w:style>
  <w:style w:type="paragraph" w:customStyle="1" w:styleId="TableFootnote">
    <w:name w:val="TableFootnote"/>
    <w:basedOn w:val="Normal"/>
    <w:next w:val="Normal"/>
    <w:rsid w:val="00077736"/>
    <w:pPr>
      <w:tabs>
        <w:tab w:val="left" w:pos="216"/>
      </w:tabs>
      <w:spacing w:after="360" w:line="240" w:lineRule="auto"/>
      <w:ind w:left="288" w:hanging="288"/>
      <w:contextualSpacing/>
    </w:pPr>
    <w:rPr>
      <w:sz w:val="19"/>
      <w:szCs w:val="20"/>
    </w:rPr>
  </w:style>
  <w:style w:type="paragraph" w:customStyle="1" w:styleId="TableHeadingRow">
    <w:name w:val="TableHeadingRow"/>
    <w:basedOn w:val="Normal"/>
    <w:rsid w:val="00E7628B"/>
    <w:pPr>
      <w:keepNext/>
      <w:spacing w:before="60" w:after="60" w:line="240" w:lineRule="auto"/>
      <w:jc w:val="center"/>
    </w:pPr>
    <w:rPr>
      <w:b/>
      <w:sz w:val="20"/>
      <w:szCs w:val="20"/>
    </w:rPr>
  </w:style>
  <w:style w:type="paragraph" w:customStyle="1" w:styleId="TableText0">
    <w:name w:val="TableText"/>
    <w:basedOn w:val="Normal"/>
    <w:next w:val="Normal"/>
    <w:rsid w:val="00E7628B"/>
    <w:pPr>
      <w:spacing w:before="20" w:after="40" w:line="240" w:lineRule="auto"/>
    </w:pPr>
    <w:rPr>
      <w:sz w:val="20"/>
    </w:rPr>
  </w:style>
  <w:style w:type="paragraph" w:styleId="Title">
    <w:name w:val="Title"/>
    <w:basedOn w:val="Normal"/>
    <w:link w:val="TitleChar"/>
    <w:qFormat/>
    <w:rsid w:val="0032399B"/>
    <w:pPr>
      <w:spacing w:before="360" w:after="360"/>
      <w:jc w:val="center"/>
      <w:outlineLvl w:val="0"/>
    </w:pPr>
    <w:rPr>
      <w:b/>
      <w:bCs/>
      <w:kern w:val="28"/>
      <w:sz w:val="32"/>
      <w:szCs w:val="32"/>
    </w:rPr>
  </w:style>
  <w:style w:type="character" w:customStyle="1" w:styleId="TitleChar">
    <w:name w:val="Title Char"/>
    <w:link w:val="Title"/>
    <w:rsid w:val="0032399B"/>
    <w:rPr>
      <w:rFonts w:cs="Arial"/>
      <w:b/>
      <w:bCs/>
      <w:kern w:val="28"/>
      <w:sz w:val="32"/>
      <w:szCs w:val="32"/>
    </w:rPr>
  </w:style>
  <w:style w:type="character" w:customStyle="1" w:styleId="FooterChar">
    <w:name w:val="Footer Char"/>
    <w:link w:val="Footer"/>
    <w:uiPriority w:val="99"/>
    <w:rsid w:val="008454D3"/>
    <w:rPr>
      <w:b/>
      <w:sz w:val="22"/>
      <w:szCs w:val="24"/>
    </w:rPr>
  </w:style>
  <w:style w:type="paragraph" w:customStyle="1" w:styleId="listnum20">
    <w:name w:val="list:num2"/>
    <w:basedOn w:val="listrom"/>
    <w:link w:val="listnum2Char"/>
    <w:qFormat/>
    <w:rsid w:val="00525D46"/>
    <w:pPr>
      <w:numPr>
        <w:numId w:val="7"/>
      </w:numPr>
      <w:contextualSpacing/>
    </w:pPr>
  </w:style>
  <w:style w:type="paragraph" w:customStyle="1" w:styleId="ListNum3">
    <w:name w:val="ListNum3"/>
    <w:basedOn w:val="listrom"/>
    <w:link w:val="ListNum3Char"/>
    <w:qFormat/>
    <w:rsid w:val="00F506B8"/>
    <w:pPr>
      <w:numPr>
        <w:numId w:val="4"/>
      </w:numPr>
      <w:ind w:left="864" w:hanging="432"/>
      <w:contextualSpacing/>
    </w:pPr>
  </w:style>
  <w:style w:type="character" w:customStyle="1" w:styleId="listalphaChar">
    <w:name w:val="list:alpha Char"/>
    <w:link w:val="listalpha"/>
    <w:rsid w:val="006C3B14"/>
    <w:rPr>
      <w:sz w:val="24"/>
      <w:lang w:val="en-GB"/>
    </w:rPr>
  </w:style>
  <w:style w:type="character" w:customStyle="1" w:styleId="listromChar">
    <w:name w:val="list:rom Char"/>
    <w:basedOn w:val="listalphaChar"/>
    <w:link w:val="listrom"/>
    <w:rsid w:val="006C3B14"/>
    <w:rPr>
      <w:sz w:val="24"/>
      <w:lang w:val="en-GB"/>
    </w:rPr>
  </w:style>
  <w:style w:type="character" w:customStyle="1" w:styleId="listnum2Char">
    <w:name w:val="list:num2 Char"/>
    <w:basedOn w:val="listromChar"/>
    <w:link w:val="listnum20"/>
    <w:rsid w:val="00525D46"/>
    <w:rPr>
      <w:szCs w:val="24"/>
    </w:rPr>
  </w:style>
  <w:style w:type="paragraph" w:customStyle="1" w:styleId="NoNumHeading">
    <w:name w:val="NoNumHeading"/>
    <w:basedOn w:val="Heading1"/>
    <w:uiPriority w:val="99"/>
    <w:rsid w:val="00AD4D7B"/>
    <w:pPr>
      <w:numPr>
        <w:numId w:val="0"/>
      </w:numPr>
      <w:spacing w:before="240" w:after="240"/>
    </w:pPr>
  </w:style>
  <w:style w:type="character" w:customStyle="1" w:styleId="ListNum3Char">
    <w:name w:val="ListNum3 Char"/>
    <w:basedOn w:val="listromChar"/>
    <w:link w:val="ListNum3"/>
    <w:rsid w:val="00F506B8"/>
    <w:rPr>
      <w:szCs w:val="24"/>
    </w:rPr>
  </w:style>
  <w:style w:type="paragraph" w:styleId="BodyText">
    <w:name w:val="Body Text"/>
    <w:basedOn w:val="Normal"/>
    <w:link w:val="BodyTextChar"/>
    <w:rsid w:val="00F331DF"/>
    <w:pPr>
      <w:spacing w:after="0"/>
      <w:jc w:val="both"/>
    </w:pPr>
    <w:rPr>
      <w:rFonts w:ascii="MS Sans Serif" w:hAnsi="MS Sans Serif"/>
    </w:rPr>
  </w:style>
  <w:style w:type="character" w:customStyle="1" w:styleId="BodyTextChar">
    <w:name w:val="Body Text Char"/>
    <w:basedOn w:val="DefaultParagraphFont"/>
    <w:link w:val="BodyText"/>
    <w:rsid w:val="00F331DF"/>
    <w:rPr>
      <w:rFonts w:ascii="MS Sans Serif" w:hAnsi="MS Sans Serif"/>
      <w:sz w:val="24"/>
    </w:rPr>
  </w:style>
  <w:style w:type="character" w:customStyle="1" w:styleId="st1">
    <w:name w:val="st1"/>
    <w:basedOn w:val="DefaultParagraphFont"/>
    <w:rsid w:val="008F21C2"/>
  </w:style>
  <w:style w:type="table" w:styleId="TableGrid">
    <w:name w:val="Table Grid"/>
    <w:basedOn w:val="TableNormal"/>
    <w:rsid w:val="003C20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aliases w:val="Plain Text Char1,Plain Text Char Char"/>
    <w:basedOn w:val="Normal"/>
    <w:link w:val="PlainTextChar"/>
    <w:rsid w:val="003C203F"/>
    <w:pPr>
      <w:spacing w:after="0"/>
    </w:pPr>
    <w:rPr>
      <w:rFonts w:ascii="Courier New" w:hAnsi="Courier New"/>
      <w:sz w:val="22"/>
    </w:rPr>
  </w:style>
  <w:style w:type="character" w:customStyle="1" w:styleId="PlainTextChar">
    <w:name w:val="Plain Text Char"/>
    <w:aliases w:val="Plain Text Char1 Char,Plain Text Char Char Char"/>
    <w:basedOn w:val="DefaultParagraphFont"/>
    <w:link w:val="PlainText"/>
    <w:rsid w:val="003C203F"/>
    <w:rPr>
      <w:rFonts w:ascii="Courier New" w:hAnsi="Courier New"/>
      <w:sz w:val="22"/>
    </w:rPr>
  </w:style>
  <w:style w:type="paragraph" w:styleId="NormalWeb">
    <w:name w:val="Normal (Web)"/>
    <w:basedOn w:val="Normal"/>
    <w:rsid w:val="003C203F"/>
    <w:pPr>
      <w:spacing w:after="0"/>
    </w:pPr>
  </w:style>
  <w:style w:type="paragraph" w:styleId="CommentSubject">
    <w:name w:val="annotation subject"/>
    <w:basedOn w:val="CommentText"/>
    <w:next w:val="CommentText"/>
    <w:link w:val="CommentSubjectChar"/>
    <w:rsid w:val="00391B69"/>
    <w:rPr>
      <w:b/>
      <w:bCs/>
    </w:rPr>
  </w:style>
  <w:style w:type="character" w:customStyle="1" w:styleId="CommentTextChar">
    <w:name w:val="Comment Text Char"/>
    <w:basedOn w:val="DefaultParagraphFont"/>
    <w:link w:val="CommentText"/>
    <w:semiHidden/>
    <w:rsid w:val="00391B69"/>
    <w:rPr>
      <w:lang w:val="en-GB"/>
    </w:rPr>
  </w:style>
  <w:style w:type="character" w:customStyle="1" w:styleId="CommentSubjectChar">
    <w:name w:val="Comment Subject Char"/>
    <w:basedOn w:val="CommentTextChar"/>
    <w:link w:val="CommentSubject"/>
    <w:rsid w:val="00391B69"/>
    <w:rPr>
      <w:lang w:val="en-GB"/>
    </w:rPr>
  </w:style>
  <w:style w:type="paragraph" w:styleId="ListNumber4">
    <w:name w:val="List Number 4"/>
    <w:basedOn w:val="Normal"/>
    <w:rsid w:val="0010301A"/>
    <w:pPr>
      <w:numPr>
        <w:numId w:val="19"/>
      </w:numPr>
      <w:spacing w:after="0"/>
    </w:pPr>
    <w:rPr>
      <w:sz w:val="22"/>
    </w:rPr>
  </w:style>
  <w:style w:type="paragraph" w:styleId="ListParagraph">
    <w:name w:val="List Paragraph"/>
    <w:basedOn w:val="Normal"/>
    <w:uiPriority w:val="34"/>
    <w:qFormat/>
    <w:rsid w:val="00D00EEB"/>
    <w:pPr>
      <w:ind w:left="720"/>
      <w:contextualSpacing/>
    </w:pPr>
  </w:style>
  <w:style w:type="paragraph" w:styleId="TableofFigures">
    <w:name w:val="table of figures"/>
    <w:basedOn w:val="Normal"/>
    <w:next w:val="Normal"/>
    <w:uiPriority w:val="99"/>
    <w:rsid w:val="00255B5B"/>
    <w:pPr>
      <w:tabs>
        <w:tab w:val="left" w:pos="1440"/>
        <w:tab w:val="right" w:leader="dot" w:pos="9090"/>
      </w:tabs>
      <w:spacing w:after="0"/>
      <w:ind w:left="1440" w:right="432" w:hanging="1440"/>
    </w:pPr>
    <w:rPr>
      <w:noProof/>
    </w:rPr>
  </w:style>
  <w:style w:type="character" w:styleId="Hyperlink">
    <w:name w:val="Hyperlink"/>
    <w:basedOn w:val="DefaultParagraphFont"/>
    <w:uiPriority w:val="99"/>
    <w:unhideWhenUsed/>
    <w:rsid w:val="00255B5B"/>
    <w:rPr>
      <w:color w:val="0000FF" w:themeColor="hyperlink"/>
      <w:u w:val="single"/>
    </w:rPr>
  </w:style>
  <w:style w:type="paragraph" w:customStyle="1" w:styleId="TabletextrowsAgency">
    <w:name w:val="Table text rows (Agency)"/>
    <w:basedOn w:val="Normal"/>
    <w:semiHidden/>
    <w:rsid w:val="00743037"/>
    <w:pPr>
      <w:spacing w:after="0" w:line="280" w:lineRule="exact"/>
    </w:pPr>
    <w:rPr>
      <w:rFonts w:ascii="Verdana" w:hAnsi="Verdana" w:cs="Verdana"/>
      <w:sz w:val="18"/>
      <w:szCs w:val="18"/>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5314454">
      <w:bodyDiv w:val="1"/>
      <w:marLeft w:val="0"/>
      <w:marRight w:val="0"/>
      <w:marTop w:val="0"/>
      <w:marBottom w:val="0"/>
      <w:divBdr>
        <w:top w:val="none" w:sz="0" w:space="0" w:color="auto"/>
        <w:left w:val="none" w:sz="0" w:space="0" w:color="auto"/>
        <w:bottom w:val="none" w:sz="0" w:space="0" w:color="auto"/>
        <w:right w:val="none" w:sz="0" w:space="0" w:color="auto"/>
      </w:divBdr>
    </w:div>
    <w:div w:id="291182102">
      <w:bodyDiv w:val="1"/>
      <w:marLeft w:val="0"/>
      <w:marRight w:val="0"/>
      <w:marTop w:val="0"/>
      <w:marBottom w:val="0"/>
      <w:divBdr>
        <w:top w:val="none" w:sz="0" w:space="0" w:color="auto"/>
        <w:left w:val="none" w:sz="0" w:space="0" w:color="auto"/>
        <w:bottom w:val="none" w:sz="0" w:space="0" w:color="auto"/>
        <w:right w:val="none" w:sz="0" w:space="0" w:color="auto"/>
      </w:divBdr>
    </w:div>
    <w:div w:id="381904048">
      <w:bodyDiv w:val="1"/>
      <w:marLeft w:val="0"/>
      <w:marRight w:val="0"/>
      <w:marTop w:val="0"/>
      <w:marBottom w:val="0"/>
      <w:divBdr>
        <w:top w:val="none" w:sz="0" w:space="0" w:color="auto"/>
        <w:left w:val="none" w:sz="0" w:space="0" w:color="auto"/>
        <w:bottom w:val="none" w:sz="0" w:space="0" w:color="auto"/>
        <w:right w:val="none" w:sz="0" w:space="0" w:color="auto"/>
      </w:divBdr>
    </w:div>
    <w:div w:id="429812064">
      <w:bodyDiv w:val="1"/>
      <w:marLeft w:val="0"/>
      <w:marRight w:val="0"/>
      <w:marTop w:val="0"/>
      <w:marBottom w:val="0"/>
      <w:divBdr>
        <w:top w:val="none" w:sz="0" w:space="0" w:color="auto"/>
        <w:left w:val="none" w:sz="0" w:space="0" w:color="auto"/>
        <w:bottom w:val="none" w:sz="0" w:space="0" w:color="auto"/>
        <w:right w:val="none" w:sz="0" w:space="0" w:color="auto"/>
      </w:divBdr>
    </w:div>
    <w:div w:id="555434710">
      <w:bodyDiv w:val="1"/>
      <w:marLeft w:val="0"/>
      <w:marRight w:val="0"/>
      <w:marTop w:val="0"/>
      <w:marBottom w:val="0"/>
      <w:divBdr>
        <w:top w:val="none" w:sz="0" w:space="0" w:color="auto"/>
        <w:left w:val="none" w:sz="0" w:space="0" w:color="auto"/>
        <w:bottom w:val="none" w:sz="0" w:space="0" w:color="auto"/>
        <w:right w:val="none" w:sz="0" w:space="0" w:color="auto"/>
      </w:divBdr>
    </w:div>
    <w:div w:id="605771474">
      <w:bodyDiv w:val="1"/>
      <w:marLeft w:val="0"/>
      <w:marRight w:val="0"/>
      <w:marTop w:val="0"/>
      <w:marBottom w:val="0"/>
      <w:divBdr>
        <w:top w:val="none" w:sz="0" w:space="0" w:color="auto"/>
        <w:left w:val="none" w:sz="0" w:space="0" w:color="auto"/>
        <w:bottom w:val="none" w:sz="0" w:space="0" w:color="auto"/>
        <w:right w:val="none" w:sz="0" w:space="0" w:color="auto"/>
      </w:divBdr>
    </w:div>
    <w:div w:id="952857062">
      <w:bodyDiv w:val="1"/>
      <w:marLeft w:val="0"/>
      <w:marRight w:val="0"/>
      <w:marTop w:val="0"/>
      <w:marBottom w:val="0"/>
      <w:divBdr>
        <w:top w:val="none" w:sz="0" w:space="0" w:color="auto"/>
        <w:left w:val="none" w:sz="0" w:space="0" w:color="auto"/>
        <w:bottom w:val="none" w:sz="0" w:space="0" w:color="auto"/>
        <w:right w:val="none" w:sz="0" w:space="0" w:color="auto"/>
      </w:divBdr>
    </w:div>
    <w:div w:id="146165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yperlink" Target="file:///S:\Neuroblastoma\Ch14.18\Research%20Articles\Yu_NEJM_2010.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na\AppData\Roaming\Microsoft\Templates\Wisdom%20Blank%20V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69560-F7D6-44FC-BCDF-10F9B52EF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Wisdom Blank V5.dot</Template>
  <TotalTime>1</TotalTime>
  <Pages>51</Pages>
  <Words>12947</Words>
  <Characters>74097</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Statistical Analysis Plan</vt:lpstr>
    </vt:vector>
  </TitlesOfParts>
  <Company>United Therapeutics Corp.</Company>
  <LinksUpToDate>false</LinksUpToDate>
  <CharactersWithSpaces>86871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dc:title>
  <dc:creator>Carl Arneson</dc:creator>
  <dc:description>Template:  _GMO - US01.001.001_x000d_
Component:   - _x000d_
Updated:   8 Jan 1998</dc:description>
  <cp:lastModifiedBy>Jody Cleveland</cp:lastModifiedBy>
  <cp:revision>2</cp:revision>
  <cp:lastPrinted>2010-08-30T19:06:00Z</cp:lastPrinted>
  <dcterms:created xsi:type="dcterms:W3CDTF">2013-09-17T21:00:00Z</dcterms:created>
  <dcterms:modified xsi:type="dcterms:W3CDTF">2013-09-17T21:00:00Z</dcterms:modified>
</cp:coreProperties>
</file>